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025E2" w14:textId="037005BB" w:rsidR="009A443D" w:rsidRDefault="00D37823" w:rsidP="00566E57">
      <w:pPr>
        <w:pStyle w:val="FirstParagraph"/>
      </w:pPr>
      <w:r>
        <w:rPr>
          <w:noProof/>
        </w:rPr>
        <w:drawing>
          <wp:inline distT="0" distB="0" distL="0" distR="0" wp14:anchorId="696F1444" wp14:editId="6569689D">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bookmarkStart w:id="0" w:name="fix-simple-binary-encoding"/>
      <w:bookmarkStart w:id="1" w:name="DocTitle"/>
      <w:bookmarkEnd w:id="0"/>
    </w:p>
    <w:p w14:paraId="225A1AA2" w14:textId="77777777" w:rsidR="00E33EDC" w:rsidRDefault="00E33EDC" w:rsidP="00E33EDC"/>
    <w:p w14:paraId="75BC6FEC" w14:textId="77777777" w:rsidR="00E33EDC" w:rsidRDefault="00E33EDC" w:rsidP="00E33EDC"/>
    <w:p w14:paraId="591E9DFB" w14:textId="77777777" w:rsidR="00E33EDC" w:rsidRDefault="00E33EDC" w:rsidP="00E33EDC"/>
    <w:p w14:paraId="2F0DC2B7" w14:textId="6E8075D7" w:rsidR="00157A5C" w:rsidRDefault="00157A5C" w:rsidP="009A443D">
      <w:pPr>
        <w:pStyle w:val="Title"/>
        <w:rPr>
          <w:sz w:val="40"/>
          <w:szCs w:val="40"/>
        </w:rPr>
      </w:pPr>
      <w:r>
        <w:rPr>
          <w:sz w:val="40"/>
          <w:szCs w:val="40"/>
        </w:rPr>
        <w:fldChar w:fldCharType="begin"/>
      </w:r>
      <w:r>
        <w:rPr>
          <w:sz w:val="40"/>
          <w:szCs w:val="40"/>
        </w:rPr>
        <w:instrText xml:space="preserve"> TITLE   \* MERGEFORMAT </w:instrText>
      </w:r>
      <w:r>
        <w:rPr>
          <w:sz w:val="40"/>
          <w:szCs w:val="40"/>
        </w:rPr>
        <w:fldChar w:fldCharType="separate"/>
      </w:r>
      <w:r w:rsidR="000D40CD">
        <w:rPr>
          <w:sz w:val="40"/>
          <w:szCs w:val="40"/>
        </w:rPr>
        <w:t>FIX Orchestra Technical Specification</w:t>
      </w:r>
      <w:r>
        <w:rPr>
          <w:sz w:val="40"/>
          <w:szCs w:val="40"/>
        </w:rPr>
        <w:fldChar w:fldCharType="end"/>
      </w:r>
      <w:r w:rsidR="000D40CD" w:rsidDel="000D40CD">
        <w:rPr>
          <w:sz w:val="40"/>
          <w:szCs w:val="40"/>
        </w:rPr>
        <w:t xml:space="preserve"> </w:t>
      </w:r>
    </w:p>
    <w:bookmarkEnd w:id="1"/>
    <w:p w14:paraId="3DF3C0C5" w14:textId="02DEC25B" w:rsidR="003E496F" w:rsidRDefault="003E496F" w:rsidP="000D40CD">
      <w:pPr>
        <w:pStyle w:val="BodyText"/>
      </w:pPr>
      <w:r>
        <w:t xml:space="preserve">Release Candidate </w:t>
      </w:r>
      <w:r w:rsidR="00F963C1">
        <w:t>3</w:t>
      </w:r>
    </w:p>
    <w:p w14:paraId="4B371AAF" w14:textId="77777777" w:rsidR="003E496F" w:rsidRDefault="003E496F" w:rsidP="003E496F">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1C07929A" w14:textId="77777777" w:rsidR="009A443D" w:rsidRPr="00157A5C" w:rsidRDefault="009A443D" w:rsidP="00157A5C">
      <w:pPr>
        <w:pStyle w:val="Title"/>
        <w:rPr>
          <w:sz w:val="24"/>
          <w:szCs w:val="24"/>
        </w:rPr>
      </w:pPr>
      <w:r>
        <w:rPr>
          <w:b/>
        </w:rPr>
        <w:br w:type="page"/>
      </w:r>
    </w:p>
    <w:p w14:paraId="698FEE6B" w14:textId="77777777" w:rsidR="00157A5C" w:rsidRDefault="00157A5C" w:rsidP="00E33EDC">
      <w:pPr>
        <w:pStyle w:val="Title"/>
      </w:pPr>
      <w:bookmarkStart w:id="2" w:name="_Toc105491794"/>
      <w:r w:rsidRPr="00E33EDC">
        <w:lastRenderedPageBreak/>
        <w:t>DISCLAIMER</w:t>
      </w:r>
      <w:bookmarkEnd w:id="2"/>
    </w:p>
    <w:p w14:paraId="51BA5BDB" w14:textId="77777777" w:rsidR="00157A5C" w:rsidRDefault="00157A5C" w:rsidP="00157A5C">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7562CA5B" w14:textId="77777777" w:rsidR="00157A5C" w:rsidRDefault="00157A5C" w:rsidP="00157A5C">
      <w:pPr>
        <w:numPr>
          <w:ilvl w:val="12"/>
          <w:numId w:val="0"/>
        </w:numPr>
      </w:pPr>
    </w:p>
    <w:p w14:paraId="69F9F12E" w14:textId="77777777" w:rsidR="00157A5C" w:rsidRDefault="00157A5C" w:rsidP="00157A5C">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4A64FBF" w14:textId="77777777" w:rsidR="00157A5C" w:rsidRDefault="00157A5C" w:rsidP="00157A5C">
      <w:pPr>
        <w:numPr>
          <w:ilvl w:val="12"/>
          <w:numId w:val="0"/>
        </w:numPr>
      </w:pPr>
    </w:p>
    <w:p w14:paraId="6B4E2AA6" w14:textId="77777777" w:rsidR="00157A5C" w:rsidRPr="003318F4" w:rsidRDefault="00157A5C" w:rsidP="00157A5C">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14:paraId="30C72176" w14:textId="77777777" w:rsidR="00157A5C" w:rsidRDefault="00157A5C" w:rsidP="00157A5C">
      <w:pPr>
        <w:numPr>
          <w:ilvl w:val="12"/>
          <w:numId w:val="0"/>
        </w:numPr>
      </w:pPr>
    </w:p>
    <w:p w14:paraId="625B68C8" w14:textId="77777777" w:rsidR="00157A5C" w:rsidRDefault="00157A5C" w:rsidP="00157A5C">
      <w:pPr>
        <w:numPr>
          <w:ilvl w:val="12"/>
          <w:numId w:val="0"/>
        </w:numPr>
      </w:pPr>
      <w:r>
        <w:t>No proprietary or ownership interest of any kind is granted with respect to the FIX Protocol (or any rights therein).</w:t>
      </w:r>
    </w:p>
    <w:p w14:paraId="67CFB458" w14:textId="77777777" w:rsidR="00157A5C" w:rsidRDefault="00157A5C" w:rsidP="00157A5C">
      <w:pPr>
        <w:numPr>
          <w:ilvl w:val="12"/>
          <w:numId w:val="0"/>
        </w:numPr>
        <w:tabs>
          <w:tab w:val="right" w:pos="7560"/>
        </w:tabs>
        <w:rPr>
          <w:sz w:val="12"/>
        </w:rPr>
      </w:pPr>
    </w:p>
    <w:p w14:paraId="26467F31" w14:textId="14E6B89C" w:rsidR="00157A5C" w:rsidRDefault="00E33EDC" w:rsidP="00157A5C">
      <w:pPr>
        <w:numPr>
          <w:ilvl w:val="12"/>
          <w:numId w:val="0"/>
        </w:numPr>
      </w:pPr>
      <w:r>
        <w:t>Copyright 2013</w:t>
      </w:r>
      <w:r w:rsidR="00157A5C">
        <w:t>-201</w:t>
      </w:r>
      <w:r w:rsidR="00F963C1">
        <w:t>8</w:t>
      </w:r>
      <w:r w:rsidR="00157A5C">
        <w:t xml:space="preserve"> FIX Protocol </w:t>
      </w:r>
      <w:r w:rsidR="007C6A5E">
        <w:t>Ltd.</w:t>
      </w:r>
      <w:r w:rsidR="00157A5C">
        <w:t>, all rights reserved.</w:t>
      </w:r>
    </w:p>
    <w:p w14:paraId="798A51DD" w14:textId="77777777" w:rsidR="00307CD2" w:rsidRDefault="007C6A5E">
      <w:pPr>
        <w:pStyle w:val="BodyText"/>
        <w:rPr>
          <w:b/>
        </w:rPr>
      </w:pPr>
      <w:r>
        <w:rPr>
          <w:rFonts w:ascii="Helvetica" w:hAnsi="Helvetica" w:cs="Helvetica"/>
          <w:noProof/>
          <w:color w:val="4078C0"/>
          <w:shd w:val="clear" w:color="auto" w:fill="FFFFFF"/>
        </w:rPr>
        <w:drawing>
          <wp:inline distT="0" distB="0" distL="0" distR="0" wp14:anchorId="17DF4F2A" wp14:editId="6CECC8F5">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 xml:space="preserve">FIX </w:t>
      </w:r>
      <w:r w:rsidR="003E496F">
        <w:rPr>
          <w:rFonts w:ascii="Helvetica" w:hAnsi="Helvetica" w:cs="Helvetica"/>
          <w:color w:val="333333"/>
          <w:shd w:val="clear" w:color="auto" w:fill="FFFFFF"/>
        </w:rPr>
        <w:t>Orchestra</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Attribution-NoDerivatives 4.0 International License</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Based on a work at</w:t>
      </w:r>
      <w:r>
        <w:rPr>
          <w:rStyle w:val="apple-converted-space"/>
          <w:rFonts w:ascii="Helvetica" w:hAnsi="Helvetica" w:cs="Helvetica"/>
          <w:color w:val="333333"/>
          <w:shd w:val="clear" w:color="auto" w:fill="FFFFFF"/>
        </w:rPr>
        <w:t> </w:t>
      </w:r>
      <w:hyperlink r:id="rId13" w:history="1">
        <w:r w:rsidRPr="003E496F">
          <w:rPr>
            <w:rStyle w:val="Hyperlink"/>
            <w:rFonts w:ascii="Helvetica" w:hAnsi="Helvetica" w:cs="Helvetica"/>
            <w:shd w:val="clear" w:color="auto" w:fill="FFFFFF"/>
          </w:rPr>
          <w:t>https://github.com/FIXTradingComm</w:t>
        </w:r>
        <w:r w:rsidR="003E496F" w:rsidRPr="003E496F">
          <w:rPr>
            <w:rStyle w:val="Hyperlink"/>
            <w:rFonts w:ascii="Helvetica" w:hAnsi="Helvetica" w:cs="Helvetica"/>
            <w:shd w:val="clear" w:color="auto" w:fill="FFFFFF"/>
          </w:rPr>
          <w:t>unity/fix-orchestra</w:t>
        </w:r>
      </w:hyperlink>
    </w:p>
    <w:p w14:paraId="4A738E09" w14:textId="77777777" w:rsidR="00157A5C" w:rsidRDefault="00157A5C">
      <w:pPr>
        <w:pStyle w:val="BodyText"/>
        <w:rPr>
          <w:b/>
          <w:sz w:val="18"/>
          <w:szCs w:val="18"/>
        </w:rPr>
      </w:pPr>
    </w:p>
    <w:p w14:paraId="4E1CC7C2" w14:textId="77777777" w:rsidR="00E33EDC" w:rsidRDefault="00E33EDC">
      <w:pPr>
        <w:pStyle w:val="BodyText"/>
        <w:rPr>
          <w:b/>
          <w:sz w:val="18"/>
          <w:szCs w:val="18"/>
        </w:rPr>
      </w:pPr>
    </w:p>
    <w:p w14:paraId="41284B2C" w14:textId="77777777" w:rsidR="00E33EDC" w:rsidRDefault="00E33EDC">
      <w:pPr>
        <w:pStyle w:val="BodyText"/>
        <w:rPr>
          <w:b/>
          <w:sz w:val="18"/>
          <w:szCs w:val="18"/>
        </w:rPr>
      </w:pPr>
    </w:p>
    <w:p w14:paraId="41D8ADD4" w14:textId="77777777" w:rsidR="00157A5C" w:rsidRDefault="00157A5C">
      <w:pPr>
        <w:pStyle w:val="BodyText"/>
        <w:rPr>
          <w:b/>
          <w:sz w:val="18"/>
          <w:szCs w:val="18"/>
        </w:rPr>
      </w:pPr>
    </w:p>
    <w:p w14:paraId="30916580" w14:textId="77777777" w:rsidR="00E33EDC" w:rsidRDefault="00E33EDC" w:rsidP="00157A5C">
      <w:pPr>
        <w:rPr>
          <w:rStyle w:val="Strong"/>
        </w:rPr>
      </w:pPr>
    </w:p>
    <w:p w14:paraId="54EF9DEA" w14:textId="77777777" w:rsidR="00BD5E1A" w:rsidRDefault="00BD5E1A" w:rsidP="00BD5E1A">
      <w:pPr>
        <w:rPr>
          <w:rStyle w:val="Strong"/>
        </w:rPr>
      </w:pPr>
    </w:p>
    <w:p w14:paraId="0789FF9D" w14:textId="77777777" w:rsidR="00157A5C" w:rsidRPr="00157A5C" w:rsidRDefault="00157A5C" w:rsidP="00157A5C">
      <w:pPr>
        <w:rPr>
          <w:b/>
          <w:bCs/>
        </w:rPr>
      </w:pPr>
      <w:r w:rsidRPr="00D03747">
        <w:rPr>
          <w:rStyle w:val="Strong"/>
        </w:rPr>
        <w:t>Document History</w:t>
      </w:r>
    </w:p>
    <w:tbl>
      <w:tblPr>
        <w:tblStyle w:val="FPLStandardTableStyle"/>
        <w:tblW w:w="9961" w:type="dxa"/>
        <w:tblLook w:val="04A0" w:firstRow="1" w:lastRow="0" w:firstColumn="1" w:lastColumn="0" w:noHBand="0" w:noVBand="1"/>
      </w:tblPr>
      <w:tblGrid>
        <w:gridCol w:w="2136"/>
        <w:gridCol w:w="1335"/>
        <w:gridCol w:w="1788"/>
        <w:gridCol w:w="4702"/>
      </w:tblGrid>
      <w:tr w:rsidR="00157A5C" w14:paraId="645B1935" w14:textId="77777777" w:rsidTr="003E496F">
        <w:trPr>
          <w:cnfStyle w:val="100000000000" w:firstRow="1" w:lastRow="0" w:firstColumn="0" w:lastColumn="0" w:oddVBand="0" w:evenVBand="0" w:oddHBand="0" w:evenHBand="0" w:firstRowFirstColumn="0" w:firstRowLastColumn="0" w:lastRowFirstColumn="0" w:lastRowLastColumn="0"/>
          <w:trHeight w:val="458"/>
        </w:trPr>
        <w:tc>
          <w:tcPr>
            <w:tcW w:w="2136" w:type="dxa"/>
          </w:tcPr>
          <w:p w14:paraId="541FE933" w14:textId="77777777" w:rsidR="00157A5C" w:rsidRDefault="00157A5C" w:rsidP="00E33EDC">
            <w:pPr>
              <w:keepNext/>
              <w:keepLines/>
            </w:pPr>
            <w:r>
              <w:t>Revision</w:t>
            </w:r>
          </w:p>
        </w:tc>
        <w:tc>
          <w:tcPr>
            <w:tcW w:w="1335" w:type="dxa"/>
          </w:tcPr>
          <w:p w14:paraId="67422816" w14:textId="77777777" w:rsidR="00157A5C" w:rsidRDefault="00157A5C" w:rsidP="00E33EDC">
            <w:pPr>
              <w:keepNext/>
              <w:keepLines/>
            </w:pPr>
            <w:r>
              <w:t>Date</w:t>
            </w:r>
          </w:p>
        </w:tc>
        <w:tc>
          <w:tcPr>
            <w:tcW w:w="1788" w:type="dxa"/>
          </w:tcPr>
          <w:p w14:paraId="7008B6AC" w14:textId="77777777" w:rsidR="00157A5C" w:rsidRDefault="00157A5C" w:rsidP="00E33EDC">
            <w:pPr>
              <w:keepNext/>
              <w:keepLines/>
            </w:pPr>
            <w:r>
              <w:t>Author</w:t>
            </w:r>
          </w:p>
        </w:tc>
        <w:tc>
          <w:tcPr>
            <w:tcW w:w="4702" w:type="dxa"/>
          </w:tcPr>
          <w:p w14:paraId="1954C6CB" w14:textId="77777777" w:rsidR="00157A5C" w:rsidRDefault="00157A5C" w:rsidP="00E33EDC">
            <w:pPr>
              <w:keepNext/>
              <w:keepLines/>
            </w:pPr>
            <w:r>
              <w:t>Revision comments</w:t>
            </w:r>
          </w:p>
        </w:tc>
      </w:tr>
      <w:tr w:rsidR="00157A5C" w14:paraId="5904DFCE" w14:textId="77777777" w:rsidTr="003E496F">
        <w:tc>
          <w:tcPr>
            <w:tcW w:w="2136" w:type="dxa"/>
          </w:tcPr>
          <w:p w14:paraId="15E300B1" w14:textId="0B9FFF79" w:rsidR="00157A5C" w:rsidRDefault="00801A87" w:rsidP="00E33EDC">
            <w:r>
              <w:t xml:space="preserve">Release Candidate </w:t>
            </w:r>
            <w:r w:rsidR="00F963C1">
              <w:t>3</w:t>
            </w:r>
          </w:p>
        </w:tc>
        <w:tc>
          <w:tcPr>
            <w:tcW w:w="1335" w:type="dxa"/>
          </w:tcPr>
          <w:p w14:paraId="409E3222" w14:textId="19FBCDE6" w:rsidR="00157A5C" w:rsidRDefault="00F963C1" w:rsidP="00E33EDC">
            <w:r>
              <w:t>March 20, 2018</w:t>
            </w:r>
          </w:p>
        </w:tc>
        <w:tc>
          <w:tcPr>
            <w:tcW w:w="1788" w:type="dxa"/>
          </w:tcPr>
          <w:p w14:paraId="7D6FE483" w14:textId="77777777" w:rsidR="00157A5C" w:rsidRDefault="003E496F" w:rsidP="00E33EDC">
            <w:pPr>
              <w:keepNext/>
              <w:keepLines/>
              <w:rPr>
                <w:ins w:id="3" w:author="Don Mendelson" w:date="2018-02-21T10:41:00Z"/>
              </w:rPr>
            </w:pPr>
            <w:r>
              <w:t>Don Mendelson</w:t>
            </w:r>
          </w:p>
          <w:p w14:paraId="0FF62629" w14:textId="0414F32B" w:rsidR="00DF05B0" w:rsidRDefault="00DF05B0" w:rsidP="00E33EDC">
            <w:pPr>
              <w:keepNext/>
              <w:keepLines/>
            </w:pPr>
            <w:ins w:id="4" w:author="Don Mendelson" w:date="2018-02-21T10:41:00Z">
              <w:r>
                <w:t>Silver Flash LLC</w:t>
              </w:r>
            </w:ins>
          </w:p>
        </w:tc>
        <w:tc>
          <w:tcPr>
            <w:tcW w:w="4702" w:type="dxa"/>
          </w:tcPr>
          <w:p w14:paraId="7122A445" w14:textId="77777777" w:rsidR="00157A5C" w:rsidRDefault="003E496F" w:rsidP="00E33EDC">
            <w:r>
              <w:t>Initial draft</w:t>
            </w:r>
          </w:p>
        </w:tc>
      </w:tr>
      <w:tr w:rsidR="00376693" w14:paraId="39BA2633" w14:textId="77777777" w:rsidTr="003E496F">
        <w:tc>
          <w:tcPr>
            <w:tcW w:w="2136" w:type="dxa"/>
          </w:tcPr>
          <w:p w14:paraId="3AE3CD59" w14:textId="77777777" w:rsidR="00376693" w:rsidRDefault="00376693" w:rsidP="00376693"/>
        </w:tc>
        <w:tc>
          <w:tcPr>
            <w:tcW w:w="1335" w:type="dxa"/>
          </w:tcPr>
          <w:p w14:paraId="5049A20D" w14:textId="6715E56D" w:rsidR="00376693" w:rsidRDefault="00DF05B0" w:rsidP="00376693">
            <w:ins w:id="5" w:author="Don Mendelson" w:date="2018-02-21T10:41:00Z">
              <w:r>
                <w:t>March 21, 2018</w:t>
              </w:r>
            </w:ins>
          </w:p>
        </w:tc>
        <w:tc>
          <w:tcPr>
            <w:tcW w:w="1788" w:type="dxa"/>
          </w:tcPr>
          <w:p w14:paraId="7BD77D2F" w14:textId="77777777" w:rsidR="00DF05B0" w:rsidRDefault="00DF05B0" w:rsidP="00DF05B0">
            <w:pPr>
              <w:keepNext/>
              <w:keepLines/>
              <w:rPr>
                <w:ins w:id="6" w:author="Don Mendelson" w:date="2018-02-21T10:42:00Z"/>
              </w:rPr>
            </w:pPr>
            <w:ins w:id="7" w:author="Don Mendelson" w:date="2018-02-21T10:42:00Z">
              <w:r>
                <w:t>Don Mendelson</w:t>
              </w:r>
            </w:ins>
          </w:p>
          <w:p w14:paraId="33DABAF1" w14:textId="14EA649F" w:rsidR="00376693" w:rsidRDefault="00DF05B0" w:rsidP="00DF05B0">
            <w:pPr>
              <w:keepNext/>
              <w:keepLines/>
            </w:pPr>
            <w:ins w:id="8" w:author="Don Mendelson" w:date="2018-02-21T10:42:00Z">
              <w:r>
                <w:t>Silver Flash LLC</w:t>
              </w:r>
            </w:ins>
          </w:p>
        </w:tc>
        <w:tc>
          <w:tcPr>
            <w:tcW w:w="4702" w:type="dxa"/>
          </w:tcPr>
          <w:p w14:paraId="694290CE" w14:textId="2CA4DFA4" w:rsidR="00376693" w:rsidRDefault="00DF05B0" w:rsidP="00376693">
            <w:ins w:id="9" w:author="Don Mendelson" w:date="2018-02-21T10:42:00Z">
              <w:r>
                <w:t>Added glossary terms</w:t>
              </w:r>
            </w:ins>
          </w:p>
        </w:tc>
      </w:tr>
      <w:tr w:rsidR="00A17814" w14:paraId="2CEE024E" w14:textId="77777777" w:rsidTr="003E496F">
        <w:tc>
          <w:tcPr>
            <w:tcW w:w="2136" w:type="dxa"/>
          </w:tcPr>
          <w:p w14:paraId="35583391" w14:textId="77777777" w:rsidR="00A17814" w:rsidRDefault="00A17814" w:rsidP="00A17814"/>
        </w:tc>
        <w:tc>
          <w:tcPr>
            <w:tcW w:w="1335" w:type="dxa"/>
          </w:tcPr>
          <w:p w14:paraId="13BF0EA1" w14:textId="212263FA" w:rsidR="00A17814" w:rsidRDefault="00A17814" w:rsidP="00A17814"/>
        </w:tc>
        <w:tc>
          <w:tcPr>
            <w:tcW w:w="1788" w:type="dxa"/>
          </w:tcPr>
          <w:p w14:paraId="23A0FEDF" w14:textId="313D8BA1" w:rsidR="00A17814" w:rsidRDefault="00A17814" w:rsidP="00A17814">
            <w:pPr>
              <w:keepNext/>
              <w:keepLines/>
            </w:pPr>
          </w:p>
        </w:tc>
        <w:tc>
          <w:tcPr>
            <w:tcW w:w="4702" w:type="dxa"/>
          </w:tcPr>
          <w:p w14:paraId="725E7651" w14:textId="59C9E405" w:rsidR="00A17814" w:rsidRDefault="00A17814" w:rsidP="00A17814"/>
        </w:tc>
      </w:tr>
      <w:tr w:rsidR="0053483E" w14:paraId="46EC0D37" w14:textId="77777777" w:rsidTr="003E496F">
        <w:tc>
          <w:tcPr>
            <w:tcW w:w="2136" w:type="dxa"/>
          </w:tcPr>
          <w:p w14:paraId="41DB2DFF" w14:textId="77777777" w:rsidR="0053483E" w:rsidRDefault="0053483E" w:rsidP="0053483E"/>
        </w:tc>
        <w:tc>
          <w:tcPr>
            <w:tcW w:w="1335" w:type="dxa"/>
          </w:tcPr>
          <w:p w14:paraId="10806A4E" w14:textId="2EE9F074" w:rsidR="0053483E" w:rsidRDefault="0053483E" w:rsidP="0053483E"/>
        </w:tc>
        <w:tc>
          <w:tcPr>
            <w:tcW w:w="1788" w:type="dxa"/>
          </w:tcPr>
          <w:p w14:paraId="297ADD92" w14:textId="32C0F0FD" w:rsidR="0053483E" w:rsidRDefault="0053483E" w:rsidP="0053483E">
            <w:pPr>
              <w:keepNext/>
              <w:keepLines/>
            </w:pPr>
          </w:p>
        </w:tc>
        <w:tc>
          <w:tcPr>
            <w:tcW w:w="4702" w:type="dxa"/>
          </w:tcPr>
          <w:p w14:paraId="6992FC75" w14:textId="3F62220C" w:rsidR="0053483E" w:rsidRDefault="0053483E" w:rsidP="0053483E"/>
        </w:tc>
      </w:tr>
      <w:tr w:rsidR="0053483E" w14:paraId="2533EA01" w14:textId="77777777" w:rsidTr="003E496F">
        <w:tc>
          <w:tcPr>
            <w:tcW w:w="2136" w:type="dxa"/>
          </w:tcPr>
          <w:p w14:paraId="68C3C25B" w14:textId="77777777" w:rsidR="0053483E" w:rsidRDefault="0053483E" w:rsidP="0053483E"/>
        </w:tc>
        <w:tc>
          <w:tcPr>
            <w:tcW w:w="1335" w:type="dxa"/>
          </w:tcPr>
          <w:p w14:paraId="390412EC" w14:textId="77777777" w:rsidR="0053483E" w:rsidRDefault="0053483E" w:rsidP="0053483E"/>
        </w:tc>
        <w:tc>
          <w:tcPr>
            <w:tcW w:w="1788" w:type="dxa"/>
          </w:tcPr>
          <w:p w14:paraId="6C56B6DB" w14:textId="77777777" w:rsidR="0053483E" w:rsidRDefault="0053483E" w:rsidP="0053483E">
            <w:pPr>
              <w:keepNext/>
              <w:keepLines/>
            </w:pPr>
          </w:p>
        </w:tc>
        <w:tc>
          <w:tcPr>
            <w:tcW w:w="4702" w:type="dxa"/>
          </w:tcPr>
          <w:p w14:paraId="55B1E891" w14:textId="77777777" w:rsidR="0053483E" w:rsidRDefault="0053483E" w:rsidP="0053483E"/>
        </w:tc>
      </w:tr>
    </w:tbl>
    <w:p w14:paraId="53A4EE58" w14:textId="77777777" w:rsidR="00157A5C" w:rsidRPr="007419C5" w:rsidRDefault="00157A5C">
      <w:pPr>
        <w:pStyle w:val="BodyText"/>
        <w:rPr>
          <w:sz w:val="18"/>
          <w:szCs w:val="18"/>
        </w:rPr>
      </w:pPr>
    </w:p>
    <w:p w14:paraId="795898D5" w14:textId="77777777" w:rsidR="007419C5" w:rsidRDefault="007419C5">
      <w:pPr>
        <w:spacing w:before="0" w:after="200"/>
        <w:rPr>
          <w:b/>
        </w:rPr>
      </w:pPr>
      <w:r>
        <w:rPr>
          <w:b/>
        </w:rPr>
        <w:br w:type="page"/>
      </w:r>
    </w:p>
    <w:sdt>
      <w:sdtPr>
        <w:rPr>
          <w:rFonts w:eastAsiaTheme="minorEastAsia" w:cstheme="minorBidi"/>
          <w:b w:val="0"/>
          <w:bCs w:val="0"/>
          <w:color w:val="auto"/>
          <w:sz w:val="22"/>
          <w:szCs w:val="24"/>
          <w:lang w:eastAsia="en-US"/>
        </w:rPr>
        <w:id w:val="-316727692"/>
        <w:docPartObj>
          <w:docPartGallery w:val="Table of Contents"/>
          <w:docPartUnique/>
        </w:docPartObj>
      </w:sdtPr>
      <w:sdtEndPr>
        <w:rPr>
          <w:noProof/>
        </w:rPr>
      </w:sdtEndPr>
      <w:sdtContent>
        <w:bookmarkStart w:id="10" w:name="_GoBack" w:displacedByCustomXml="prev"/>
        <w:p w14:paraId="56EC0EAD" w14:textId="77777777" w:rsidR="00801A87" w:rsidRDefault="00801A87">
          <w:pPr>
            <w:pStyle w:val="TOCHeading"/>
          </w:pPr>
          <w:r>
            <w:t>Table of Contents</w:t>
          </w:r>
        </w:p>
        <w:p w14:paraId="038572A0" w14:textId="18FBBCA5" w:rsidR="000A26F8" w:rsidRDefault="00801A87">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506973623" w:history="1">
            <w:r w:rsidR="000A26F8" w:rsidRPr="003908DD">
              <w:rPr>
                <w:rStyle w:val="Hyperlink"/>
                <w:noProof/>
              </w:rPr>
              <w:t>1</w:t>
            </w:r>
            <w:r w:rsidR="000A26F8">
              <w:rPr>
                <w:rFonts w:asciiTheme="minorHAnsi" w:hAnsiTheme="minorHAnsi"/>
                <w:noProof/>
                <w:szCs w:val="22"/>
              </w:rPr>
              <w:tab/>
            </w:r>
            <w:r w:rsidR="000A26F8" w:rsidRPr="003908DD">
              <w:rPr>
                <w:rStyle w:val="Hyperlink"/>
                <w:noProof/>
              </w:rPr>
              <w:t>Introduction</w:t>
            </w:r>
            <w:r w:rsidR="000A26F8">
              <w:rPr>
                <w:noProof/>
                <w:webHidden/>
              </w:rPr>
              <w:tab/>
            </w:r>
            <w:r w:rsidR="000A26F8">
              <w:rPr>
                <w:noProof/>
                <w:webHidden/>
              </w:rPr>
              <w:fldChar w:fldCharType="begin"/>
            </w:r>
            <w:r w:rsidR="000A26F8">
              <w:rPr>
                <w:noProof/>
                <w:webHidden/>
              </w:rPr>
              <w:instrText xml:space="preserve"> PAGEREF _Toc506973623 \h </w:instrText>
            </w:r>
            <w:r w:rsidR="000A26F8">
              <w:rPr>
                <w:noProof/>
                <w:webHidden/>
              </w:rPr>
            </w:r>
            <w:r w:rsidR="000A26F8">
              <w:rPr>
                <w:noProof/>
                <w:webHidden/>
              </w:rPr>
              <w:fldChar w:fldCharType="separate"/>
            </w:r>
            <w:r w:rsidR="000A26F8">
              <w:rPr>
                <w:noProof/>
                <w:webHidden/>
              </w:rPr>
              <w:t>7</w:t>
            </w:r>
            <w:r w:rsidR="000A26F8">
              <w:rPr>
                <w:noProof/>
                <w:webHidden/>
              </w:rPr>
              <w:fldChar w:fldCharType="end"/>
            </w:r>
          </w:hyperlink>
        </w:p>
        <w:p w14:paraId="318B0864" w14:textId="19EA9867" w:rsidR="000A26F8" w:rsidRDefault="000A26F8">
          <w:pPr>
            <w:pStyle w:val="TOC2"/>
            <w:tabs>
              <w:tab w:val="left" w:pos="880"/>
              <w:tab w:val="right" w:leader="dot" w:pos="9350"/>
            </w:tabs>
            <w:rPr>
              <w:rFonts w:asciiTheme="minorHAnsi" w:hAnsiTheme="minorHAnsi"/>
              <w:noProof/>
              <w:szCs w:val="22"/>
            </w:rPr>
          </w:pPr>
          <w:hyperlink w:anchor="_Toc506973624" w:history="1">
            <w:r w:rsidRPr="003908DD">
              <w:rPr>
                <w:rStyle w:val="Hyperlink"/>
                <w:noProof/>
              </w:rPr>
              <w:t>1.1</w:t>
            </w:r>
            <w:r>
              <w:rPr>
                <w:rFonts w:asciiTheme="minorHAnsi" w:hAnsiTheme="minorHAnsi"/>
                <w:noProof/>
                <w:szCs w:val="22"/>
              </w:rPr>
              <w:tab/>
            </w:r>
            <w:r w:rsidRPr="003908DD">
              <w:rPr>
                <w:rStyle w:val="Hyperlink"/>
                <w:noProof/>
              </w:rPr>
              <w:t>Objectives</w:t>
            </w:r>
            <w:r>
              <w:rPr>
                <w:noProof/>
                <w:webHidden/>
              </w:rPr>
              <w:tab/>
            </w:r>
            <w:r>
              <w:rPr>
                <w:noProof/>
                <w:webHidden/>
              </w:rPr>
              <w:fldChar w:fldCharType="begin"/>
            </w:r>
            <w:r>
              <w:rPr>
                <w:noProof/>
                <w:webHidden/>
              </w:rPr>
              <w:instrText xml:space="preserve"> PAGEREF _Toc506973624 \h </w:instrText>
            </w:r>
            <w:r>
              <w:rPr>
                <w:noProof/>
                <w:webHidden/>
              </w:rPr>
            </w:r>
            <w:r>
              <w:rPr>
                <w:noProof/>
                <w:webHidden/>
              </w:rPr>
              <w:fldChar w:fldCharType="separate"/>
            </w:r>
            <w:r>
              <w:rPr>
                <w:noProof/>
                <w:webHidden/>
              </w:rPr>
              <w:t>7</w:t>
            </w:r>
            <w:r>
              <w:rPr>
                <w:noProof/>
                <w:webHidden/>
              </w:rPr>
              <w:fldChar w:fldCharType="end"/>
            </w:r>
          </w:hyperlink>
        </w:p>
        <w:p w14:paraId="3DCDBADF" w14:textId="4A37993D" w:rsidR="000A26F8" w:rsidRDefault="000A26F8">
          <w:pPr>
            <w:pStyle w:val="TOC2"/>
            <w:tabs>
              <w:tab w:val="left" w:pos="880"/>
              <w:tab w:val="right" w:leader="dot" w:pos="9350"/>
            </w:tabs>
            <w:rPr>
              <w:rFonts w:asciiTheme="minorHAnsi" w:hAnsiTheme="minorHAnsi"/>
              <w:noProof/>
              <w:szCs w:val="22"/>
            </w:rPr>
          </w:pPr>
          <w:hyperlink w:anchor="_Toc506973625" w:history="1">
            <w:r w:rsidRPr="003908DD">
              <w:rPr>
                <w:rStyle w:val="Hyperlink"/>
                <w:noProof/>
              </w:rPr>
              <w:t>1.2</w:t>
            </w:r>
            <w:r>
              <w:rPr>
                <w:rFonts w:asciiTheme="minorHAnsi" w:hAnsiTheme="minorHAnsi"/>
                <w:noProof/>
                <w:szCs w:val="22"/>
              </w:rPr>
              <w:tab/>
            </w:r>
            <w:r w:rsidRPr="003908DD">
              <w:rPr>
                <w:rStyle w:val="Hyperlink"/>
                <w:noProof/>
              </w:rPr>
              <w:t>Design principles</w:t>
            </w:r>
            <w:r>
              <w:rPr>
                <w:noProof/>
                <w:webHidden/>
              </w:rPr>
              <w:tab/>
            </w:r>
            <w:r>
              <w:rPr>
                <w:noProof/>
                <w:webHidden/>
              </w:rPr>
              <w:fldChar w:fldCharType="begin"/>
            </w:r>
            <w:r>
              <w:rPr>
                <w:noProof/>
                <w:webHidden/>
              </w:rPr>
              <w:instrText xml:space="preserve"> PAGEREF _Toc506973625 \h </w:instrText>
            </w:r>
            <w:r>
              <w:rPr>
                <w:noProof/>
                <w:webHidden/>
              </w:rPr>
            </w:r>
            <w:r>
              <w:rPr>
                <w:noProof/>
                <w:webHidden/>
              </w:rPr>
              <w:fldChar w:fldCharType="separate"/>
            </w:r>
            <w:r>
              <w:rPr>
                <w:noProof/>
                <w:webHidden/>
              </w:rPr>
              <w:t>7</w:t>
            </w:r>
            <w:r>
              <w:rPr>
                <w:noProof/>
                <w:webHidden/>
              </w:rPr>
              <w:fldChar w:fldCharType="end"/>
            </w:r>
          </w:hyperlink>
        </w:p>
        <w:p w14:paraId="1886CEFC" w14:textId="2026EFFD" w:rsidR="000A26F8" w:rsidRDefault="000A26F8">
          <w:pPr>
            <w:pStyle w:val="TOC2"/>
            <w:tabs>
              <w:tab w:val="left" w:pos="880"/>
              <w:tab w:val="right" w:leader="dot" w:pos="9350"/>
            </w:tabs>
            <w:rPr>
              <w:rFonts w:asciiTheme="minorHAnsi" w:hAnsiTheme="minorHAnsi"/>
              <w:noProof/>
              <w:szCs w:val="22"/>
            </w:rPr>
          </w:pPr>
          <w:hyperlink w:anchor="_Toc506973626" w:history="1">
            <w:r w:rsidRPr="003908DD">
              <w:rPr>
                <w:rStyle w:val="Hyperlink"/>
                <w:noProof/>
              </w:rPr>
              <w:t>1.3</w:t>
            </w:r>
            <w:r>
              <w:rPr>
                <w:rFonts w:asciiTheme="minorHAnsi" w:hAnsiTheme="minorHAnsi"/>
                <w:noProof/>
                <w:szCs w:val="22"/>
              </w:rPr>
              <w:tab/>
            </w:r>
            <w:r w:rsidRPr="003908DD">
              <w:rPr>
                <w:rStyle w:val="Hyperlink"/>
                <w:noProof/>
              </w:rPr>
              <w:t>Glossary</w:t>
            </w:r>
            <w:r>
              <w:rPr>
                <w:noProof/>
                <w:webHidden/>
              </w:rPr>
              <w:tab/>
            </w:r>
            <w:r>
              <w:rPr>
                <w:noProof/>
                <w:webHidden/>
              </w:rPr>
              <w:fldChar w:fldCharType="begin"/>
            </w:r>
            <w:r>
              <w:rPr>
                <w:noProof/>
                <w:webHidden/>
              </w:rPr>
              <w:instrText xml:space="preserve"> PAGEREF _Toc506973626 \h </w:instrText>
            </w:r>
            <w:r>
              <w:rPr>
                <w:noProof/>
                <w:webHidden/>
              </w:rPr>
            </w:r>
            <w:r>
              <w:rPr>
                <w:noProof/>
                <w:webHidden/>
              </w:rPr>
              <w:fldChar w:fldCharType="separate"/>
            </w:r>
            <w:r>
              <w:rPr>
                <w:noProof/>
                <w:webHidden/>
              </w:rPr>
              <w:t>7</w:t>
            </w:r>
            <w:r>
              <w:rPr>
                <w:noProof/>
                <w:webHidden/>
              </w:rPr>
              <w:fldChar w:fldCharType="end"/>
            </w:r>
          </w:hyperlink>
        </w:p>
        <w:p w14:paraId="06BF6873" w14:textId="367DC4DB" w:rsidR="000A26F8" w:rsidRDefault="000A26F8">
          <w:pPr>
            <w:pStyle w:val="TOC2"/>
            <w:tabs>
              <w:tab w:val="left" w:pos="880"/>
              <w:tab w:val="right" w:leader="dot" w:pos="9350"/>
            </w:tabs>
            <w:rPr>
              <w:rFonts w:asciiTheme="minorHAnsi" w:hAnsiTheme="minorHAnsi"/>
              <w:noProof/>
              <w:szCs w:val="22"/>
            </w:rPr>
          </w:pPr>
          <w:hyperlink w:anchor="_Toc506973627" w:history="1">
            <w:r w:rsidRPr="003908DD">
              <w:rPr>
                <w:rStyle w:val="Hyperlink"/>
                <w:noProof/>
              </w:rPr>
              <w:t>1.4</w:t>
            </w:r>
            <w:r>
              <w:rPr>
                <w:rFonts w:asciiTheme="minorHAnsi" w:hAnsiTheme="minorHAnsi"/>
                <w:noProof/>
                <w:szCs w:val="22"/>
              </w:rPr>
              <w:tab/>
            </w:r>
            <w:r w:rsidRPr="003908DD">
              <w:rPr>
                <w:rStyle w:val="Hyperlink"/>
                <w:noProof/>
              </w:rPr>
              <w:t>Documentation</w:t>
            </w:r>
            <w:r>
              <w:rPr>
                <w:noProof/>
                <w:webHidden/>
              </w:rPr>
              <w:tab/>
            </w:r>
            <w:r>
              <w:rPr>
                <w:noProof/>
                <w:webHidden/>
              </w:rPr>
              <w:fldChar w:fldCharType="begin"/>
            </w:r>
            <w:r>
              <w:rPr>
                <w:noProof/>
                <w:webHidden/>
              </w:rPr>
              <w:instrText xml:space="preserve"> PAGEREF _Toc506973627 \h </w:instrText>
            </w:r>
            <w:r>
              <w:rPr>
                <w:noProof/>
                <w:webHidden/>
              </w:rPr>
            </w:r>
            <w:r>
              <w:rPr>
                <w:noProof/>
                <w:webHidden/>
              </w:rPr>
              <w:fldChar w:fldCharType="separate"/>
            </w:r>
            <w:r>
              <w:rPr>
                <w:noProof/>
                <w:webHidden/>
              </w:rPr>
              <w:t>8</w:t>
            </w:r>
            <w:r>
              <w:rPr>
                <w:noProof/>
                <w:webHidden/>
              </w:rPr>
              <w:fldChar w:fldCharType="end"/>
            </w:r>
          </w:hyperlink>
        </w:p>
        <w:p w14:paraId="7816C184" w14:textId="0636B762" w:rsidR="000A26F8" w:rsidRDefault="000A26F8">
          <w:pPr>
            <w:pStyle w:val="TOC3"/>
            <w:tabs>
              <w:tab w:val="left" w:pos="1320"/>
              <w:tab w:val="right" w:leader="dot" w:pos="9350"/>
            </w:tabs>
            <w:rPr>
              <w:rFonts w:asciiTheme="minorHAnsi" w:hAnsiTheme="minorHAnsi"/>
              <w:noProof/>
              <w:szCs w:val="22"/>
            </w:rPr>
          </w:pPr>
          <w:hyperlink w:anchor="_Toc506973628" w:history="1">
            <w:r w:rsidRPr="003908DD">
              <w:rPr>
                <w:rStyle w:val="Hyperlink"/>
                <w:noProof/>
              </w:rPr>
              <w:t>1.4.1</w:t>
            </w:r>
            <w:r>
              <w:rPr>
                <w:rFonts w:asciiTheme="minorHAnsi" w:hAnsiTheme="minorHAnsi"/>
                <w:noProof/>
                <w:szCs w:val="22"/>
              </w:rPr>
              <w:tab/>
            </w:r>
            <w:r w:rsidRPr="003908DD">
              <w:rPr>
                <w:rStyle w:val="Hyperlink"/>
                <w:noProof/>
              </w:rPr>
              <w:t>Specification terms</w:t>
            </w:r>
            <w:r>
              <w:rPr>
                <w:noProof/>
                <w:webHidden/>
              </w:rPr>
              <w:tab/>
            </w:r>
            <w:r>
              <w:rPr>
                <w:noProof/>
                <w:webHidden/>
              </w:rPr>
              <w:fldChar w:fldCharType="begin"/>
            </w:r>
            <w:r>
              <w:rPr>
                <w:noProof/>
                <w:webHidden/>
              </w:rPr>
              <w:instrText xml:space="preserve"> PAGEREF _Toc506973628 \h </w:instrText>
            </w:r>
            <w:r>
              <w:rPr>
                <w:noProof/>
                <w:webHidden/>
              </w:rPr>
            </w:r>
            <w:r>
              <w:rPr>
                <w:noProof/>
                <w:webHidden/>
              </w:rPr>
              <w:fldChar w:fldCharType="separate"/>
            </w:r>
            <w:r>
              <w:rPr>
                <w:noProof/>
                <w:webHidden/>
              </w:rPr>
              <w:t>8</w:t>
            </w:r>
            <w:r>
              <w:rPr>
                <w:noProof/>
                <w:webHidden/>
              </w:rPr>
              <w:fldChar w:fldCharType="end"/>
            </w:r>
          </w:hyperlink>
        </w:p>
        <w:p w14:paraId="1C0AD892" w14:textId="472D682B" w:rsidR="000A26F8" w:rsidRDefault="000A26F8">
          <w:pPr>
            <w:pStyle w:val="TOC3"/>
            <w:tabs>
              <w:tab w:val="left" w:pos="1320"/>
              <w:tab w:val="right" w:leader="dot" w:pos="9350"/>
            </w:tabs>
            <w:rPr>
              <w:rFonts w:asciiTheme="minorHAnsi" w:hAnsiTheme="minorHAnsi"/>
              <w:noProof/>
              <w:szCs w:val="22"/>
            </w:rPr>
          </w:pPr>
          <w:hyperlink w:anchor="_Toc506973629" w:history="1">
            <w:r w:rsidRPr="003908DD">
              <w:rPr>
                <w:rStyle w:val="Hyperlink"/>
                <w:noProof/>
              </w:rPr>
              <w:t>1.4.2</w:t>
            </w:r>
            <w:r>
              <w:rPr>
                <w:rFonts w:asciiTheme="minorHAnsi" w:hAnsiTheme="minorHAnsi"/>
                <w:noProof/>
                <w:szCs w:val="22"/>
              </w:rPr>
              <w:tab/>
            </w:r>
            <w:r w:rsidRPr="003908DD">
              <w:rPr>
                <w:rStyle w:val="Hyperlink"/>
                <w:noProof/>
              </w:rPr>
              <w:t>Document format</w:t>
            </w:r>
            <w:r>
              <w:rPr>
                <w:noProof/>
                <w:webHidden/>
              </w:rPr>
              <w:tab/>
            </w:r>
            <w:r>
              <w:rPr>
                <w:noProof/>
                <w:webHidden/>
              </w:rPr>
              <w:fldChar w:fldCharType="begin"/>
            </w:r>
            <w:r>
              <w:rPr>
                <w:noProof/>
                <w:webHidden/>
              </w:rPr>
              <w:instrText xml:space="preserve"> PAGEREF _Toc506973629 \h </w:instrText>
            </w:r>
            <w:r>
              <w:rPr>
                <w:noProof/>
                <w:webHidden/>
              </w:rPr>
            </w:r>
            <w:r>
              <w:rPr>
                <w:noProof/>
                <w:webHidden/>
              </w:rPr>
              <w:fldChar w:fldCharType="separate"/>
            </w:r>
            <w:r>
              <w:rPr>
                <w:noProof/>
                <w:webHidden/>
              </w:rPr>
              <w:t>9</w:t>
            </w:r>
            <w:r>
              <w:rPr>
                <w:noProof/>
                <w:webHidden/>
              </w:rPr>
              <w:fldChar w:fldCharType="end"/>
            </w:r>
          </w:hyperlink>
        </w:p>
        <w:p w14:paraId="67231701" w14:textId="305B8B62" w:rsidR="000A26F8" w:rsidRDefault="000A26F8">
          <w:pPr>
            <w:pStyle w:val="TOC2"/>
            <w:tabs>
              <w:tab w:val="left" w:pos="880"/>
              <w:tab w:val="right" w:leader="dot" w:pos="9350"/>
            </w:tabs>
            <w:rPr>
              <w:rFonts w:asciiTheme="minorHAnsi" w:hAnsiTheme="minorHAnsi"/>
              <w:noProof/>
              <w:szCs w:val="22"/>
            </w:rPr>
          </w:pPr>
          <w:hyperlink w:anchor="_Toc506973630" w:history="1">
            <w:r w:rsidRPr="003908DD">
              <w:rPr>
                <w:rStyle w:val="Hyperlink"/>
                <w:noProof/>
              </w:rPr>
              <w:t>1.5</w:t>
            </w:r>
            <w:r>
              <w:rPr>
                <w:rFonts w:asciiTheme="minorHAnsi" w:hAnsiTheme="minorHAnsi"/>
                <w:noProof/>
                <w:szCs w:val="22"/>
              </w:rPr>
              <w:tab/>
            </w:r>
            <w:r w:rsidRPr="003908DD">
              <w:rPr>
                <w:rStyle w:val="Hyperlink"/>
                <w:noProof/>
              </w:rPr>
              <w:t>References</w:t>
            </w:r>
            <w:r>
              <w:rPr>
                <w:noProof/>
                <w:webHidden/>
              </w:rPr>
              <w:tab/>
            </w:r>
            <w:r>
              <w:rPr>
                <w:noProof/>
                <w:webHidden/>
              </w:rPr>
              <w:fldChar w:fldCharType="begin"/>
            </w:r>
            <w:r>
              <w:rPr>
                <w:noProof/>
                <w:webHidden/>
              </w:rPr>
              <w:instrText xml:space="preserve"> PAGEREF _Toc506973630 \h </w:instrText>
            </w:r>
            <w:r>
              <w:rPr>
                <w:noProof/>
                <w:webHidden/>
              </w:rPr>
            </w:r>
            <w:r>
              <w:rPr>
                <w:noProof/>
                <w:webHidden/>
              </w:rPr>
              <w:fldChar w:fldCharType="separate"/>
            </w:r>
            <w:r>
              <w:rPr>
                <w:noProof/>
                <w:webHidden/>
              </w:rPr>
              <w:t>9</w:t>
            </w:r>
            <w:r>
              <w:rPr>
                <w:noProof/>
                <w:webHidden/>
              </w:rPr>
              <w:fldChar w:fldCharType="end"/>
            </w:r>
          </w:hyperlink>
        </w:p>
        <w:p w14:paraId="48366385" w14:textId="547D57B4" w:rsidR="000A26F8" w:rsidRDefault="000A26F8">
          <w:pPr>
            <w:pStyle w:val="TOC3"/>
            <w:tabs>
              <w:tab w:val="left" w:pos="1320"/>
              <w:tab w:val="right" w:leader="dot" w:pos="9350"/>
            </w:tabs>
            <w:rPr>
              <w:rFonts w:asciiTheme="minorHAnsi" w:hAnsiTheme="minorHAnsi"/>
              <w:noProof/>
              <w:szCs w:val="22"/>
            </w:rPr>
          </w:pPr>
          <w:hyperlink w:anchor="_Toc506973631" w:history="1">
            <w:r w:rsidRPr="003908DD">
              <w:rPr>
                <w:rStyle w:val="Hyperlink"/>
                <w:noProof/>
              </w:rPr>
              <w:t>1.5.1</w:t>
            </w:r>
            <w:r>
              <w:rPr>
                <w:rFonts w:asciiTheme="minorHAnsi" w:hAnsiTheme="minorHAnsi"/>
                <w:noProof/>
                <w:szCs w:val="22"/>
              </w:rPr>
              <w:tab/>
            </w:r>
            <w:r w:rsidRPr="003908DD">
              <w:rPr>
                <w:rStyle w:val="Hyperlink"/>
                <w:noProof/>
              </w:rPr>
              <w:t>Related FIX Standards</w:t>
            </w:r>
            <w:r>
              <w:rPr>
                <w:noProof/>
                <w:webHidden/>
              </w:rPr>
              <w:tab/>
            </w:r>
            <w:r>
              <w:rPr>
                <w:noProof/>
                <w:webHidden/>
              </w:rPr>
              <w:fldChar w:fldCharType="begin"/>
            </w:r>
            <w:r>
              <w:rPr>
                <w:noProof/>
                <w:webHidden/>
              </w:rPr>
              <w:instrText xml:space="preserve"> PAGEREF _Toc506973631 \h </w:instrText>
            </w:r>
            <w:r>
              <w:rPr>
                <w:noProof/>
                <w:webHidden/>
              </w:rPr>
            </w:r>
            <w:r>
              <w:rPr>
                <w:noProof/>
                <w:webHidden/>
              </w:rPr>
              <w:fldChar w:fldCharType="separate"/>
            </w:r>
            <w:r>
              <w:rPr>
                <w:noProof/>
                <w:webHidden/>
              </w:rPr>
              <w:t>9</w:t>
            </w:r>
            <w:r>
              <w:rPr>
                <w:noProof/>
                <w:webHidden/>
              </w:rPr>
              <w:fldChar w:fldCharType="end"/>
            </w:r>
          </w:hyperlink>
        </w:p>
        <w:p w14:paraId="6994BD35" w14:textId="2E3EB485" w:rsidR="000A26F8" w:rsidRDefault="000A26F8">
          <w:pPr>
            <w:pStyle w:val="TOC3"/>
            <w:tabs>
              <w:tab w:val="left" w:pos="1320"/>
              <w:tab w:val="right" w:leader="dot" w:pos="9350"/>
            </w:tabs>
            <w:rPr>
              <w:rFonts w:asciiTheme="minorHAnsi" w:hAnsiTheme="minorHAnsi"/>
              <w:noProof/>
              <w:szCs w:val="22"/>
            </w:rPr>
          </w:pPr>
          <w:hyperlink w:anchor="_Toc506973632" w:history="1">
            <w:r w:rsidRPr="003908DD">
              <w:rPr>
                <w:rStyle w:val="Hyperlink"/>
                <w:noProof/>
              </w:rPr>
              <w:t>1.5.2</w:t>
            </w:r>
            <w:r>
              <w:rPr>
                <w:rFonts w:asciiTheme="minorHAnsi" w:hAnsiTheme="minorHAnsi"/>
                <w:noProof/>
                <w:szCs w:val="22"/>
              </w:rPr>
              <w:tab/>
            </w:r>
            <w:r w:rsidRPr="003908DD">
              <w:rPr>
                <w:rStyle w:val="Hyperlink"/>
                <w:noProof/>
              </w:rPr>
              <w:t>Dependencies on other standards</w:t>
            </w:r>
            <w:r>
              <w:rPr>
                <w:noProof/>
                <w:webHidden/>
              </w:rPr>
              <w:tab/>
            </w:r>
            <w:r>
              <w:rPr>
                <w:noProof/>
                <w:webHidden/>
              </w:rPr>
              <w:fldChar w:fldCharType="begin"/>
            </w:r>
            <w:r>
              <w:rPr>
                <w:noProof/>
                <w:webHidden/>
              </w:rPr>
              <w:instrText xml:space="preserve"> PAGEREF _Toc506973632 \h </w:instrText>
            </w:r>
            <w:r>
              <w:rPr>
                <w:noProof/>
                <w:webHidden/>
              </w:rPr>
            </w:r>
            <w:r>
              <w:rPr>
                <w:noProof/>
                <w:webHidden/>
              </w:rPr>
              <w:fldChar w:fldCharType="separate"/>
            </w:r>
            <w:r>
              <w:rPr>
                <w:noProof/>
                <w:webHidden/>
              </w:rPr>
              <w:t>9</w:t>
            </w:r>
            <w:r>
              <w:rPr>
                <w:noProof/>
                <w:webHidden/>
              </w:rPr>
              <w:fldChar w:fldCharType="end"/>
            </w:r>
          </w:hyperlink>
        </w:p>
        <w:p w14:paraId="0A2B7692" w14:textId="307F2955" w:rsidR="000A26F8" w:rsidRDefault="000A26F8">
          <w:pPr>
            <w:pStyle w:val="TOC1"/>
            <w:tabs>
              <w:tab w:val="left" w:pos="440"/>
              <w:tab w:val="right" w:leader="dot" w:pos="9350"/>
            </w:tabs>
            <w:rPr>
              <w:rFonts w:asciiTheme="minorHAnsi" w:hAnsiTheme="minorHAnsi"/>
              <w:noProof/>
              <w:szCs w:val="22"/>
            </w:rPr>
          </w:pPr>
          <w:hyperlink w:anchor="_Toc506973633" w:history="1">
            <w:r w:rsidRPr="003908DD">
              <w:rPr>
                <w:rStyle w:val="Hyperlink"/>
                <w:noProof/>
              </w:rPr>
              <w:t>2</w:t>
            </w:r>
            <w:r>
              <w:rPr>
                <w:rFonts w:asciiTheme="minorHAnsi" w:hAnsiTheme="minorHAnsi"/>
                <w:noProof/>
                <w:szCs w:val="22"/>
              </w:rPr>
              <w:tab/>
            </w:r>
            <w:r w:rsidRPr="003908DD">
              <w:rPr>
                <w:rStyle w:val="Hyperlink"/>
                <w:noProof/>
              </w:rPr>
              <w:t>Metamodel</w:t>
            </w:r>
            <w:r>
              <w:rPr>
                <w:noProof/>
                <w:webHidden/>
              </w:rPr>
              <w:tab/>
            </w:r>
            <w:r>
              <w:rPr>
                <w:noProof/>
                <w:webHidden/>
              </w:rPr>
              <w:fldChar w:fldCharType="begin"/>
            </w:r>
            <w:r>
              <w:rPr>
                <w:noProof/>
                <w:webHidden/>
              </w:rPr>
              <w:instrText xml:space="preserve"> PAGEREF _Toc506973633 \h </w:instrText>
            </w:r>
            <w:r>
              <w:rPr>
                <w:noProof/>
                <w:webHidden/>
              </w:rPr>
            </w:r>
            <w:r>
              <w:rPr>
                <w:noProof/>
                <w:webHidden/>
              </w:rPr>
              <w:fldChar w:fldCharType="separate"/>
            </w:r>
            <w:r>
              <w:rPr>
                <w:noProof/>
                <w:webHidden/>
              </w:rPr>
              <w:t>10</w:t>
            </w:r>
            <w:r>
              <w:rPr>
                <w:noProof/>
                <w:webHidden/>
              </w:rPr>
              <w:fldChar w:fldCharType="end"/>
            </w:r>
          </w:hyperlink>
        </w:p>
        <w:p w14:paraId="40706A20" w14:textId="5C14ED3D" w:rsidR="000A26F8" w:rsidRDefault="000A26F8">
          <w:pPr>
            <w:pStyle w:val="TOC2"/>
            <w:tabs>
              <w:tab w:val="left" w:pos="880"/>
              <w:tab w:val="right" w:leader="dot" w:pos="9350"/>
            </w:tabs>
            <w:rPr>
              <w:rFonts w:asciiTheme="minorHAnsi" w:hAnsiTheme="minorHAnsi"/>
              <w:noProof/>
              <w:szCs w:val="22"/>
            </w:rPr>
          </w:pPr>
          <w:hyperlink w:anchor="_Toc506973634" w:history="1">
            <w:r w:rsidRPr="003908DD">
              <w:rPr>
                <w:rStyle w:val="Hyperlink"/>
                <w:noProof/>
              </w:rPr>
              <w:t>2.1</w:t>
            </w:r>
            <w:r>
              <w:rPr>
                <w:rFonts w:asciiTheme="minorHAnsi" w:hAnsiTheme="minorHAnsi"/>
                <w:noProof/>
                <w:szCs w:val="22"/>
              </w:rPr>
              <w:tab/>
            </w:r>
            <w:r w:rsidRPr="003908DD">
              <w:rPr>
                <w:rStyle w:val="Hyperlink"/>
                <w:noProof/>
              </w:rPr>
              <w:t>Message structures</w:t>
            </w:r>
            <w:r>
              <w:rPr>
                <w:noProof/>
                <w:webHidden/>
              </w:rPr>
              <w:tab/>
            </w:r>
            <w:r>
              <w:rPr>
                <w:noProof/>
                <w:webHidden/>
              </w:rPr>
              <w:fldChar w:fldCharType="begin"/>
            </w:r>
            <w:r>
              <w:rPr>
                <w:noProof/>
                <w:webHidden/>
              </w:rPr>
              <w:instrText xml:space="preserve"> PAGEREF _Toc506973634 \h </w:instrText>
            </w:r>
            <w:r>
              <w:rPr>
                <w:noProof/>
                <w:webHidden/>
              </w:rPr>
            </w:r>
            <w:r>
              <w:rPr>
                <w:noProof/>
                <w:webHidden/>
              </w:rPr>
              <w:fldChar w:fldCharType="separate"/>
            </w:r>
            <w:r>
              <w:rPr>
                <w:noProof/>
                <w:webHidden/>
              </w:rPr>
              <w:t>10</w:t>
            </w:r>
            <w:r>
              <w:rPr>
                <w:noProof/>
                <w:webHidden/>
              </w:rPr>
              <w:fldChar w:fldCharType="end"/>
            </w:r>
          </w:hyperlink>
        </w:p>
        <w:p w14:paraId="33A4121C" w14:textId="5421B8F6" w:rsidR="000A26F8" w:rsidRDefault="000A26F8">
          <w:pPr>
            <w:pStyle w:val="TOC3"/>
            <w:tabs>
              <w:tab w:val="left" w:pos="1320"/>
              <w:tab w:val="right" w:leader="dot" w:pos="9350"/>
            </w:tabs>
            <w:rPr>
              <w:rFonts w:asciiTheme="minorHAnsi" w:hAnsiTheme="minorHAnsi"/>
              <w:noProof/>
              <w:szCs w:val="22"/>
            </w:rPr>
          </w:pPr>
          <w:hyperlink w:anchor="_Toc506973635" w:history="1">
            <w:r w:rsidRPr="003908DD">
              <w:rPr>
                <w:rStyle w:val="Hyperlink"/>
                <w:noProof/>
              </w:rPr>
              <w:t>2.1.1</w:t>
            </w:r>
            <w:r>
              <w:rPr>
                <w:rFonts w:asciiTheme="minorHAnsi" w:hAnsiTheme="minorHAnsi"/>
                <w:noProof/>
                <w:szCs w:val="22"/>
              </w:rPr>
              <w:tab/>
            </w:r>
            <w:r w:rsidRPr="003908DD">
              <w:rPr>
                <w:rStyle w:val="Hyperlink"/>
                <w:noProof/>
              </w:rPr>
              <w:t>Message structure abstractions</w:t>
            </w:r>
            <w:r>
              <w:rPr>
                <w:noProof/>
                <w:webHidden/>
              </w:rPr>
              <w:tab/>
            </w:r>
            <w:r>
              <w:rPr>
                <w:noProof/>
                <w:webHidden/>
              </w:rPr>
              <w:fldChar w:fldCharType="begin"/>
            </w:r>
            <w:r>
              <w:rPr>
                <w:noProof/>
                <w:webHidden/>
              </w:rPr>
              <w:instrText xml:space="preserve"> PAGEREF _Toc506973635 \h </w:instrText>
            </w:r>
            <w:r>
              <w:rPr>
                <w:noProof/>
                <w:webHidden/>
              </w:rPr>
            </w:r>
            <w:r>
              <w:rPr>
                <w:noProof/>
                <w:webHidden/>
              </w:rPr>
              <w:fldChar w:fldCharType="separate"/>
            </w:r>
            <w:r>
              <w:rPr>
                <w:noProof/>
                <w:webHidden/>
              </w:rPr>
              <w:t>10</w:t>
            </w:r>
            <w:r>
              <w:rPr>
                <w:noProof/>
                <w:webHidden/>
              </w:rPr>
              <w:fldChar w:fldCharType="end"/>
            </w:r>
          </w:hyperlink>
        </w:p>
        <w:p w14:paraId="385796C3" w14:textId="1CAA42A7" w:rsidR="000A26F8" w:rsidRDefault="000A26F8">
          <w:pPr>
            <w:pStyle w:val="TOC3"/>
            <w:tabs>
              <w:tab w:val="left" w:pos="1320"/>
              <w:tab w:val="right" w:leader="dot" w:pos="9350"/>
            </w:tabs>
            <w:rPr>
              <w:rFonts w:asciiTheme="minorHAnsi" w:hAnsiTheme="minorHAnsi"/>
              <w:noProof/>
              <w:szCs w:val="22"/>
            </w:rPr>
          </w:pPr>
          <w:hyperlink w:anchor="_Toc506973636" w:history="1">
            <w:r w:rsidRPr="003908DD">
              <w:rPr>
                <w:rStyle w:val="Hyperlink"/>
                <w:noProof/>
              </w:rPr>
              <w:t>2.1.2</w:t>
            </w:r>
            <w:r>
              <w:rPr>
                <w:rFonts w:asciiTheme="minorHAnsi" w:hAnsiTheme="minorHAnsi"/>
                <w:noProof/>
                <w:szCs w:val="22"/>
              </w:rPr>
              <w:tab/>
            </w:r>
            <w:r w:rsidRPr="003908DD">
              <w:rPr>
                <w:rStyle w:val="Hyperlink"/>
                <w:noProof/>
              </w:rPr>
              <w:t>General Purpose Datatypes</w:t>
            </w:r>
            <w:r>
              <w:rPr>
                <w:noProof/>
                <w:webHidden/>
              </w:rPr>
              <w:tab/>
            </w:r>
            <w:r>
              <w:rPr>
                <w:noProof/>
                <w:webHidden/>
              </w:rPr>
              <w:fldChar w:fldCharType="begin"/>
            </w:r>
            <w:r>
              <w:rPr>
                <w:noProof/>
                <w:webHidden/>
              </w:rPr>
              <w:instrText xml:space="preserve"> PAGEREF _Toc506973636 \h </w:instrText>
            </w:r>
            <w:r>
              <w:rPr>
                <w:noProof/>
                <w:webHidden/>
              </w:rPr>
            </w:r>
            <w:r>
              <w:rPr>
                <w:noProof/>
                <w:webHidden/>
              </w:rPr>
              <w:fldChar w:fldCharType="separate"/>
            </w:r>
            <w:r>
              <w:rPr>
                <w:noProof/>
                <w:webHidden/>
              </w:rPr>
              <w:t>11</w:t>
            </w:r>
            <w:r>
              <w:rPr>
                <w:noProof/>
                <w:webHidden/>
              </w:rPr>
              <w:fldChar w:fldCharType="end"/>
            </w:r>
          </w:hyperlink>
        </w:p>
        <w:p w14:paraId="133F8179" w14:textId="7D68E32D" w:rsidR="000A26F8" w:rsidRDefault="000A26F8">
          <w:pPr>
            <w:pStyle w:val="TOC2"/>
            <w:tabs>
              <w:tab w:val="left" w:pos="880"/>
              <w:tab w:val="right" w:leader="dot" w:pos="9350"/>
            </w:tabs>
            <w:rPr>
              <w:rFonts w:asciiTheme="minorHAnsi" w:hAnsiTheme="minorHAnsi"/>
              <w:noProof/>
              <w:szCs w:val="22"/>
            </w:rPr>
          </w:pPr>
          <w:hyperlink w:anchor="_Toc506973637" w:history="1">
            <w:r w:rsidRPr="003908DD">
              <w:rPr>
                <w:rStyle w:val="Hyperlink"/>
                <w:noProof/>
              </w:rPr>
              <w:t>2.2</w:t>
            </w:r>
            <w:r>
              <w:rPr>
                <w:rFonts w:asciiTheme="minorHAnsi" w:hAnsiTheme="minorHAnsi"/>
                <w:noProof/>
                <w:szCs w:val="22"/>
              </w:rPr>
              <w:tab/>
            </w:r>
            <w:r w:rsidRPr="003908DD">
              <w:rPr>
                <w:rStyle w:val="Hyperlink"/>
                <w:noProof/>
              </w:rPr>
              <w:t>Interfaces</w:t>
            </w:r>
            <w:r>
              <w:rPr>
                <w:noProof/>
                <w:webHidden/>
              </w:rPr>
              <w:tab/>
            </w:r>
            <w:r>
              <w:rPr>
                <w:noProof/>
                <w:webHidden/>
              </w:rPr>
              <w:fldChar w:fldCharType="begin"/>
            </w:r>
            <w:r>
              <w:rPr>
                <w:noProof/>
                <w:webHidden/>
              </w:rPr>
              <w:instrText xml:space="preserve"> PAGEREF _Toc506973637 \h </w:instrText>
            </w:r>
            <w:r>
              <w:rPr>
                <w:noProof/>
                <w:webHidden/>
              </w:rPr>
            </w:r>
            <w:r>
              <w:rPr>
                <w:noProof/>
                <w:webHidden/>
              </w:rPr>
              <w:fldChar w:fldCharType="separate"/>
            </w:r>
            <w:r>
              <w:rPr>
                <w:noProof/>
                <w:webHidden/>
              </w:rPr>
              <w:t>11</w:t>
            </w:r>
            <w:r>
              <w:rPr>
                <w:noProof/>
                <w:webHidden/>
              </w:rPr>
              <w:fldChar w:fldCharType="end"/>
            </w:r>
          </w:hyperlink>
        </w:p>
        <w:p w14:paraId="0656AF24" w14:textId="56A1D421" w:rsidR="000A26F8" w:rsidRDefault="000A26F8">
          <w:pPr>
            <w:pStyle w:val="TOC3"/>
            <w:tabs>
              <w:tab w:val="left" w:pos="1320"/>
              <w:tab w:val="right" w:leader="dot" w:pos="9350"/>
            </w:tabs>
            <w:rPr>
              <w:rFonts w:asciiTheme="minorHAnsi" w:hAnsiTheme="minorHAnsi"/>
              <w:noProof/>
              <w:szCs w:val="22"/>
            </w:rPr>
          </w:pPr>
          <w:hyperlink w:anchor="_Toc506973638" w:history="1">
            <w:r w:rsidRPr="003908DD">
              <w:rPr>
                <w:rStyle w:val="Hyperlink"/>
                <w:noProof/>
              </w:rPr>
              <w:t>2.2.1</w:t>
            </w:r>
            <w:r>
              <w:rPr>
                <w:rFonts w:asciiTheme="minorHAnsi" w:hAnsiTheme="minorHAnsi"/>
                <w:noProof/>
                <w:szCs w:val="22"/>
              </w:rPr>
              <w:tab/>
            </w:r>
            <w:r w:rsidRPr="003908DD">
              <w:rPr>
                <w:rStyle w:val="Hyperlink"/>
                <w:noProof/>
              </w:rPr>
              <w:t>Interface abstractions</w:t>
            </w:r>
            <w:r>
              <w:rPr>
                <w:noProof/>
                <w:webHidden/>
              </w:rPr>
              <w:tab/>
            </w:r>
            <w:r>
              <w:rPr>
                <w:noProof/>
                <w:webHidden/>
              </w:rPr>
              <w:fldChar w:fldCharType="begin"/>
            </w:r>
            <w:r>
              <w:rPr>
                <w:noProof/>
                <w:webHidden/>
              </w:rPr>
              <w:instrText xml:space="preserve"> PAGEREF _Toc506973638 \h </w:instrText>
            </w:r>
            <w:r>
              <w:rPr>
                <w:noProof/>
                <w:webHidden/>
              </w:rPr>
            </w:r>
            <w:r>
              <w:rPr>
                <w:noProof/>
                <w:webHidden/>
              </w:rPr>
              <w:fldChar w:fldCharType="separate"/>
            </w:r>
            <w:r>
              <w:rPr>
                <w:noProof/>
                <w:webHidden/>
              </w:rPr>
              <w:t>12</w:t>
            </w:r>
            <w:r>
              <w:rPr>
                <w:noProof/>
                <w:webHidden/>
              </w:rPr>
              <w:fldChar w:fldCharType="end"/>
            </w:r>
          </w:hyperlink>
        </w:p>
        <w:p w14:paraId="4689A3B0" w14:textId="7DF9F2C1" w:rsidR="000A26F8" w:rsidRDefault="000A26F8">
          <w:pPr>
            <w:pStyle w:val="TOC1"/>
            <w:tabs>
              <w:tab w:val="left" w:pos="440"/>
              <w:tab w:val="right" w:leader="dot" w:pos="9350"/>
            </w:tabs>
            <w:rPr>
              <w:rFonts w:asciiTheme="minorHAnsi" w:hAnsiTheme="minorHAnsi"/>
              <w:noProof/>
              <w:szCs w:val="22"/>
            </w:rPr>
          </w:pPr>
          <w:hyperlink w:anchor="_Toc506973639" w:history="1">
            <w:r w:rsidRPr="003908DD">
              <w:rPr>
                <w:rStyle w:val="Hyperlink"/>
                <w:noProof/>
              </w:rPr>
              <w:t>3</w:t>
            </w:r>
            <w:r>
              <w:rPr>
                <w:rFonts w:asciiTheme="minorHAnsi" w:hAnsiTheme="minorHAnsi"/>
                <w:noProof/>
                <w:szCs w:val="22"/>
              </w:rPr>
              <w:tab/>
            </w:r>
            <w:r w:rsidRPr="003908DD">
              <w:rPr>
                <w:rStyle w:val="Hyperlink"/>
                <w:noProof/>
              </w:rPr>
              <w:t>Orchestra and Repository XML Schema</w:t>
            </w:r>
            <w:r>
              <w:rPr>
                <w:noProof/>
                <w:webHidden/>
              </w:rPr>
              <w:tab/>
            </w:r>
            <w:r>
              <w:rPr>
                <w:noProof/>
                <w:webHidden/>
              </w:rPr>
              <w:fldChar w:fldCharType="begin"/>
            </w:r>
            <w:r>
              <w:rPr>
                <w:noProof/>
                <w:webHidden/>
              </w:rPr>
              <w:instrText xml:space="preserve"> PAGEREF _Toc506973639 \h </w:instrText>
            </w:r>
            <w:r>
              <w:rPr>
                <w:noProof/>
                <w:webHidden/>
              </w:rPr>
            </w:r>
            <w:r>
              <w:rPr>
                <w:noProof/>
                <w:webHidden/>
              </w:rPr>
              <w:fldChar w:fldCharType="separate"/>
            </w:r>
            <w:r>
              <w:rPr>
                <w:noProof/>
                <w:webHidden/>
              </w:rPr>
              <w:t>13</w:t>
            </w:r>
            <w:r>
              <w:rPr>
                <w:noProof/>
                <w:webHidden/>
              </w:rPr>
              <w:fldChar w:fldCharType="end"/>
            </w:r>
          </w:hyperlink>
        </w:p>
        <w:p w14:paraId="295965D7" w14:textId="55E81939" w:rsidR="000A26F8" w:rsidRDefault="000A26F8">
          <w:pPr>
            <w:pStyle w:val="TOC2"/>
            <w:tabs>
              <w:tab w:val="left" w:pos="880"/>
              <w:tab w:val="right" w:leader="dot" w:pos="9350"/>
            </w:tabs>
            <w:rPr>
              <w:rFonts w:asciiTheme="minorHAnsi" w:hAnsiTheme="minorHAnsi"/>
              <w:noProof/>
              <w:szCs w:val="22"/>
            </w:rPr>
          </w:pPr>
          <w:hyperlink w:anchor="_Toc506973640" w:history="1">
            <w:r w:rsidRPr="003908DD">
              <w:rPr>
                <w:rStyle w:val="Hyperlink"/>
                <w:noProof/>
              </w:rPr>
              <w:t>3.1</w:t>
            </w:r>
            <w:r>
              <w:rPr>
                <w:rFonts w:asciiTheme="minorHAnsi" w:hAnsiTheme="minorHAnsi"/>
                <w:noProof/>
                <w:szCs w:val="22"/>
              </w:rPr>
              <w:tab/>
            </w:r>
            <w:r w:rsidRPr="003908DD">
              <w:rPr>
                <w:rStyle w:val="Hyperlink"/>
                <w:noProof/>
              </w:rPr>
              <w:t>XML Schema (XSD)</w:t>
            </w:r>
            <w:r>
              <w:rPr>
                <w:noProof/>
                <w:webHidden/>
              </w:rPr>
              <w:tab/>
            </w:r>
            <w:r>
              <w:rPr>
                <w:noProof/>
                <w:webHidden/>
              </w:rPr>
              <w:fldChar w:fldCharType="begin"/>
            </w:r>
            <w:r>
              <w:rPr>
                <w:noProof/>
                <w:webHidden/>
              </w:rPr>
              <w:instrText xml:space="preserve"> PAGEREF _Toc506973640 \h </w:instrText>
            </w:r>
            <w:r>
              <w:rPr>
                <w:noProof/>
                <w:webHidden/>
              </w:rPr>
            </w:r>
            <w:r>
              <w:rPr>
                <w:noProof/>
                <w:webHidden/>
              </w:rPr>
              <w:fldChar w:fldCharType="separate"/>
            </w:r>
            <w:r>
              <w:rPr>
                <w:noProof/>
                <w:webHidden/>
              </w:rPr>
              <w:t>13</w:t>
            </w:r>
            <w:r>
              <w:rPr>
                <w:noProof/>
                <w:webHidden/>
              </w:rPr>
              <w:fldChar w:fldCharType="end"/>
            </w:r>
          </w:hyperlink>
        </w:p>
        <w:p w14:paraId="65A4A6D8" w14:textId="0AD8081C" w:rsidR="000A26F8" w:rsidRDefault="000A26F8">
          <w:pPr>
            <w:pStyle w:val="TOC3"/>
            <w:tabs>
              <w:tab w:val="left" w:pos="1320"/>
              <w:tab w:val="right" w:leader="dot" w:pos="9350"/>
            </w:tabs>
            <w:rPr>
              <w:rFonts w:asciiTheme="minorHAnsi" w:hAnsiTheme="minorHAnsi"/>
              <w:noProof/>
              <w:szCs w:val="22"/>
            </w:rPr>
          </w:pPr>
          <w:hyperlink w:anchor="_Toc506973641" w:history="1">
            <w:r w:rsidRPr="003908DD">
              <w:rPr>
                <w:rStyle w:val="Hyperlink"/>
                <w:noProof/>
              </w:rPr>
              <w:t>3.1.1</w:t>
            </w:r>
            <w:r>
              <w:rPr>
                <w:rFonts w:asciiTheme="minorHAnsi" w:hAnsiTheme="minorHAnsi"/>
                <w:noProof/>
                <w:szCs w:val="22"/>
              </w:rPr>
              <w:tab/>
            </w:r>
            <w:r w:rsidRPr="003908DD">
              <w:rPr>
                <w:rStyle w:val="Hyperlink"/>
                <w:noProof/>
              </w:rPr>
              <w:t>Conformance</w:t>
            </w:r>
            <w:r>
              <w:rPr>
                <w:noProof/>
                <w:webHidden/>
              </w:rPr>
              <w:tab/>
            </w:r>
            <w:r>
              <w:rPr>
                <w:noProof/>
                <w:webHidden/>
              </w:rPr>
              <w:fldChar w:fldCharType="begin"/>
            </w:r>
            <w:r>
              <w:rPr>
                <w:noProof/>
                <w:webHidden/>
              </w:rPr>
              <w:instrText xml:space="preserve"> PAGEREF _Toc506973641 \h </w:instrText>
            </w:r>
            <w:r>
              <w:rPr>
                <w:noProof/>
                <w:webHidden/>
              </w:rPr>
            </w:r>
            <w:r>
              <w:rPr>
                <w:noProof/>
                <w:webHidden/>
              </w:rPr>
              <w:fldChar w:fldCharType="separate"/>
            </w:r>
            <w:r>
              <w:rPr>
                <w:noProof/>
                <w:webHidden/>
              </w:rPr>
              <w:t>13</w:t>
            </w:r>
            <w:r>
              <w:rPr>
                <w:noProof/>
                <w:webHidden/>
              </w:rPr>
              <w:fldChar w:fldCharType="end"/>
            </w:r>
          </w:hyperlink>
        </w:p>
        <w:p w14:paraId="78A1A014" w14:textId="34E7CD36" w:rsidR="000A26F8" w:rsidRDefault="000A26F8">
          <w:pPr>
            <w:pStyle w:val="TOC3"/>
            <w:tabs>
              <w:tab w:val="left" w:pos="1320"/>
              <w:tab w:val="right" w:leader="dot" w:pos="9350"/>
            </w:tabs>
            <w:rPr>
              <w:rFonts w:asciiTheme="minorHAnsi" w:hAnsiTheme="minorHAnsi"/>
              <w:noProof/>
              <w:szCs w:val="22"/>
            </w:rPr>
          </w:pPr>
          <w:hyperlink w:anchor="_Toc506973642" w:history="1">
            <w:r w:rsidRPr="003908DD">
              <w:rPr>
                <w:rStyle w:val="Hyperlink"/>
                <w:noProof/>
              </w:rPr>
              <w:t>3.1.2</w:t>
            </w:r>
            <w:r>
              <w:rPr>
                <w:rFonts w:asciiTheme="minorHAnsi" w:hAnsiTheme="minorHAnsi"/>
                <w:noProof/>
                <w:szCs w:val="22"/>
              </w:rPr>
              <w:tab/>
            </w:r>
            <w:r w:rsidRPr="003908DD">
              <w:rPr>
                <w:rStyle w:val="Hyperlink"/>
                <w:noProof/>
              </w:rPr>
              <w:t>Schema location</w:t>
            </w:r>
            <w:r>
              <w:rPr>
                <w:noProof/>
                <w:webHidden/>
              </w:rPr>
              <w:tab/>
            </w:r>
            <w:r>
              <w:rPr>
                <w:noProof/>
                <w:webHidden/>
              </w:rPr>
              <w:fldChar w:fldCharType="begin"/>
            </w:r>
            <w:r>
              <w:rPr>
                <w:noProof/>
                <w:webHidden/>
              </w:rPr>
              <w:instrText xml:space="preserve"> PAGEREF _Toc506973642 \h </w:instrText>
            </w:r>
            <w:r>
              <w:rPr>
                <w:noProof/>
                <w:webHidden/>
              </w:rPr>
            </w:r>
            <w:r>
              <w:rPr>
                <w:noProof/>
                <w:webHidden/>
              </w:rPr>
              <w:fldChar w:fldCharType="separate"/>
            </w:r>
            <w:r>
              <w:rPr>
                <w:noProof/>
                <w:webHidden/>
              </w:rPr>
              <w:t>13</w:t>
            </w:r>
            <w:r>
              <w:rPr>
                <w:noProof/>
                <w:webHidden/>
              </w:rPr>
              <w:fldChar w:fldCharType="end"/>
            </w:r>
          </w:hyperlink>
        </w:p>
        <w:p w14:paraId="6B8729E1" w14:textId="294A05ED" w:rsidR="000A26F8" w:rsidRDefault="000A26F8">
          <w:pPr>
            <w:pStyle w:val="TOC3"/>
            <w:tabs>
              <w:tab w:val="left" w:pos="1320"/>
              <w:tab w:val="right" w:leader="dot" w:pos="9350"/>
            </w:tabs>
            <w:rPr>
              <w:rFonts w:asciiTheme="minorHAnsi" w:hAnsiTheme="minorHAnsi"/>
              <w:noProof/>
              <w:szCs w:val="22"/>
            </w:rPr>
          </w:pPr>
          <w:hyperlink w:anchor="_Toc506973643" w:history="1">
            <w:r w:rsidRPr="003908DD">
              <w:rPr>
                <w:rStyle w:val="Hyperlink"/>
                <w:noProof/>
              </w:rPr>
              <w:t>3.1.3</w:t>
            </w:r>
            <w:r>
              <w:rPr>
                <w:rFonts w:asciiTheme="minorHAnsi" w:hAnsiTheme="minorHAnsi"/>
                <w:noProof/>
                <w:szCs w:val="22"/>
              </w:rPr>
              <w:tab/>
            </w:r>
            <w:r w:rsidRPr="003908DD">
              <w:rPr>
                <w:rStyle w:val="Hyperlink"/>
                <w:noProof/>
              </w:rPr>
              <w:t>Root element</w:t>
            </w:r>
            <w:r>
              <w:rPr>
                <w:noProof/>
                <w:webHidden/>
              </w:rPr>
              <w:tab/>
            </w:r>
            <w:r>
              <w:rPr>
                <w:noProof/>
                <w:webHidden/>
              </w:rPr>
              <w:fldChar w:fldCharType="begin"/>
            </w:r>
            <w:r>
              <w:rPr>
                <w:noProof/>
                <w:webHidden/>
              </w:rPr>
              <w:instrText xml:space="preserve"> PAGEREF _Toc506973643 \h </w:instrText>
            </w:r>
            <w:r>
              <w:rPr>
                <w:noProof/>
                <w:webHidden/>
              </w:rPr>
            </w:r>
            <w:r>
              <w:rPr>
                <w:noProof/>
                <w:webHidden/>
              </w:rPr>
              <w:fldChar w:fldCharType="separate"/>
            </w:r>
            <w:r>
              <w:rPr>
                <w:noProof/>
                <w:webHidden/>
              </w:rPr>
              <w:t>13</w:t>
            </w:r>
            <w:r>
              <w:rPr>
                <w:noProof/>
                <w:webHidden/>
              </w:rPr>
              <w:fldChar w:fldCharType="end"/>
            </w:r>
          </w:hyperlink>
        </w:p>
        <w:p w14:paraId="3B5E9E71" w14:textId="19F0B988" w:rsidR="000A26F8" w:rsidRDefault="000A26F8">
          <w:pPr>
            <w:pStyle w:val="TOC3"/>
            <w:tabs>
              <w:tab w:val="left" w:pos="1320"/>
              <w:tab w:val="right" w:leader="dot" w:pos="9350"/>
            </w:tabs>
            <w:rPr>
              <w:rFonts w:asciiTheme="minorHAnsi" w:hAnsiTheme="minorHAnsi"/>
              <w:noProof/>
              <w:szCs w:val="22"/>
            </w:rPr>
          </w:pPr>
          <w:hyperlink w:anchor="_Toc506973644" w:history="1">
            <w:r w:rsidRPr="003908DD">
              <w:rPr>
                <w:rStyle w:val="Hyperlink"/>
                <w:noProof/>
              </w:rPr>
              <w:t>3.1.4</w:t>
            </w:r>
            <w:r>
              <w:rPr>
                <w:rFonts w:asciiTheme="minorHAnsi" w:hAnsiTheme="minorHAnsi"/>
                <w:noProof/>
                <w:szCs w:val="22"/>
              </w:rPr>
              <w:tab/>
            </w:r>
            <w:r w:rsidRPr="003908DD">
              <w:rPr>
                <w:rStyle w:val="Hyperlink"/>
                <w:noProof/>
              </w:rPr>
              <w:t>Supplementary documentation</w:t>
            </w:r>
            <w:r>
              <w:rPr>
                <w:noProof/>
                <w:webHidden/>
              </w:rPr>
              <w:tab/>
            </w:r>
            <w:r>
              <w:rPr>
                <w:noProof/>
                <w:webHidden/>
              </w:rPr>
              <w:fldChar w:fldCharType="begin"/>
            </w:r>
            <w:r>
              <w:rPr>
                <w:noProof/>
                <w:webHidden/>
              </w:rPr>
              <w:instrText xml:space="preserve"> PAGEREF _Toc506973644 \h </w:instrText>
            </w:r>
            <w:r>
              <w:rPr>
                <w:noProof/>
                <w:webHidden/>
              </w:rPr>
            </w:r>
            <w:r>
              <w:rPr>
                <w:noProof/>
                <w:webHidden/>
              </w:rPr>
              <w:fldChar w:fldCharType="separate"/>
            </w:r>
            <w:r>
              <w:rPr>
                <w:noProof/>
                <w:webHidden/>
              </w:rPr>
              <w:t>13</w:t>
            </w:r>
            <w:r>
              <w:rPr>
                <w:noProof/>
                <w:webHidden/>
              </w:rPr>
              <w:fldChar w:fldCharType="end"/>
            </w:r>
          </w:hyperlink>
        </w:p>
        <w:p w14:paraId="37F118B6" w14:textId="46D9A0D1" w:rsidR="000A26F8" w:rsidRDefault="000A26F8">
          <w:pPr>
            <w:pStyle w:val="TOC3"/>
            <w:tabs>
              <w:tab w:val="left" w:pos="1320"/>
              <w:tab w:val="right" w:leader="dot" w:pos="9350"/>
            </w:tabs>
            <w:rPr>
              <w:rFonts w:asciiTheme="minorHAnsi" w:hAnsiTheme="minorHAnsi"/>
              <w:noProof/>
              <w:szCs w:val="22"/>
            </w:rPr>
          </w:pPr>
          <w:hyperlink w:anchor="_Toc506973645" w:history="1">
            <w:r w:rsidRPr="003908DD">
              <w:rPr>
                <w:rStyle w:val="Hyperlink"/>
                <w:noProof/>
              </w:rPr>
              <w:t>3.1.5</w:t>
            </w:r>
            <w:r>
              <w:rPr>
                <w:rFonts w:asciiTheme="minorHAnsi" w:hAnsiTheme="minorHAnsi"/>
                <w:noProof/>
                <w:szCs w:val="22"/>
              </w:rPr>
              <w:tab/>
            </w:r>
            <w:r w:rsidRPr="003908DD">
              <w:rPr>
                <w:rStyle w:val="Hyperlink"/>
                <w:noProof/>
              </w:rPr>
              <w:t>Protocol relationship</w:t>
            </w:r>
            <w:r>
              <w:rPr>
                <w:noProof/>
                <w:webHidden/>
              </w:rPr>
              <w:tab/>
            </w:r>
            <w:r>
              <w:rPr>
                <w:noProof/>
                <w:webHidden/>
              </w:rPr>
              <w:fldChar w:fldCharType="begin"/>
            </w:r>
            <w:r>
              <w:rPr>
                <w:noProof/>
                <w:webHidden/>
              </w:rPr>
              <w:instrText xml:space="preserve"> PAGEREF _Toc506973645 \h </w:instrText>
            </w:r>
            <w:r>
              <w:rPr>
                <w:noProof/>
                <w:webHidden/>
              </w:rPr>
            </w:r>
            <w:r>
              <w:rPr>
                <w:noProof/>
                <w:webHidden/>
              </w:rPr>
              <w:fldChar w:fldCharType="separate"/>
            </w:r>
            <w:r>
              <w:rPr>
                <w:noProof/>
                <w:webHidden/>
              </w:rPr>
              <w:t>13</w:t>
            </w:r>
            <w:r>
              <w:rPr>
                <w:noProof/>
                <w:webHidden/>
              </w:rPr>
              <w:fldChar w:fldCharType="end"/>
            </w:r>
          </w:hyperlink>
        </w:p>
        <w:p w14:paraId="374DD8C8" w14:textId="144EC566" w:rsidR="000A26F8" w:rsidRDefault="000A26F8">
          <w:pPr>
            <w:pStyle w:val="TOC2"/>
            <w:tabs>
              <w:tab w:val="left" w:pos="880"/>
              <w:tab w:val="right" w:leader="dot" w:pos="9350"/>
            </w:tabs>
            <w:rPr>
              <w:rFonts w:asciiTheme="minorHAnsi" w:hAnsiTheme="minorHAnsi"/>
              <w:noProof/>
              <w:szCs w:val="22"/>
            </w:rPr>
          </w:pPr>
          <w:hyperlink w:anchor="_Toc506973646" w:history="1">
            <w:r w:rsidRPr="003908DD">
              <w:rPr>
                <w:rStyle w:val="Hyperlink"/>
                <w:noProof/>
              </w:rPr>
              <w:t>3.2</w:t>
            </w:r>
            <w:r>
              <w:rPr>
                <w:rFonts w:asciiTheme="minorHAnsi" w:hAnsiTheme="minorHAnsi"/>
                <w:noProof/>
                <w:szCs w:val="22"/>
              </w:rPr>
              <w:tab/>
            </w:r>
            <w:r w:rsidRPr="003908DD">
              <w:rPr>
                <w:rStyle w:val="Hyperlink"/>
                <w:noProof/>
              </w:rPr>
              <w:t>Content ownership and history</w:t>
            </w:r>
            <w:r>
              <w:rPr>
                <w:noProof/>
                <w:webHidden/>
              </w:rPr>
              <w:tab/>
            </w:r>
            <w:r>
              <w:rPr>
                <w:noProof/>
                <w:webHidden/>
              </w:rPr>
              <w:fldChar w:fldCharType="begin"/>
            </w:r>
            <w:r>
              <w:rPr>
                <w:noProof/>
                <w:webHidden/>
              </w:rPr>
              <w:instrText xml:space="preserve"> PAGEREF _Toc506973646 \h </w:instrText>
            </w:r>
            <w:r>
              <w:rPr>
                <w:noProof/>
                <w:webHidden/>
              </w:rPr>
            </w:r>
            <w:r>
              <w:rPr>
                <w:noProof/>
                <w:webHidden/>
              </w:rPr>
              <w:fldChar w:fldCharType="separate"/>
            </w:r>
            <w:r>
              <w:rPr>
                <w:noProof/>
                <w:webHidden/>
              </w:rPr>
              <w:t>14</w:t>
            </w:r>
            <w:r>
              <w:rPr>
                <w:noProof/>
                <w:webHidden/>
              </w:rPr>
              <w:fldChar w:fldCharType="end"/>
            </w:r>
          </w:hyperlink>
        </w:p>
        <w:p w14:paraId="40824241" w14:textId="160EE014" w:rsidR="000A26F8" w:rsidRDefault="000A26F8">
          <w:pPr>
            <w:pStyle w:val="TOC3"/>
            <w:tabs>
              <w:tab w:val="left" w:pos="1320"/>
              <w:tab w:val="right" w:leader="dot" w:pos="9350"/>
            </w:tabs>
            <w:rPr>
              <w:rFonts w:asciiTheme="minorHAnsi" w:hAnsiTheme="minorHAnsi"/>
              <w:noProof/>
              <w:szCs w:val="22"/>
            </w:rPr>
          </w:pPr>
          <w:hyperlink w:anchor="_Toc506973647" w:history="1">
            <w:r w:rsidRPr="003908DD">
              <w:rPr>
                <w:rStyle w:val="Hyperlink"/>
                <w:noProof/>
              </w:rPr>
              <w:t>3.2.1</w:t>
            </w:r>
            <w:r>
              <w:rPr>
                <w:rFonts w:asciiTheme="minorHAnsi" w:hAnsiTheme="minorHAnsi"/>
                <w:noProof/>
                <w:szCs w:val="22"/>
              </w:rPr>
              <w:tab/>
            </w:r>
            <w:r w:rsidRPr="003908DD">
              <w:rPr>
                <w:rStyle w:val="Hyperlink"/>
                <w:noProof/>
              </w:rPr>
              <w:t>Provenance</w:t>
            </w:r>
            <w:r>
              <w:rPr>
                <w:noProof/>
                <w:webHidden/>
              </w:rPr>
              <w:tab/>
            </w:r>
            <w:r>
              <w:rPr>
                <w:noProof/>
                <w:webHidden/>
              </w:rPr>
              <w:fldChar w:fldCharType="begin"/>
            </w:r>
            <w:r>
              <w:rPr>
                <w:noProof/>
                <w:webHidden/>
              </w:rPr>
              <w:instrText xml:space="preserve"> PAGEREF _Toc506973647 \h </w:instrText>
            </w:r>
            <w:r>
              <w:rPr>
                <w:noProof/>
                <w:webHidden/>
              </w:rPr>
            </w:r>
            <w:r>
              <w:rPr>
                <w:noProof/>
                <w:webHidden/>
              </w:rPr>
              <w:fldChar w:fldCharType="separate"/>
            </w:r>
            <w:r>
              <w:rPr>
                <w:noProof/>
                <w:webHidden/>
              </w:rPr>
              <w:t>14</w:t>
            </w:r>
            <w:r>
              <w:rPr>
                <w:noProof/>
                <w:webHidden/>
              </w:rPr>
              <w:fldChar w:fldCharType="end"/>
            </w:r>
          </w:hyperlink>
        </w:p>
        <w:p w14:paraId="60348A08" w14:textId="4BDE0725" w:rsidR="000A26F8" w:rsidRDefault="000A26F8">
          <w:pPr>
            <w:pStyle w:val="TOC3"/>
            <w:tabs>
              <w:tab w:val="left" w:pos="1320"/>
              <w:tab w:val="right" w:leader="dot" w:pos="9350"/>
            </w:tabs>
            <w:rPr>
              <w:rFonts w:asciiTheme="minorHAnsi" w:hAnsiTheme="minorHAnsi"/>
              <w:noProof/>
              <w:szCs w:val="22"/>
            </w:rPr>
          </w:pPr>
          <w:hyperlink w:anchor="_Toc506973648" w:history="1">
            <w:r w:rsidRPr="003908DD">
              <w:rPr>
                <w:rStyle w:val="Hyperlink"/>
                <w:noProof/>
              </w:rPr>
              <w:t>3.2.2</w:t>
            </w:r>
            <w:r>
              <w:rPr>
                <w:rFonts w:asciiTheme="minorHAnsi" w:hAnsiTheme="minorHAnsi"/>
                <w:noProof/>
                <w:szCs w:val="22"/>
              </w:rPr>
              <w:tab/>
            </w:r>
            <w:r w:rsidRPr="003908DD">
              <w:rPr>
                <w:rStyle w:val="Hyperlink"/>
                <w:noProof/>
              </w:rPr>
              <w:t>Pedigree</w:t>
            </w:r>
            <w:r>
              <w:rPr>
                <w:noProof/>
                <w:webHidden/>
              </w:rPr>
              <w:tab/>
            </w:r>
            <w:r>
              <w:rPr>
                <w:noProof/>
                <w:webHidden/>
              </w:rPr>
              <w:fldChar w:fldCharType="begin"/>
            </w:r>
            <w:r>
              <w:rPr>
                <w:noProof/>
                <w:webHidden/>
              </w:rPr>
              <w:instrText xml:space="preserve"> PAGEREF _Toc506973648 \h </w:instrText>
            </w:r>
            <w:r>
              <w:rPr>
                <w:noProof/>
                <w:webHidden/>
              </w:rPr>
            </w:r>
            <w:r>
              <w:rPr>
                <w:noProof/>
                <w:webHidden/>
              </w:rPr>
              <w:fldChar w:fldCharType="separate"/>
            </w:r>
            <w:r>
              <w:rPr>
                <w:noProof/>
                <w:webHidden/>
              </w:rPr>
              <w:t>14</w:t>
            </w:r>
            <w:r>
              <w:rPr>
                <w:noProof/>
                <w:webHidden/>
              </w:rPr>
              <w:fldChar w:fldCharType="end"/>
            </w:r>
          </w:hyperlink>
        </w:p>
        <w:p w14:paraId="5AA04D9D" w14:textId="26C8822D" w:rsidR="000A26F8" w:rsidRDefault="000A26F8">
          <w:pPr>
            <w:pStyle w:val="TOC2"/>
            <w:tabs>
              <w:tab w:val="left" w:pos="880"/>
              <w:tab w:val="right" w:leader="dot" w:pos="9350"/>
            </w:tabs>
            <w:rPr>
              <w:rFonts w:asciiTheme="minorHAnsi" w:hAnsiTheme="minorHAnsi"/>
              <w:noProof/>
              <w:szCs w:val="22"/>
            </w:rPr>
          </w:pPr>
          <w:hyperlink w:anchor="_Toc506973649" w:history="1">
            <w:r w:rsidRPr="003908DD">
              <w:rPr>
                <w:rStyle w:val="Hyperlink"/>
                <w:noProof/>
              </w:rPr>
              <w:t>3.3</w:t>
            </w:r>
            <w:r>
              <w:rPr>
                <w:rFonts w:asciiTheme="minorHAnsi" w:hAnsiTheme="minorHAnsi"/>
                <w:noProof/>
                <w:szCs w:val="22"/>
              </w:rPr>
              <w:tab/>
            </w:r>
            <w:r w:rsidRPr="003908DD">
              <w:rPr>
                <w:rStyle w:val="Hyperlink"/>
                <w:noProof/>
              </w:rPr>
              <w:t>Features for document and FIXML generation</w:t>
            </w:r>
            <w:r>
              <w:rPr>
                <w:noProof/>
                <w:webHidden/>
              </w:rPr>
              <w:tab/>
            </w:r>
            <w:r>
              <w:rPr>
                <w:noProof/>
                <w:webHidden/>
              </w:rPr>
              <w:fldChar w:fldCharType="begin"/>
            </w:r>
            <w:r>
              <w:rPr>
                <w:noProof/>
                <w:webHidden/>
              </w:rPr>
              <w:instrText xml:space="preserve"> PAGEREF _Toc506973649 \h </w:instrText>
            </w:r>
            <w:r>
              <w:rPr>
                <w:noProof/>
                <w:webHidden/>
              </w:rPr>
            </w:r>
            <w:r>
              <w:rPr>
                <w:noProof/>
                <w:webHidden/>
              </w:rPr>
              <w:fldChar w:fldCharType="separate"/>
            </w:r>
            <w:r>
              <w:rPr>
                <w:noProof/>
                <w:webHidden/>
              </w:rPr>
              <w:t>14</w:t>
            </w:r>
            <w:r>
              <w:rPr>
                <w:noProof/>
                <w:webHidden/>
              </w:rPr>
              <w:fldChar w:fldCharType="end"/>
            </w:r>
          </w:hyperlink>
        </w:p>
        <w:p w14:paraId="52CE71C7" w14:textId="619C7D55" w:rsidR="000A26F8" w:rsidRDefault="000A26F8">
          <w:pPr>
            <w:pStyle w:val="TOC3"/>
            <w:tabs>
              <w:tab w:val="left" w:pos="1320"/>
              <w:tab w:val="right" w:leader="dot" w:pos="9350"/>
            </w:tabs>
            <w:rPr>
              <w:rFonts w:asciiTheme="minorHAnsi" w:hAnsiTheme="minorHAnsi"/>
              <w:noProof/>
              <w:szCs w:val="22"/>
            </w:rPr>
          </w:pPr>
          <w:hyperlink w:anchor="_Toc506973650" w:history="1">
            <w:r w:rsidRPr="003908DD">
              <w:rPr>
                <w:rStyle w:val="Hyperlink"/>
                <w:noProof/>
              </w:rPr>
              <w:t>3.3.1</w:t>
            </w:r>
            <w:r>
              <w:rPr>
                <w:rFonts w:asciiTheme="minorHAnsi" w:hAnsiTheme="minorHAnsi"/>
                <w:noProof/>
                <w:szCs w:val="22"/>
              </w:rPr>
              <w:tab/>
            </w:r>
            <w:r w:rsidRPr="003908DD">
              <w:rPr>
                <w:rStyle w:val="Hyperlink"/>
                <w:noProof/>
              </w:rPr>
              <w:t>Abbreviations</w:t>
            </w:r>
            <w:r>
              <w:rPr>
                <w:noProof/>
                <w:webHidden/>
              </w:rPr>
              <w:tab/>
            </w:r>
            <w:r>
              <w:rPr>
                <w:noProof/>
                <w:webHidden/>
              </w:rPr>
              <w:fldChar w:fldCharType="begin"/>
            </w:r>
            <w:r>
              <w:rPr>
                <w:noProof/>
                <w:webHidden/>
              </w:rPr>
              <w:instrText xml:space="preserve"> PAGEREF _Toc506973650 \h </w:instrText>
            </w:r>
            <w:r>
              <w:rPr>
                <w:noProof/>
                <w:webHidden/>
              </w:rPr>
            </w:r>
            <w:r>
              <w:rPr>
                <w:noProof/>
                <w:webHidden/>
              </w:rPr>
              <w:fldChar w:fldCharType="separate"/>
            </w:r>
            <w:r>
              <w:rPr>
                <w:noProof/>
                <w:webHidden/>
              </w:rPr>
              <w:t>14</w:t>
            </w:r>
            <w:r>
              <w:rPr>
                <w:noProof/>
                <w:webHidden/>
              </w:rPr>
              <w:fldChar w:fldCharType="end"/>
            </w:r>
          </w:hyperlink>
        </w:p>
        <w:p w14:paraId="54EFAECA" w14:textId="7CD472A5" w:rsidR="000A26F8" w:rsidRDefault="000A26F8">
          <w:pPr>
            <w:pStyle w:val="TOC3"/>
            <w:tabs>
              <w:tab w:val="left" w:pos="1320"/>
              <w:tab w:val="right" w:leader="dot" w:pos="9350"/>
            </w:tabs>
            <w:rPr>
              <w:rFonts w:asciiTheme="minorHAnsi" w:hAnsiTheme="minorHAnsi"/>
              <w:noProof/>
              <w:szCs w:val="22"/>
            </w:rPr>
          </w:pPr>
          <w:hyperlink w:anchor="_Toc506973651" w:history="1">
            <w:r w:rsidRPr="003908DD">
              <w:rPr>
                <w:rStyle w:val="Hyperlink"/>
                <w:noProof/>
              </w:rPr>
              <w:t>3.3.2</w:t>
            </w:r>
            <w:r>
              <w:rPr>
                <w:rFonts w:asciiTheme="minorHAnsi" w:hAnsiTheme="minorHAnsi"/>
                <w:noProof/>
                <w:szCs w:val="22"/>
              </w:rPr>
              <w:tab/>
            </w:r>
            <w:r w:rsidRPr="003908DD">
              <w:rPr>
                <w:rStyle w:val="Hyperlink"/>
                <w:noProof/>
              </w:rPr>
              <w:t>Categories</w:t>
            </w:r>
            <w:r>
              <w:rPr>
                <w:noProof/>
                <w:webHidden/>
              </w:rPr>
              <w:tab/>
            </w:r>
            <w:r>
              <w:rPr>
                <w:noProof/>
                <w:webHidden/>
              </w:rPr>
              <w:fldChar w:fldCharType="begin"/>
            </w:r>
            <w:r>
              <w:rPr>
                <w:noProof/>
                <w:webHidden/>
              </w:rPr>
              <w:instrText xml:space="preserve"> PAGEREF _Toc506973651 \h </w:instrText>
            </w:r>
            <w:r>
              <w:rPr>
                <w:noProof/>
                <w:webHidden/>
              </w:rPr>
            </w:r>
            <w:r>
              <w:rPr>
                <w:noProof/>
                <w:webHidden/>
              </w:rPr>
              <w:fldChar w:fldCharType="separate"/>
            </w:r>
            <w:r>
              <w:rPr>
                <w:noProof/>
                <w:webHidden/>
              </w:rPr>
              <w:t>14</w:t>
            </w:r>
            <w:r>
              <w:rPr>
                <w:noProof/>
                <w:webHidden/>
              </w:rPr>
              <w:fldChar w:fldCharType="end"/>
            </w:r>
          </w:hyperlink>
        </w:p>
        <w:p w14:paraId="0A1170E0" w14:textId="55F23134" w:rsidR="000A26F8" w:rsidRDefault="000A26F8">
          <w:pPr>
            <w:pStyle w:val="TOC3"/>
            <w:tabs>
              <w:tab w:val="left" w:pos="1320"/>
              <w:tab w:val="right" w:leader="dot" w:pos="9350"/>
            </w:tabs>
            <w:rPr>
              <w:rFonts w:asciiTheme="minorHAnsi" w:hAnsiTheme="minorHAnsi"/>
              <w:noProof/>
              <w:szCs w:val="22"/>
            </w:rPr>
          </w:pPr>
          <w:hyperlink w:anchor="_Toc506973652" w:history="1">
            <w:r w:rsidRPr="003908DD">
              <w:rPr>
                <w:rStyle w:val="Hyperlink"/>
                <w:noProof/>
              </w:rPr>
              <w:t>3.3.3</w:t>
            </w:r>
            <w:r>
              <w:rPr>
                <w:rFonts w:asciiTheme="minorHAnsi" w:hAnsiTheme="minorHAnsi"/>
                <w:noProof/>
                <w:szCs w:val="22"/>
              </w:rPr>
              <w:tab/>
            </w:r>
            <w:r w:rsidRPr="003908DD">
              <w:rPr>
                <w:rStyle w:val="Hyperlink"/>
                <w:noProof/>
              </w:rPr>
              <w:t>Sections</w:t>
            </w:r>
            <w:r>
              <w:rPr>
                <w:noProof/>
                <w:webHidden/>
              </w:rPr>
              <w:tab/>
            </w:r>
            <w:r>
              <w:rPr>
                <w:noProof/>
                <w:webHidden/>
              </w:rPr>
              <w:fldChar w:fldCharType="begin"/>
            </w:r>
            <w:r>
              <w:rPr>
                <w:noProof/>
                <w:webHidden/>
              </w:rPr>
              <w:instrText xml:space="preserve"> PAGEREF _Toc506973652 \h </w:instrText>
            </w:r>
            <w:r>
              <w:rPr>
                <w:noProof/>
                <w:webHidden/>
              </w:rPr>
            </w:r>
            <w:r>
              <w:rPr>
                <w:noProof/>
                <w:webHidden/>
              </w:rPr>
              <w:fldChar w:fldCharType="separate"/>
            </w:r>
            <w:r>
              <w:rPr>
                <w:noProof/>
                <w:webHidden/>
              </w:rPr>
              <w:t>14</w:t>
            </w:r>
            <w:r>
              <w:rPr>
                <w:noProof/>
                <w:webHidden/>
              </w:rPr>
              <w:fldChar w:fldCharType="end"/>
            </w:r>
          </w:hyperlink>
        </w:p>
        <w:p w14:paraId="5A23EDA8" w14:textId="402C8B25" w:rsidR="000A26F8" w:rsidRDefault="000A26F8">
          <w:pPr>
            <w:pStyle w:val="TOC3"/>
            <w:tabs>
              <w:tab w:val="left" w:pos="1320"/>
              <w:tab w:val="right" w:leader="dot" w:pos="9350"/>
            </w:tabs>
            <w:rPr>
              <w:rFonts w:asciiTheme="minorHAnsi" w:hAnsiTheme="minorHAnsi"/>
              <w:noProof/>
              <w:szCs w:val="22"/>
            </w:rPr>
          </w:pPr>
          <w:hyperlink w:anchor="_Toc506973653" w:history="1">
            <w:r w:rsidRPr="003908DD">
              <w:rPr>
                <w:rStyle w:val="Hyperlink"/>
                <w:noProof/>
              </w:rPr>
              <w:t>3.3.4</w:t>
            </w:r>
            <w:r>
              <w:rPr>
                <w:rFonts w:asciiTheme="minorHAnsi" w:hAnsiTheme="minorHAnsi"/>
                <w:noProof/>
                <w:szCs w:val="22"/>
              </w:rPr>
              <w:tab/>
            </w:r>
            <w:r w:rsidRPr="003908DD">
              <w:rPr>
                <w:rStyle w:val="Hyperlink"/>
                <w:noProof/>
              </w:rPr>
              <w:t>Metadata about any element</w:t>
            </w:r>
            <w:r>
              <w:rPr>
                <w:noProof/>
                <w:webHidden/>
              </w:rPr>
              <w:tab/>
            </w:r>
            <w:r>
              <w:rPr>
                <w:noProof/>
                <w:webHidden/>
              </w:rPr>
              <w:fldChar w:fldCharType="begin"/>
            </w:r>
            <w:r>
              <w:rPr>
                <w:noProof/>
                <w:webHidden/>
              </w:rPr>
              <w:instrText xml:space="preserve"> PAGEREF _Toc506973653 \h </w:instrText>
            </w:r>
            <w:r>
              <w:rPr>
                <w:noProof/>
                <w:webHidden/>
              </w:rPr>
            </w:r>
            <w:r>
              <w:rPr>
                <w:noProof/>
                <w:webHidden/>
              </w:rPr>
              <w:fldChar w:fldCharType="separate"/>
            </w:r>
            <w:r>
              <w:rPr>
                <w:noProof/>
                <w:webHidden/>
              </w:rPr>
              <w:t>14</w:t>
            </w:r>
            <w:r>
              <w:rPr>
                <w:noProof/>
                <w:webHidden/>
              </w:rPr>
              <w:fldChar w:fldCharType="end"/>
            </w:r>
          </w:hyperlink>
        </w:p>
        <w:p w14:paraId="2F612D49" w14:textId="0BC21329" w:rsidR="000A26F8" w:rsidRDefault="000A26F8">
          <w:pPr>
            <w:pStyle w:val="TOC3"/>
            <w:tabs>
              <w:tab w:val="left" w:pos="1320"/>
              <w:tab w:val="right" w:leader="dot" w:pos="9350"/>
            </w:tabs>
            <w:rPr>
              <w:rFonts w:asciiTheme="minorHAnsi" w:hAnsiTheme="minorHAnsi"/>
              <w:noProof/>
              <w:szCs w:val="22"/>
            </w:rPr>
          </w:pPr>
          <w:hyperlink w:anchor="_Toc506973654" w:history="1">
            <w:r w:rsidRPr="003908DD">
              <w:rPr>
                <w:rStyle w:val="Hyperlink"/>
                <w:noProof/>
              </w:rPr>
              <w:t>3.3.5</w:t>
            </w:r>
            <w:r>
              <w:rPr>
                <w:rFonts w:asciiTheme="minorHAnsi" w:hAnsiTheme="minorHAnsi"/>
                <w:noProof/>
                <w:szCs w:val="22"/>
              </w:rPr>
              <w:tab/>
            </w:r>
            <w:r w:rsidRPr="003908DD">
              <w:rPr>
                <w:rStyle w:val="Hyperlink"/>
                <w:noProof/>
              </w:rPr>
              <w:t>Rendering hints</w:t>
            </w:r>
            <w:r>
              <w:rPr>
                <w:noProof/>
                <w:webHidden/>
              </w:rPr>
              <w:tab/>
            </w:r>
            <w:r>
              <w:rPr>
                <w:noProof/>
                <w:webHidden/>
              </w:rPr>
              <w:fldChar w:fldCharType="begin"/>
            </w:r>
            <w:r>
              <w:rPr>
                <w:noProof/>
                <w:webHidden/>
              </w:rPr>
              <w:instrText xml:space="preserve"> PAGEREF _Toc506973654 \h </w:instrText>
            </w:r>
            <w:r>
              <w:rPr>
                <w:noProof/>
                <w:webHidden/>
              </w:rPr>
            </w:r>
            <w:r>
              <w:rPr>
                <w:noProof/>
                <w:webHidden/>
              </w:rPr>
              <w:fldChar w:fldCharType="separate"/>
            </w:r>
            <w:r>
              <w:rPr>
                <w:noProof/>
                <w:webHidden/>
              </w:rPr>
              <w:t>15</w:t>
            </w:r>
            <w:r>
              <w:rPr>
                <w:noProof/>
                <w:webHidden/>
              </w:rPr>
              <w:fldChar w:fldCharType="end"/>
            </w:r>
          </w:hyperlink>
        </w:p>
        <w:p w14:paraId="3E130889" w14:textId="09D33B6D" w:rsidR="000A26F8" w:rsidRDefault="000A26F8">
          <w:pPr>
            <w:pStyle w:val="TOC2"/>
            <w:tabs>
              <w:tab w:val="left" w:pos="880"/>
              <w:tab w:val="right" w:leader="dot" w:pos="9350"/>
            </w:tabs>
            <w:rPr>
              <w:rFonts w:asciiTheme="minorHAnsi" w:hAnsiTheme="minorHAnsi"/>
              <w:noProof/>
              <w:szCs w:val="22"/>
            </w:rPr>
          </w:pPr>
          <w:hyperlink w:anchor="_Toc506973655" w:history="1">
            <w:r w:rsidRPr="003908DD">
              <w:rPr>
                <w:rStyle w:val="Hyperlink"/>
                <w:noProof/>
              </w:rPr>
              <w:t>3.4</w:t>
            </w:r>
            <w:r>
              <w:rPr>
                <w:rFonts w:asciiTheme="minorHAnsi" w:hAnsiTheme="minorHAnsi"/>
                <w:noProof/>
                <w:szCs w:val="22"/>
              </w:rPr>
              <w:tab/>
            </w:r>
            <w:r w:rsidRPr="003908DD">
              <w:rPr>
                <w:rStyle w:val="Hyperlink"/>
                <w:noProof/>
              </w:rPr>
              <w:t>Unique identifiers</w:t>
            </w:r>
            <w:r>
              <w:rPr>
                <w:noProof/>
                <w:webHidden/>
              </w:rPr>
              <w:tab/>
            </w:r>
            <w:r>
              <w:rPr>
                <w:noProof/>
                <w:webHidden/>
              </w:rPr>
              <w:fldChar w:fldCharType="begin"/>
            </w:r>
            <w:r>
              <w:rPr>
                <w:noProof/>
                <w:webHidden/>
              </w:rPr>
              <w:instrText xml:space="preserve"> PAGEREF _Toc506973655 \h </w:instrText>
            </w:r>
            <w:r>
              <w:rPr>
                <w:noProof/>
                <w:webHidden/>
              </w:rPr>
            </w:r>
            <w:r>
              <w:rPr>
                <w:noProof/>
                <w:webHidden/>
              </w:rPr>
              <w:fldChar w:fldCharType="separate"/>
            </w:r>
            <w:r>
              <w:rPr>
                <w:noProof/>
                <w:webHidden/>
              </w:rPr>
              <w:t>15</w:t>
            </w:r>
            <w:r>
              <w:rPr>
                <w:noProof/>
                <w:webHidden/>
              </w:rPr>
              <w:fldChar w:fldCharType="end"/>
            </w:r>
          </w:hyperlink>
        </w:p>
        <w:p w14:paraId="7B3B4064" w14:textId="04A11924" w:rsidR="000A26F8" w:rsidRDefault="000A26F8">
          <w:pPr>
            <w:pStyle w:val="TOC2"/>
            <w:tabs>
              <w:tab w:val="left" w:pos="880"/>
              <w:tab w:val="right" w:leader="dot" w:pos="9350"/>
            </w:tabs>
            <w:rPr>
              <w:rFonts w:asciiTheme="minorHAnsi" w:hAnsiTheme="minorHAnsi"/>
              <w:noProof/>
              <w:szCs w:val="22"/>
            </w:rPr>
          </w:pPr>
          <w:hyperlink w:anchor="_Toc506973656" w:history="1">
            <w:r w:rsidRPr="003908DD">
              <w:rPr>
                <w:rStyle w:val="Hyperlink"/>
                <w:noProof/>
              </w:rPr>
              <w:t>3.5</w:t>
            </w:r>
            <w:r>
              <w:rPr>
                <w:rFonts w:asciiTheme="minorHAnsi" w:hAnsiTheme="minorHAnsi"/>
                <w:noProof/>
                <w:szCs w:val="22"/>
              </w:rPr>
              <w:tab/>
            </w:r>
            <w:r w:rsidRPr="003908DD">
              <w:rPr>
                <w:rStyle w:val="Hyperlink"/>
                <w:noProof/>
              </w:rPr>
              <w:t>Datatypes</w:t>
            </w:r>
            <w:r>
              <w:rPr>
                <w:noProof/>
                <w:webHidden/>
              </w:rPr>
              <w:tab/>
            </w:r>
            <w:r>
              <w:rPr>
                <w:noProof/>
                <w:webHidden/>
              </w:rPr>
              <w:fldChar w:fldCharType="begin"/>
            </w:r>
            <w:r>
              <w:rPr>
                <w:noProof/>
                <w:webHidden/>
              </w:rPr>
              <w:instrText xml:space="preserve"> PAGEREF _Toc506973656 \h </w:instrText>
            </w:r>
            <w:r>
              <w:rPr>
                <w:noProof/>
                <w:webHidden/>
              </w:rPr>
            </w:r>
            <w:r>
              <w:rPr>
                <w:noProof/>
                <w:webHidden/>
              </w:rPr>
              <w:fldChar w:fldCharType="separate"/>
            </w:r>
            <w:r>
              <w:rPr>
                <w:noProof/>
                <w:webHidden/>
              </w:rPr>
              <w:t>15</w:t>
            </w:r>
            <w:r>
              <w:rPr>
                <w:noProof/>
                <w:webHidden/>
              </w:rPr>
              <w:fldChar w:fldCharType="end"/>
            </w:r>
          </w:hyperlink>
        </w:p>
        <w:p w14:paraId="2B222741" w14:textId="2ED9EAEA" w:rsidR="000A26F8" w:rsidRDefault="000A26F8">
          <w:pPr>
            <w:pStyle w:val="TOC3"/>
            <w:tabs>
              <w:tab w:val="left" w:pos="1320"/>
              <w:tab w:val="right" w:leader="dot" w:pos="9350"/>
            </w:tabs>
            <w:rPr>
              <w:rFonts w:asciiTheme="minorHAnsi" w:hAnsiTheme="minorHAnsi"/>
              <w:noProof/>
              <w:szCs w:val="22"/>
            </w:rPr>
          </w:pPr>
          <w:hyperlink w:anchor="_Toc506973657" w:history="1">
            <w:r w:rsidRPr="003908DD">
              <w:rPr>
                <w:rStyle w:val="Hyperlink"/>
                <w:noProof/>
              </w:rPr>
              <w:t>3.5.1</w:t>
            </w:r>
            <w:r>
              <w:rPr>
                <w:rFonts w:asciiTheme="minorHAnsi" w:hAnsiTheme="minorHAnsi"/>
                <w:noProof/>
                <w:szCs w:val="22"/>
              </w:rPr>
              <w:tab/>
            </w:r>
            <w:r w:rsidRPr="003908DD">
              <w:rPr>
                <w:rStyle w:val="Hyperlink"/>
                <w:noProof/>
              </w:rPr>
              <w:t>FIX datatypes</w:t>
            </w:r>
            <w:r>
              <w:rPr>
                <w:noProof/>
                <w:webHidden/>
              </w:rPr>
              <w:tab/>
            </w:r>
            <w:r>
              <w:rPr>
                <w:noProof/>
                <w:webHidden/>
              </w:rPr>
              <w:fldChar w:fldCharType="begin"/>
            </w:r>
            <w:r>
              <w:rPr>
                <w:noProof/>
                <w:webHidden/>
              </w:rPr>
              <w:instrText xml:space="preserve"> PAGEREF _Toc506973657 \h </w:instrText>
            </w:r>
            <w:r>
              <w:rPr>
                <w:noProof/>
                <w:webHidden/>
              </w:rPr>
            </w:r>
            <w:r>
              <w:rPr>
                <w:noProof/>
                <w:webHidden/>
              </w:rPr>
              <w:fldChar w:fldCharType="separate"/>
            </w:r>
            <w:r>
              <w:rPr>
                <w:noProof/>
                <w:webHidden/>
              </w:rPr>
              <w:t>15</w:t>
            </w:r>
            <w:r>
              <w:rPr>
                <w:noProof/>
                <w:webHidden/>
              </w:rPr>
              <w:fldChar w:fldCharType="end"/>
            </w:r>
          </w:hyperlink>
        </w:p>
        <w:p w14:paraId="5848A3E1" w14:textId="5D200E04" w:rsidR="000A26F8" w:rsidRDefault="000A26F8">
          <w:pPr>
            <w:pStyle w:val="TOC3"/>
            <w:tabs>
              <w:tab w:val="left" w:pos="1320"/>
              <w:tab w:val="right" w:leader="dot" w:pos="9350"/>
            </w:tabs>
            <w:rPr>
              <w:rFonts w:asciiTheme="minorHAnsi" w:hAnsiTheme="minorHAnsi"/>
              <w:noProof/>
              <w:szCs w:val="22"/>
            </w:rPr>
          </w:pPr>
          <w:hyperlink w:anchor="_Toc506973658" w:history="1">
            <w:r w:rsidRPr="003908DD">
              <w:rPr>
                <w:rStyle w:val="Hyperlink"/>
                <w:noProof/>
              </w:rPr>
              <w:t>3.5.2</w:t>
            </w:r>
            <w:r>
              <w:rPr>
                <w:rFonts w:asciiTheme="minorHAnsi" w:hAnsiTheme="minorHAnsi"/>
                <w:noProof/>
                <w:szCs w:val="22"/>
              </w:rPr>
              <w:tab/>
            </w:r>
            <w:r w:rsidRPr="003908DD">
              <w:rPr>
                <w:rStyle w:val="Hyperlink"/>
                <w:noProof/>
              </w:rPr>
              <w:t>Datatype mappings</w:t>
            </w:r>
            <w:r>
              <w:rPr>
                <w:noProof/>
                <w:webHidden/>
              </w:rPr>
              <w:tab/>
            </w:r>
            <w:r>
              <w:rPr>
                <w:noProof/>
                <w:webHidden/>
              </w:rPr>
              <w:fldChar w:fldCharType="begin"/>
            </w:r>
            <w:r>
              <w:rPr>
                <w:noProof/>
                <w:webHidden/>
              </w:rPr>
              <w:instrText xml:space="preserve"> PAGEREF _Toc506973658 \h </w:instrText>
            </w:r>
            <w:r>
              <w:rPr>
                <w:noProof/>
                <w:webHidden/>
              </w:rPr>
            </w:r>
            <w:r>
              <w:rPr>
                <w:noProof/>
                <w:webHidden/>
              </w:rPr>
              <w:fldChar w:fldCharType="separate"/>
            </w:r>
            <w:r>
              <w:rPr>
                <w:noProof/>
                <w:webHidden/>
              </w:rPr>
              <w:t>15</w:t>
            </w:r>
            <w:r>
              <w:rPr>
                <w:noProof/>
                <w:webHidden/>
              </w:rPr>
              <w:fldChar w:fldCharType="end"/>
            </w:r>
          </w:hyperlink>
        </w:p>
        <w:p w14:paraId="75C3E293" w14:textId="3D1259D6" w:rsidR="000A26F8" w:rsidRDefault="000A26F8">
          <w:pPr>
            <w:pStyle w:val="TOC2"/>
            <w:tabs>
              <w:tab w:val="left" w:pos="880"/>
              <w:tab w:val="right" w:leader="dot" w:pos="9350"/>
            </w:tabs>
            <w:rPr>
              <w:rFonts w:asciiTheme="minorHAnsi" w:hAnsiTheme="minorHAnsi"/>
              <w:noProof/>
              <w:szCs w:val="22"/>
            </w:rPr>
          </w:pPr>
          <w:hyperlink w:anchor="_Toc506973659" w:history="1">
            <w:r w:rsidRPr="003908DD">
              <w:rPr>
                <w:rStyle w:val="Hyperlink"/>
                <w:noProof/>
              </w:rPr>
              <w:t>3.6</w:t>
            </w:r>
            <w:r>
              <w:rPr>
                <w:rFonts w:asciiTheme="minorHAnsi" w:hAnsiTheme="minorHAnsi"/>
                <w:noProof/>
                <w:szCs w:val="22"/>
              </w:rPr>
              <w:tab/>
            </w:r>
            <w:r w:rsidRPr="003908DD">
              <w:rPr>
                <w:rStyle w:val="Hyperlink"/>
                <w:noProof/>
              </w:rPr>
              <w:t>Code sets</w:t>
            </w:r>
            <w:r>
              <w:rPr>
                <w:noProof/>
                <w:webHidden/>
              </w:rPr>
              <w:tab/>
            </w:r>
            <w:r>
              <w:rPr>
                <w:noProof/>
                <w:webHidden/>
              </w:rPr>
              <w:fldChar w:fldCharType="begin"/>
            </w:r>
            <w:r>
              <w:rPr>
                <w:noProof/>
                <w:webHidden/>
              </w:rPr>
              <w:instrText xml:space="preserve"> PAGEREF _Toc506973659 \h </w:instrText>
            </w:r>
            <w:r>
              <w:rPr>
                <w:noProof/>
                <w:webHidden/>
              </w:rPr>
            </w:r>
            <w:r>
              <w:rPr>
                <w:noProof/>
                <w:webHidden/>
              </w:rPr>
              <w:fldChar w:fldCharType="separate"/>
            </w:r>
            <w:r>
              <w:rPr>
                <w:noProof/>
                <w:webHidden/>
              </w:rPr>
              <w:t>16</w:t>
            </w:r>
            <w:r>
              <w:rPr>
                <w:noProof/>
                <w:webHidden/>
              </w:rPr>
              <w:fldChar w:fldCharType="end"/>
            </w:r>
          </w:hyperlink>
        </w:p>
        <w:p w14:paraId="76D81A8F" w14:textId="5E580ACE" w:rsidR="000A26F8" w:rsidRDefault="000A26F8">
          <w:pPr>
            <w:pStyle w:val="TOC3"/>
            <w:tabs>
              <w:tab w:val="left" w:pos="1320"/>
              <w:tab w:val="right" w:leader="dot" w:pos="9350"/>
            </w:tabs>
            <w:rPr>
              <w:rFonts w:asciiTheme="minorHAnsi" w:hAnsiTheme="minorHAnsi"/>
              <w:noProof/>
              <w:szCs w:val="22"/>
            </w:rPr>
          </w:pPr>
          <w:hyperlink w:anchor="_Toc506973660" w:history="1">
            <w:r w:rsidRPr="003908DD">
              <w:rPr>
                <w:rStyle w:val="Hyperlink"/>
                <w:noProof/>
              </w:rPr>
              <w:t>3.6.1</w:t>
            </w:r>
            <w:r>
              <w:rPr>
                <w:rFonts w:asciiTheme="minorHAnsi" w:hAnsiTheme="minorHAnsi"/>
                <w:noProof/>
                <w:szCs w:val="22"/>
              </w:rPr>
              <w:tab/>
            </w:r>
            <w:r w:rsidRPr="003908DD">
              <w:rPr>
                <w:rStyle w:val="Hyperlink"/>
                <w:noProof/>
              </w:rPr>
              <w:t>Unique names</w:t>
            </w:r>
            <w:r>
              <w:rPr>
                <w:noProof/>
                <w:webHidden/>
              </w:rPr>
              <w:tab/>
            </w:r>
            <w:r>
              <w:rPr>
                <w:noProof/>
                <w:webHidden/>
              </w:rPr>
              <w:fldChar w:fldCharType="begin"/>
            </w:r>
            <w:r>
              <w:rPr>
                <w:noProof/>
                <w:webHidden/>
              </w:rPr>
              <w:instrText xml:space="preserve"> PAGEREF _Toc506973660 \h </w:instrText>
            </w:r>
            <w:r>
              <w:rPr>
                <w:noProof/>
                <w:webHidden/>
              </w:rPr>
            </w:r>
            <w:r>
              <w:rPr>
                <w:noProof/>
                <w:webHidden/>
              </w:rPr>
              <w:fldChar w:fldCharType="separate"/>
            </w:r>
            <w:r>
              <w:rPr>
                <w:noProof/>
                <w:webHidden/>
              </w:rPr>
              <w:t>16</w:t>
            </w:r>
            <w:r>
              <w:rPr>
                <w:noProof/>
                <w:webHidden/>
              </w:rPr>
              <w:fldChar w:fldCharType="end"/>
            </w:r>
          </w:hyperlink>
        </w:p>
        <w:p w14:paraId="5B7FD536" w14:textId="0CED72CB" w:rsidR="000A26F8" w:rsidRDefault="000A26F8">
          <w:pPr>
            <w:pStyle w:val="TOC3"/>
            <w:tabs>
              <w:tab w:val="left" w:pos="1320"/>
              <w:tab w:val="right" w:leader="dot" w:pos="9350"/>
            </w:tabs>
            <w:rPr>
              <w:rFonts w:asciiTheme="minorHAnsi" w:hAnsiTheme="minorHAnsi"/>
              <w:noProof/>
              <w:szCs w:val="22"/>
            </w:rPr>
          </w:pPr>
          <w:hyperlink w:anchor="_Toc506973661" w:history="1">
            <w:r w:rsidRPr="003908DD">
              <w:rPr>
                <w:rStyle w:val="Hyperlink"/>
                <w:noProof/>
              </w:rPr>
              <w:t>3.6.2</w:t>
            </w:r>
            <w:r>
              <w:rPr>
                <w:rFonts w:asciiTheme="minorHAnsi" w:hAnsiTheme="minorHAnsi"/>
                <w:noProof/>
                <w:szCs w:val="22"/>
              </w:rPr>
              <w:tab/>
            </w:r>
            <w:r w:rsidRPr="003908DD">
              <w:rPr>
                <w:rStyle w:val="Hyperlink"/>
                <w:noProof/>
              </w:rPr>
              <w:t>Internal code sets</w:t>
            </w:r>
            <w:r>
              <w:rPr>
                <w:noProof/>
                <w:webHidden/>
              </w:rPr>
              <w:tab/>
            </w:r>
            <w:r>
              <w:rPr>
                <w:noProof/>
                <w:webHidden/>
              </w:rPr>
              <w:fldChar w:fldCharType="begin"/>
            </w:r>
            <w:r>
              <w:rPr>
                <w:noProof/>
                <w:webHidden/>
              </w:rPr>
              <w:instrText xml:space="preserve"> PAGEREF _Toc506973661 \h </w:instrText>
            </w:r>
            <w:r>
              <w:rPr>
                <w:noProof/>
                <w:webHidden/>
              </w:rPr>
            </w:r>
            <w:r>
              <w:rPr>
                <w:noProof/>
                <w:webHidden/>
              </w:rPr>
              <w:fldChar w:fldCharType="separate"/>
            </w:r>
            <w:r>
              <w:rPr>
                <w:noProof/>
                <w:webHidden/>
              </w:rPr>
              <w:t>16</w:t>
            </w:r>
            <w:r>
              <w:rPr>
                <w:noProof/>
                <w:webHidden/>
              </w:rPr>
              <w:fldChar w:fldCharType="end"/>
            </w:r>
          </w:hyperlink>
        </w:p>
        <w:p w14:paraId="52235CCC" w14:textId="7A777E10" w:rsidR="000A26F8" w:rsidRDefault="000A26F8">
          <w:pPr>
            <w:pStyle w:val="TOC3"/>
            <w:tabs>
              <w:tab w:val="left" w:pos="1320"/>
              <w:tab w:val="right" w:leader="dot" w:pos="9350"/>
            </w:tabs>
            <w:rPr>
              <w:rFonts w:asciiTheme="minorHAnsi" w:hAnsiTheme="minorHAnsi"/>
              <w:noProof/>
              <w:szCs w:val="22"/>
            </w:rPr>
          </w:pPr>
          <w:hyperlink w:anchor="_Toc506973662" w:history="1">
            <w:r w:rsidRPr="003908DD">
              <w:rPr>
                <w:rStyle w:val="Hyperlink"/>
                <w:noProof/>
              </w:rPr>
              <w:t>3.6.3</w:t>
            </w:r>
            <w:r>
              <w:rPr>
                <w:rFonts w:asciiTheme="minorHAnsi" w:hAnsiTheme="minorHAnsi"/>
                <w:noProof/>
                <w:szCs w:val="22"/>
              </w:rPr>
              <w:tab/>
            </w:r>
            <w:r w:rsidRPr="003908DD">
              <w:rPr>
                <w:rStyle w:val="Hyperlink"/>
                <w:noProof/>
              </w:rPr>
              <w:t>External code sets</w:t>
            </w:r>
            <w:r>
              <w:rPr>
                <w:noProof/>
                <w:webHidden/>
              </w:rPr>
              <w:tab/>
            </w:r>
            <w:r>
              <w:rPr>
                <w:noProof/>
                <w:webHidden/>
              </w:rPr>
              <w:fldChar w:fldCharType="begin"/>
            </w:r>
            <w:r>
              <w:rPr>
                <w:noProof/>
                <w:webHidden/>
              </w:rPr>
              <w:instrText xml:space="preserve"> PAGEREF _Toc506973662 \h </w:instrText>
            </w:r>
            <w:r>
              <w:rPr>
                <w:noProof/>
                <w:webHidden/>
              </w:rPr>
            </w:r>
            <w:r>
              <w:rPr>
                <w:noProof/>
                <w:webHidden/>
              </w:rPr>
              <w:fldChar w:fldCharType="separate"/>
            </w:r>
            <w:r>
              <w:rPr>
                <w:noProof/>
                <w:webHidden/>
              </w:rPr>
              <w:t>17</w:t>
            </w:r>
            <w:r>
              <w:rPr>
                <w:noProof/>
                <w:webHidden/>
              </w:rPr>
              <w:fldChar w:fldCharType="end"/>
            </w:r>
          </w:hyperlink>
        </w:p>
        <w:p w14:paraId="31ABD254" w14:textId="6A7DFEDA" w:rsidR="000A26F8" w:rsidRDefault="000A26F8">
          <w:pPr>
            <w:pStyle w:val="TOC2"/>
            <w:tabs>
              <w:tab w:val="left" w:pos="880"/>
              <w:tab w:val="right" w:leader="dot" w:pos="9350"/>
            </w:tabs>
            <w:rPr>
              <w:rFonts w:asciiTheme="minorHAnsi" w:hAnsiTheme="minorHAnsi"/>
              <w:noProof/>
              <w:szCs w:val="22"/>
            </w:rPr>
          </w:pPr>
          <w:hyperlink w:anchor="_Toc506973663" w:history="1">
            <w:r w:rsidRPr="003908DD">
              <w:rPr>
                <w:rStyle w:val="Hyperlink"/>
                <w:noProof/>
              </w:rPr>
              <w:t>3.7</w:t>
            </w:r>
            <w:r>
              <w:rPr>
                <w:rFonts w:asciiTheme="minorHAnsi" w:hAnsiTheme="minorHAnsi"/>
                <w:noProof/>
                <w:szCs w:val="22"/>
              </w:rPr>
              <w:tab/>
            </w:r>
            <w:r w:rsidRPr="003908DD">
              <w:rPr>
                <w:rStyle w:val="Hyperlink"/>
                <w:noProof/>
              </w:rPr>
              <w:t>Fields</w:t>
            </w:r>
            <w:r>
              <w:rPr>
                <w:noProof/>
                <w:webHidden/>
              </w:rPr>
              <w:tab/>
            </w:r>
            <w:r>
              <w:rPr>
                <w:noProof/>
                <w:webHidden/>
              </w:rPr>
              <w:fldChar w:fldCharType="begin"/>
            </w:r>
            <w:r>
              <w:rPr>
                <w:noProof/>
                <w:webHidden/>
              </w:rPr>
              <w:instrText xml:space="preserve"> PAGEREF _Toc506973663 \h </w:instrText>
            </w:r>
            <w:r>
              <w:rPr>
                <w:noProof/>
                <w:webHidden/>
              </w:rPr>
            </w:r>
            <w:r>
              <w:rPr>
                <w:noProof/>
                <w:webHidden/>
              </w:rPr>
              <w:fldChar w:fldCharType="separate"/>
            </w:r>
            <w:r>
              <w:rPr>
                <w:noProof/>
                <w:webHidden/>
              </w:rPr>
              <w:t>17</w:t>
            </w:r>
            <w:r>
              <w:rPr>
                <w:noProof/>
                <w:webHidden/>
              </w:rPr>
              <w:fldChar w:fldCharType="end"/>
            </w:r>
          </w:hyperlink>
        </w:p>
        <w:p w14:paraId="27B0C0A7" w14:textId="7F16B8EA" w:rsidR="000A26F8" w:rsidRDefault="000A26F8">
          <w:pPr>
            <w:pStyle w:val="TOC3"/>
            <w:tabs>
              <w:tab w:val="left" w:pos="1320"/>
              <w:tab w:val="right" w:leader="dot" w:pos="9350"/>
            </w:tabs>
            <w:rPr>
              <w:rFonts w:asciiTheme="minorHAnsi" w:hAnsiTheme="minorHAnsi"/>
              <w:noProof/>
              <w:szCs w:val="22"/>
            </w:rPr>
          </w:pPr>
          <w:hyperlink w:anchor="_Toc506973664" w:history="1">
            <w:r w:rsidRPr="003908DD">
              <w:rPr>
                <w:rStyle w:val="Hyperlink"/>
                <w:noProof/>
              </w:rPr>
              <w:t>3.7.1</w:t>
            </w:r>
            <w:r>
              <w:rPr>
                <w:rFonts w:asciiTheme="minorHAnsi" w:hAnsiTheme="minorHAnsi"/>
                <w:noProof/>
                <w:szCs w:val="22"/>
              </w:rPr>
              <w:tab/>
            </w:r>
            <w:r w:rsidRPr="003908DD">
              <w:rPr>
                <w:rStyle w:val="Hyperlink"/>
                <w:noProof/>
              </w:rPr>
              <w:t>Data domain of a field</w:t>
            </w:r>
            <w:r>
              <w:rPr>
                <w:noProof/>
                <w:webHidden/>
              </w:rPr>
              <w:tab/>
            </w:r>
            <w:r>
              <w:rPr>
                <w:noProof/>
                <w:webHidden/>
              </w:rPr>
              <w:fldChar w:fldCharType="begin"/>
            </w:r>
            <w:r>
              <w:rPr>
                <w:noProof/>
                <w:webHidden/>
              </w:rPr>
              <w:instrText xml:space="preserve"> PAGEREF _Toc506973664 \h </w:instrText>
            </w:r>
            <w:r>
              <w:rPr>
                <w:noProof/>
                <w:webHidden/>
              </w:rPr>
            </w:r>
            <w:r>
              <w:rPr>
                <w:noProof/>
                <w:webHidden/>
              </w:rPr>
              <w:fldChar w:fldCharType="separate"/>
            </w:r>
            <w:r>
              <w:rPr>
                <w:noProof/>
                <w:webHidden/>
              </w:rPr>
              <w:t>17</w:t>
            </w:r>
            <w:r>
              <w:rPr>
                <w:noProof/>
                <w:webHidden/>
              </w:rPr>
              <w:fldChar w:fldCharType="end"/>
            </w:r>
          </w:hyperlink>
        </w:p>
        <w:p w14:paraId="42DB7BDE" w14:textId="2BC739FD" w:rsidR="000A26F8" w:rsidRDefault="000A26F8">
          <w:pPr>
            <w:pStyle w:val="TOC3"/>
            <w:tabs>
              <w:tab w:val="left" w:pos="1320"/>
              <w:tab w:val="right" w:leader="dot" w:pos="9350"/>
            </w:tabs>
            <w:rPr>
              <w:rFonts w:asciiTheme="minorHAnsi" w:hAnsiTheme="minorHAnsi"/>
              <w:noProof/>
              <w:szCs w:val="22"/>
            </w:rPr>
          </w:pPr>
          <w:hyperlink w:anchor="_Toc506973665" w:history="1">
            <w:r w:rsidRPr="003908DD">
              <w:rPr>
                <w:rStyle w:val="Hyperlink"/>
                <w:rFonts w:eastAsiaTheme="minorHAnsi"/>
                <w:noProof/>
              </w:rPr>
              <w:t>3.7.2</w:t>
            </w:r>
            <w:r>
              <w:rPr>
                <w:rFonts w:asciiTheme="minorHAnsi" w:hAnsiTheme="minorHAnsi"/>
                <w:noProof/>
                <w:szCs w:val="22"/>
              </w:rPr>
              <w:tab/>
            </w:r>
            <w:r w:rsidRPr="003908DD">
              <w:rPr>
                <w:rStyle w:val="Hyperlink"/>
                <w:rFonts w:eastAsiaTheme="minorHAnsi"/>
                <w:noProof/>
              </w:rPr>
              <w:t>Data fields</w:t>
            </w:r>
            <w:r>
              <w:rPr>
                <w:noProof/>
                <w:webHidden/>
              </w:rPr>
              <w:tab/>
            </w:r>
            <w:r>
              <w:rPr>
                <w:noProof/>
                <w:webHidden/>
              </w:rPr>
              <w:fldChar w:fldCharType="begin"/>
            </w:r>
            <w:r>
              <w:rPr>
                <w:noProof/>
                <w:webHidden/>
              </w:rPr>
              <w:instrText xml:space="preserve"> PAGEREF _Toc506973665 \h </w:instrText>
            </w:r>
            <w:r>
              <w:rPr>
                <w:noProof/>
                <w:webHidden/>
              </w:rPr>
            </w:r>
            <w:r>
              <w:rPr>
                <w:noProof/>
                <w:webHidden/>
              </w:rPr>
              <w:fldChar w:fldCharType="separate"/>
            </w:r>
            <w:r>
              <w:rPr>
                <w:noProof/>
                <w:webHidden/>
              </w:rPr>
              <w:t>18</w:t>
            </w:r>
            <w:r>
              <w:rPr>
                <w:noProof/>
                <w:webHidden/>
              </w:rPr>
              <w:fldChar w:fldCharType="end"/>
            </w:r>
          </w:hyperlink>
        </w:p>
        <w:p w14:paraId="792BCC23" w14:textId="49466FC3" w:rsidR="000A26F8" w:rsidRDefault="000A26F8">
          <w:pPr>
            <w:pStyle w:val="TOC3"/>
            <w:tabs>
              <w:tab w:val="left" w:pos="1320"/>
              <w:tab w:val="right" w:leader="dot" w:pos="9350"/>
            </w:tabs>
            <w:rPr>
              <w:rFonts w:asciiTheme="minorHAnsi" w:hAnsiTheme="minorHAnsi"/>
              <w:noProof/>
              <w:szCs w:val="22"/>
            </w:rPr>
          </w:pPr>
          <w:hyperlink w:anchor="_Toc506973666" w:history="1">
            <w:r w:rsidRPr="003908DD">
              <w:rPr>
                <w:rStyle w:val="Hyperlink"/>
                <w:noProof/>
              </w:rPr>
              <w:t>3.7.3</w:t>
            </w:r>
            <w:r>
              <w:rPr>
                <w:rFonts w:asciiTheme="minorHAnsi" w:hAnsiTheme="minorHAnsi"/>
                <w:noProof/>
                <w:szCs w:val="22"/>
              </w:rPr>
              <w:tab/>
            </w:r>
            <w:r w:rsidRPr="003908DD">
              <w:rPr>
                <w:rStyle w:val="Hyperlink"/>
                <w:noProof/>
              </w:rPr>
              <w:t>Discriminator fields</w:t>
            </w:r>
            <w:r>
              <w:rPr>
                <w:noProof/>
                <w:webHidden/>
              </w:rPr>
              <w:tab/>
            </w:r>
            <w:r>
              <w:rPr>
                <w:noProof/>
                <w:webHidden/>
              </w:rPr>
              <w:fldChar w:fldCharType="begin"/>
            </w:r>
            <w:r>
              <w:rPr>
                <w:noProof/>
                <w:webHidden/>
              </w:rPr>
              <w:instrText xml:space="preserve"> PAGEREF _Toc506973666 \h </w:instrText>
            </w:r>
            <w:r>
              <w:rPr>
                <w:noProof/>
                <w:webHidden/>
              </w:rPr>
            </w:r>
            <w:r>
              <w:rPr>
                <w:noProof/>
                <w:webHidden/>
              </w:rPr>
              <w:fldChar w:fldCharType="separate"/>
            </w:r>
            <w:r>
              <w:rPr>
                <w:noProof/>
                <w:webHidden/>
              </w:rPr>
              <w:t>18</w:t>
            </w:r>
            <w:r>
              <w:rPr>
                <w:noProof/>
                <w:webHidden/>
              </w:rPr>
              <w:fldChar w:fldCharType="end"/>
            </w:r>
          </w:hyperlink>
        </w:p>
        <w:p w14:paraId="2043486A" w14:textId="1419408D" w:rsidR="000A26F8" w:rsidRDefault="000A26F8">
          <w:pPr>
            <w:pStyle w:val="TOC3"/>
            <w:tabs>
              <w:tab w:val="left" w:pos="1320"/>
              <w:tab w:val="right" w:leader="dot" w:pos="9350"/>
            </w:tabs>
            <w:rPr>
              <w:rFonts w:asciiTheme="minorHAnsi" w:hAnsiTheme="minorHAnsi"/>
              <w:noProof/>
              <w:szCs w:val="22"/>
            </w:rPr>
          </w:pPr>
          <w:hyperlink w:anchor="_Toc506973667" w:history="1">
            <w:r w:rsidRPr="003908DD">
              <w:rPr>
                <w:rStyle w:val="Hyperlink"/>
                <w:noProof/>
              </w:rPr>
              <w:t>3.7.4</w:t>
            </w:r>
            <w:r>
              <w:rPr>
                <w:rFonts w:asciiTheme="minorHAnsi" w:hAnsiTheme="minorHAnsi"/>
                <w:noProof/>
                <w:szCs w:val="22"/>
              </w:rPr>
              <w:tab/>
            </w:r>
            <w:r w:rsidRPr="003908DD">
              <w:rPr>
                <w:rStyle w:val="Hyperlink"/>
                <w:noProof/>
              </w:rPr>
              <w:t>Overridable and fixed field attributes</w:t>
            </w:r>
            <w:r>
              <w:rPr>
                <w:noProof/>
                <w:webHidden/>
              </w:rPr>
              <w:tab/>
            </w:r>
            <w:r>
              <w:rPr>
                <w:noProof/>
                <w:webHidden/>
              </w:rPr>
              <w:fldChar w:fldCharType="begin"/>
            </w:r>
            <w:r>
              <w:rPr>
                <w:noProof/>
                <w:webHidden/>
              </w:rPr>
              <w:instrText xml:space="preserve"> PAGEREF _Toc506973667 \h </w:instrText>
            </w:r>
            <w:r>
              <w:rPr>
                <w:noProof/>
                <w:webHidden/>
              </w:rPr>
            </w:r>
            <w:r>
              <w:rPr>
                <w:noProof/>
                <w:webHidden/>
              </w:rPr>
              <w:fldChar w:fldCharType="separate"/>
            </w:r>
            <w:r>
              <w:rPr>
                <w:noProof/>
                <w:webHidden/>
              </w:rPr>
              <w:t>18</w:t>
            </w:r>
            <w:r>
              <w:rPr>
                <w:noProof/>
                <w:webHidden/>
              </w:rPr>
              <w:fldChar w:fldCharType="end"/>
            </w:r>
          </w:hyperlink>
        </w:p>
        <w:p w14:paraId="503DBAFC" w14:textId="1A72F906" w:rsidR="000A26F8" w:rsidRDefault="000A26F8">
          <w:pPr>
            <w:pStyle w:val="TOC3"/>
            <w:tabs>
              <w:tab w:val="left" w:pos="1320"/>
              <w:tab w:val="right" w:leader="dot" w:pos="9350"/>
            </w:tabs>
            <w:rPr>
              <w:rFonts w:asciiTheme="minorHAnsi" w:hAnsiTheme="minorHAnsi"/>
              <w:noProof/>
              <w:szCs w:val="22"/>
            </w:rPr>
          </w:pPr>
          <w:hyperlink w:anchor="_Toc506973668" w:history="1">
            <w:r w:rsidRPr="003908DD">
              <w:rPr>
                <w:rStyle w:val="Hyperlink"/>
                <w:noProof/>
              </w:rPr>
              <w:t>3.7.5</w:t>
            </w:r>
            <w:r>
              <w:rPr>
                <w:rFonts w:asciiTheme="minorHAnsi" w:hAnsiTheme="minorHAnsi"/>
                <w:noProof/>
                <w:szCs w:val="22"/>
              </w:rPr>
              <w:tab/>
            </w:r>
            <w:r w:rsidRPr="003908DD">
              <w:rPr>
                <w:rStyle w:val="Hyperlink"/>
                <w:noProof/>
              </w:rPr>
              <w:t>Field value uniqueness</w:t>
            </w:r>
            <w:r>
              <w:rPr>
                <w:noProof/>
                <w:webHidden/>
              </w:rPr>
              <w:tab/>
            </w:r>
            <w:r>
              <w:rPr>
                <w:noProof/>
                <w:webHidden/>
              </w:rPr>
              <w:fldChar w:fldCharType="begin"/>
            </w:r>
            <w:r>
              <w:rPr>
                <w:noProof/>
                <w:webHidden/>
              </w:rPr>
              <w:instrText xml:space="preserve"> PAGEREF _Toc506973668 \h </w:instrText>
            </w:r>
            <w:r>
              <w:rPr>
                <w:noProof/>
                <w:webHidden/>
              </w:rPr>
            </w:r>
            <w:r>
              <w:rPr>
                <w:noProof/>
                <w:webHidden/>
              </w:rPr>
              <w:fldChar w:fldCharType="separate"/>
            </w:r>
            <w:r>
              <w:rPr>
                <w:noProof/>
                <w:webHidden/>
              </w:rPr>
              <w:t>19</w:t>
            </w:r>
            <w:r>
              <w:rPr>
                <w:noProof/>
                <w:webHidden/>
              </w:rPr>
              <w:fldChar w:fldCharType="end"/>
            </w:r>
          </w:hyperlink>
        </w:p>
        <w:p w14:paraId="6B3B4364" w14:textId="079F40E1" w:rsidR="000A26F8" w:rsidRDefault="000A26F8">
          <w:pPr>
            <w:pStyle w:val="TOC2"/>
            <w:tabs>
              <w:tab w:val="left" w:pos="880"/>
              <w:tab w:val="right" w:leader="dot" w:pos="9350"/>
            </w:tabs>
            <w:rPr>
              <w:rFonts w:asciiTheme="minorHAnsi" w:hAnsiTheme="minorHAnsi"/>
              <w:noProof/>
              <w:szCs w:val="22"/>
            </w:rPr>
          </w:pPr>
          <w:hyperlink w:anchor="_Toc506973669" w:history="1">
            <w:r w:rsidRPr="003908DD">
              <w:rPr>
                <w:rStyle w:val="Hyperlink"/>
                <w:noProof/>
              </w:rPr>
              <w:t>3.8</w:t>
            </w:r>
            <w:r>
              <w:rPr>
                <w:rFonts w:asciiTheme="minorHAnsi" w:hAnsiTheme="minorHAnsi"/>
                <w:noProof/>
                <w:szCs w:val="22"/>
              </w:rPr>
              <w:tab/>
            </w:r>
            <w:r w:rsidRPr="003908DD">
              <w:rPr>
                <w:rStyle w:val="Hyperlink"/>
                <w:noProof/>
              </w:rPr>
              <w:t>Message structures</w:t>
            </w:r>
            <w:r>
              <w:rPr>
                <w:noProof/>
                <w:webHidden/>
              </w:rPr>
              <w:tab/>
            </w:r>
            <w:r>
              <w:rPr>
                <w:noProof/>
                <w:webHidden/>
              </w:rPr>
              <w:fldChar w:fldCharType="begin"/>
            </w:r>
            <w:r>
              <w:rPr>
                <w:noProof/>
                <w:webHidden/>
              </w:rPr>
              <w:instrText xml:space="preserve"> PAGEREF _Toc506973669 \h </w:instrText>
            </w:r>
            <w:r>
              <w:rPr>
                <w:noProof/>
                <w:webHidden/>
              </w:rPr>
            </w:r>
            <w:r>
              <w:rPr>
                <w:noProof/>
                <w:webHidden/>
              </w:rPr>
              <w:fldChar w:fldCharType="separate"/>
            </w:r>
            <w:r>
              <w:rPr>
                <w:noProof/>
                <w:webHidden/>
              </w:rPr>
              <w:t>19</w:t>
            </w:r>
            <w:r>
              <w:rPr>
                <w:noProof/>
                <w:webHidden/>
              </w:rPr>
              <w:fldChar w:fldCharType="end"/>
            </w:r>
          </w:hyperlink>
        </w:p>
        <w:p w14:paraId="5B95381B" w14:textId="2BCA7030" w:rsidR="000A26F8" w:rsidRDefault="000A26F8">
          <w:pPr>
            <w:pStyle w:val="TOC3"/>
            <w:tabs>
              <w:tab w:val="left" w:pos="1320"/>
              <w:tab w:val="right" w:leader="dot" w:pos="9350"/>
            </w:tabs>
            <w:rPr>
              <w:rFonts w:asciiTheme="minorHAnsi" w:hAnsiTheme="minorHAnsi"/>
              <w:noProof/>
              <w:szCs w:val="22"/>
            </w:rPr>
          </w:pPr>
          <w:hyperlink w:anchor="_Toc506973671" w:history="1">
            <w:r w:rsidRPr="003908DD">
              <w:rPr>
                <w:rStyle w:val="Hyperlink"/>
                <w:noProof/>
              </w:rPr>
              <w:t>3.8.1</w:t>
            </w:r>
            <w:r>
              <w:rPr>
                <w:rFonts w:asciiTheme="minorHAnsi" w:hAnsiTheme="minorHAnsi"/>
                <w:noProof/>
                <w:szCs w:val="22"/>
              </w:rPr>
              <w:tab/>
            </w:r>
            <w:r w:rsidRPr="003908DD">
              <w:rPr>
                <w:rStyle w:val="Hyperlink"/>
                <w:noProof/>
              </w:rPr>
              <w:t>Components</w:t>
            </w:r>
            <w:r>
              <w:rPr>
                <w:noProof/>
                <w:webHidden/>
              </w:rPr>
              <w:tab/>
            </w:r>
            <w:r>
              <w:rPr>
                <w:noProof/>
                <w:webHidden/>
              </w:rPr>
              <w:fldChar w:fldCharType="begin"/>
            </w:r>
            <w:r>
              <w:rPr>
                <w:noProof/>
                <w:webHidden/>
              </w:rPr>
              <w:instrText xml:space="preserve"> PAGEREF _Toc506973671 \h </w:instrText>
            </w:r>
            <w:r>
              <w:rPr>
                <w:noProof/>
                <w:webHidden/>
              </w:rPr>
            </w:r>
            <w:r>
              <w:rPr>
                <w:noProof/>
                <w:webHidden/>
              </w:rPr>
              <w:fldChar w:fldCharType="separate"/>
            </w:r>
            <w:r>
              <w:rPr>
                <w:noProof/>
                <w:webHidden/>
              </w:rPr>
              <w:t>19</w:t>
            </w:r>
            <w:r>
              <w:rPr>
                <w:noProof/>
                <w:webHidden/>
              </w:rPr>
              <w:fldChar w:fldCharType="end"/>
            </w:r>
          </w:hyperlink>
        </w:p>
        <w:p w14:paraId="0696497D" w14:textId="480315ED" w:rsidR="000A26F8" w:rsidRDefault="000A26F8">
          <w:pPr>
            <w:pStyle w:val="TOC3"/>
            <w:tabs>
              <w:tab w:val="left" w:pos="1320"/>
              <w:tab w:val="right" w:leader="dot" w:pos="9350"/>
            </w:tabs>
            <w:rPr>
              <w:rFonts w:asciiTheme="minorHAnsi" w:hAnsiTheme="minorHAnsi"/>
              <w:noProof/>
              <w:szCs w:val="22"/>
            </w:rPr>
          </w:pPr>
          <w:hyperlink w:anchor="_Toc506973672" w:history="1">
            <w:r w:rsidRPr="003908DD">
              <w:rPr>
                <w:rStyle w:val="Hyperlink"/>
                <w:noProof/>
              </w:rPr>
              <w:t>3.8.2</w:t>
            </w:r>
            <w:r>
              <w:rPr>
                <w:rFonts w:asciiTheme="minorHAnsi" w:hAnsiTheme="minorHAnsi"/>
                <w:noProof/>
                <w:szCs w:val="22"/>
              </w:rPr>
              <w:tab/>
            </w:r>
            <w:r w:rsidRPr="003908DD">
              <w:rPr>
                <w:rStyle w:val="Hyperlink"/>
                <w:noProof/>
              </w:rPr>
              <w:t>Presence</w:t>
            </w:r>
            <w:r>
              <w:rPr>
                <w:noProof/>
                <w:webHidden/>
              </w:rPr>
              <w:tab/>
            </w:r>
            <w:r>
              <w:rPr>
                <w:noProof/>
                <w:webHidden/>
              </w:rPr>
              <w:fldChar w:fldCharType="begin"/>
            </w:r>
            <w:r>
              <w:rPr>
                <w:noProof/>
                <w:webHidden/>
              </w:rPr>
              <w:instrText xml:space="preserve"> PAGEREF _Toc506973672 \h </w:instrText>
            </w:r>
            <w:r>
              <w:rPr>
                <w:noProof/>
                <w:webHidden/>
              </w:rPr>
            </w:r>
            <w:r>
              <w:rPr>
                <w:noProof/>
                <w:webHidden/>
              </w:rPr>
              <w:fldChar w:fldCharType="separate"/>
            </w:r>
            <w:r>
              <w:rPr>
                <w:noProof/>
                <w:webHidden/>
              </w:rPr>
              <w:t>21</w:t>
            </w:r>
            <w:r>
              <w:rPr>
                <w:noProof/>
                <w:webHidden/>
              </w:rPr>
              <w:fldChar w:fldCharType="end"/>
            </w:r>
          </w:hyperlink>
        </w:p>
        <w:p w14:paraId="4E8E068B" w14:textId="64875577" w:rsidR="000A26F8" w:rsidRDefault="000A26F8">
          <w:pPr>
            <w:pStyle w:val="TOC3"/>
            <w:tabs>
              <w:tab w:val="left" w:pos="1320"/>
              <w:tab w:val="right" w:leader="dot" w:pos="9350"/>
            </w:tabs>
            <w:rPr>
              <w:rFonts w:asciiTheme="minorHAnsi" w:hAnsiTheme="minorHAnsi"/>
              <w:noProof/>
              <w:szCs w:val="22"/>
            </w:rPr>
          </w:pPr>
          <w:hyperlink w:anchor="_Toc506973673" w:history="1">
            <w:r w:rsidRPr="003908DD">
              <w:rPr>
                <w:rStyle w:val="Hyperlink"/>
                <w:noProof/>
              </w:rPr>
              <w:t>3.8.3</w:t>
            </w:r>
            <w:r>
              <w:rPr>
                <w:rFonts w:asciiTheme="minorHAnsi" w:hAnsiTheme="minorHAnsi"/>
                <w:noProof/>
                <w:szCs w:val="22"/>
              </w:rPr>
              <w:tab/>
            </w:r>
            <w:r w:rsidRPr="003908DD">
              <w:rPr>
                <w:rStyle w:val="Hyperlink"/>
                <w:noProof/>
              </w:rPr>
              <w:t>Constant field value</w:t>
            </w:r>
            <w:r>
              <w:rPr>
                <w:noProof/>
                <w:webHidden/>
              </w:rPr>
              <w:tab/>
            </w:r>
            <w:r>
              <w:rPr>
                <w:noProof/>
                <w:webHidden/>
              </w:rPr>
              <w:fldChar w:fldCharType="begin"/>
            </w:r>
            <w:r>
              <w:rPr>
                <w:noProof/>
                <w:webHidden/>
              </w:rPr>
              <w:instrText xml:space="preserve"> PAGEREF _Toc506973673 \h </w:instrText>
            </w:r>
            <w:r>
              <w:rPr>
                <w:noProof/>
                <w:webHidden/>
              </w:rPr>
            </w:r>
            <w:r>
              <w:rPr>
                <w:noProof/>
                <w:webHidden/>
              </w:rPr>
              <w:fldChar w:fldCharType="separate"/>
            </w:r>
            <w:r>
              <w:rPr>
                <w:noProof/>
                <w:webHidden/>
              </w:rPr>
              <w:t>21</w:t>
            </w:r>
            <w:r>
              <w:rPr>
                <w:noProof/>
                <w:webHidden/>
              </w:rPr>
              <w:fldChar w:fldCharType="end"/>
            </w:r>
          </w:hyperlink>
        </w:p>
        <w:p w14:paraId="399DDCEF" w14:textId="393528E3" w:rsidR="000A26F8" w:rsidRDefault="000A26F8">
          <w:pPr>
            <w:pStyle w:val="TOC3"/>
            <w:tabs>
              <w:tab w:val="left" w:pos="1320"/>
              <w:tab w:val="right" w:leader="dot" w:pos="9350"/>
            </w:tabs>
            <w:rPr>
              <w:rFonts w:asciiTheme="minorHAnsi" w:hAnsiTheme="minorHAnsi"/>
              <w:noProof/>
              <w:szCs w:val="22"/>
            </w:rPr>
          </w:pPr>
          <w:hyperlink w:anchor="_Toc506973674" w:history="1">
            <w:r w:rsidRPr="003908DD">
              <w:rPr>
                <w:rStyle w:val="Hyperlink"/>
                <w:noProof/>
              </w:rPr>
              <w:t>3.8.4</w:t>
            </w:r>
            <w:r>
              <w:rPr>
                <w:rFonts w:asciiTheme="minorHAnsi" w:hAnsiTheme="minorHAnsi"/>
                <w:noProof/>
                <w:szCs w:val="22"/>
              </w:rPr>
              <w:tab/>
            </w:r>
            <w:r w:rsidRPr="003908DD">
              <w:rPr>
                <w:rStyle w:val="Hyperlink"/>
                <w:noProof/>
              </w:rPr>
              <w:t>Default value of an optional field</w:t>
            </w:r>
            <w:r>
              <w:rPr>
                <w:noProof/>
                <w:webHidden/>
              </w:rPr>
              <w:tab/>
            </w:r>
            <w:r>
              <w:rPr>
                <w:noProof/>
                <w:webHidden/>
              </w:rPr>
              <w:fldChar w:fldCharType="begin"/>
            </w:r>
            <w:r>
              <w:rPr>
                <w:noProof/>
                <w:webHidden/>
              </w:rPr>
              <w:instrText xml:space="preserve"> PAGEREF _Toc506973674 \h </w:instrText>
            </w:r>
            <w:r>
              <w:rPr>
                <w:noProof/>
                <w:webHidden/>
              </w:rPr>
            </w:r>
            <w:r>
              <w:rPr>
                <w:noProof/>
                <w:webHidden/>
              </w:rPr>
              <w:fldChar w:fldCharType="separate"/>
            </w:r>
            <w:r>
              <w:rPr>
                <w:noProof/>
                <w:webHidden/>
              </w:rPr>
              <w:t>21</w:t>
            </w:r>
            <w:r>
              <w:rPr>
                <w:noProof/>
                <w:webHidden/>
              </w:rPr>
              <w:fldChar w:fldCharType="end"/>
            </w:r>
          </w:hyperlink>
        </w:p>
        <w:p w14:paraId="78319FE0" w14:textId="3E625613" w:rsidR="000A26F8" w:rsidRDefault="000A26F8">
          <w:pPr>
            <w:pStyle w:val="TOC3"/>
            <w:tabs>
              <w:tab w:val="left" w:pos="1320"/>
              <w:tab w:val="right" w:leader="dot" w:pos="9350"/>
            </w:tabs>
            <w:rPr>
              <w:rFonts w:asciiTheme="minorHAnsi" w:hAnsiTheme="minorHAnsi"/>
              <w:noProof/>
              <w:szCs w:val="22"/>
            </w:rPr>
          </w:pPr>
          <w:hyperlink w:anchor="_Toc506973675" w:history="1">
            <w:r w:rsidRPr="003908DD">
              <w:rPr>
                <w:rStyle w:val="Hyperlink"/>
                <w:noProof/>
              </w:rPr>
              <w:t>3.8.5</w:t>
            </w:r>
            <w:r>
              <w:rPr>
                <w:rFonts w:asciiTheme="minorHAnsi" w:hAnsiTheme="minorHAnsi"/>
                <w:noProof/>
                <w:szCs w:val="22"/>
              </w:rPr>
              <w:tab/>
            </w:r>
            <w:r w:rsidRPr="003908DD">
              <w:rPr>
                <w:rStyle w:val="Hyperlink"/>
                <w:noProof/>
              </w:rPr>
              <w:t>Conditionally required field</w:t>
            </w:r>
            <w:r>
              <w:rPr>
                <w:noProof/>
                <w:webHidden/>
              </w:rPr>
              <w:tab/>
            </w:r>
            <w:r>
              <w:rPr>
                <w:noProof/>
                <w:webHidden/>
              </w:rPr>
              <w:fldChar w:fldCharType="begin"/>
            </w:r>
            <w:r>
              <w:rPr>
                <w:noProof/>
                <w:webHidden/>
              </w:rPr>
              <w:instrText xml:space="preserve"> PAGEREF _Toc506973675 \h </w:instrText>
            </w:r>
            <w:r>
              <w:rPr>
                <w:noProof/>
                <w:webHidden/>
              </w:rPr>
            </w:r>
            <w:r>
              <w:rPr>
                <w:noProof/>
                <w:webHidden/>
              </w:rPr>
              <w:fldChar w:fldCharType="separate"/>
            </w:r>
            <w:r>
              <w:rPr>
                <w:noProof/>
                <w:webHidden/>
              </w:rPr>
              <w:t>22</w:t>
            </w:r>
            <w:r>
              <w:rPr>
                <w:noProof/>
                <w:webHidden/>
              </w:rPr>
              <w:fldChar w:fldCharType="end"/>
            </w:r>
          </w:hyperlink>
        </w:p>
        <w:p w14:paraId="22CF5986" w14:textId="7FB09F64" w:rsidR="000A26F8" w:rsidRDefault="000A26F8">
          <w:pPr>
            <w:pStyle w:val="TOC3"/>
            <w:tabs>
              <w:tab w:val="left" w:pos="1320"/>
              <w:tab w:val="right" w:leader="dot" w:pos="9350"/>
            </w:tabs>
            <w:rPr>
              <w:rFonts w:asciiTheme="minorHAnsi" w:hAnsiTheme="minorHAnsi"/>
              <w:noProof/>
              <w:szCs w:val="22"/>
            </w:rPr>
          </w:pPr>
          <w:hyperlink w:anchor="_Toc506973676" w:history="1">
            <w:r w:rsidRPr="003908DD">
              <w:rPr>
                <w:rStyle w:val="Hyperlink"/>
                <w:noProof/>
              </w:rPr>
              <w:t>3.8.6</w:t>
            </w:r>
            <w:r>
              <w:rPr>
                <w:rFonts w:asciiTheme="minorHAnsi" w:hAnsiTheme="minorHAnsi"/>
                <w:noProof/>
                <w:szCs w:val="22"/>
              </w:rPr>
              <w:tab/>
            </w:r>
            <w:r w:rsidRPr="003908DD">
              <w:rPr>
                <w:rStyle w:val="Hyperlink"/>
                <w:noProof/>
              </w:rPr>
              <w:t>Message</w:t>
            </w:r>
            <w:r>
              <w:rPr>
                <w:noProof/>
                <w:webHidden/>
              </w:rPr>
              <w:tab/>
            </w:r>
            <w:r>
              <w:rPr>
                <w:noProof/>
                <w:webHidden/>
              </w:rPr>
              <w:fldChar w:fldCharType="begin"/>
            </w:r>
            <w:r>
              <w:rPr>
                <w:noProof/>
                <w:webHidden/>
              </w:rPr>
              <w:instrText xml:space="preserve"> PAGEREF _Toc506973676 \h </w:instrText>
            </w:r>
            <w:r>
              <w:rPr>
                <w:noProof/>
                <w:webHidden/>
              </w:rPr>
            </w:r>
            <w:r>
              <w:rPr>
                <w:noProof/>
                <w:webHidden/>
              </w:rPr>
              <w:fldChar w:fldCharType="separate"/>
            </w:r>
            <w:r>
              <w:rPr>
                <w:noProof/>
                <w:webHidden/>
              </w:rPr>
              <w:t>22</w:t>
            </w:r>
            <w:r>
              <w:rPr>
                <w:noProof/>
                <w:webHidden/>
              </w:rPr>
              <w:fldChar w:fldCharType="end"/>
            </w:r>
          </w:hyperlink>
        </w:p>
        <w:p w14:paraId="07AA3AFB" w14:textId="230C904B" w:rsidR="000A26F8" w:rsidRDefault="000A26F8">
          <w:pPr>
            <w:pStyle w:val="TOC2"/>
            <w:tabs>
              <w:tab w:val="left" w:pos="880"/>
              <w:tab w:val="right" w:leader="dot" w:pos="9350"/>
            </w:tabs>
            <w:rPr>
              <w:rFonts w:asciiTheme="minorHAnsi" w:hAnsiTheme="minorHAnsi"/>
              <w:noProof/>
              <w:szCs w:val="22"/>
            </w:rPr>
          </w:pPr>
          <w:hyperlink w:anchor="_Toc506973677" w:history="1">
            <w:r w:rsidRPr="003908DD">
              <w:rPr>
                <w:rStyle w:val="Hyperlink"/>
                <w:noProof/>
              </w:rPr>
              <w:t>3.9</w:t>
            </w:r>
            <w:r>
              <w:rPr>
                <w:rFonts w:asciiTheme="minorHAnsi" w:hAnsiTheme="minorHAnsi"/>
                <w:noProof/>
                <w:szCs w:val="22"/>
              </w:rPr>
              <w:tab/>
            </w:r>
            <w:r w:rsidRPr="003908DD">
              <w:rPr>
                <w:rStyle w:val="Hyperlink"/>
                <w:noProof/>
              </w:rPr>
              <w:t>Expressions</w:t>
            </w:r>
            <w:r>
              <w:rPr>
                <w:noProof/>
                <w:webHidden/>
              </w:rPr>
              <w:tab/>
            </w:r>
            <w:r>
              <w:rPr>
                <w:noProof/>
                <w:webHidden/>
              </w:rPr>
              <w:fldChar w:fldCharType="begin"/>
            </w:r>
            <w:r>
              <w:rPr>
                <w:noProof/>
                <w:webHidden/>
              </w:rPr>
              <w:instrText xml:space="preserve"> PAGEREF _Toc506973677 \h </w:instrText>
            </w:r>
            <w:r>
              <w:rPr>
                <w:noProof/>
                <w:webHidden/>
              </w:rPr>
            </w:r>
            <w:r>
              <w:rPr>
                <w:noProof/>
                <w:webHidden/>
              </w:rPr>
              <w:fldChar w:fldCharType="separate"/>
            </w:r>
            <w:r>
              <w:rPr>
                <w:noProof/>
                <w:webHidden/>
              </w:rPr>
              <w:t>23</w:t>
            </w:r>
            <w:r>
              <w:rPr>
                <w:noProof/>
                <w:webHidden/>
              </w:rPr>
              <w:fldChar w:fldCharType="end"/>
            </w:r>
          </w:hyperlink>
        </w:p>
        <w:p w14:paraId="28A565BC" w14:textId="11D81F53" w:rsidR="000A26F8" w:rsidRDefault="000A26F8">
          <w:pPr>
            <w:pStyle w:val="TOC3"/>
            <w:tabs>
              <w:tab w:val="left" w:pos="1320"/>
              <w:tab w:val="right" w:leader="dot" w:pos="9350"/>
            </w:tabs>
            <w:rPr>
              <w:rFonts w:asciiTheme="minorHAnsi" w:hAnsiTheme="minorHAnsi"/>
              <w:noProof/>
              <w:szCs w:val="22"/>
            </w:rPr>
          </w:pPr>
          <w:hyperlink w:anchor="_Toc506973678" w:history="1">
            <w:r w:rsidRPr="003908DD">
              <w:rPr>
                <w:rStyle w:val="Hyperlink"/>
                <w:noProof/>
              </w:rPr>
              <w:t>3.9.1</w:t>
            </w:r>
            <w:r>
              <w:rPr>
                <w:rFonts w:asciiTheme="minorHAnsi" w:hAnsiTheme="minorHAnsi"/>
                <w:noProof/>
                <w:szCs w:val="22"/>
              </w:rPr>
              <w:tab/>
            </w:r>
            <w:r w:rsidRPr="003908DD">
              <w:rPr>
                <w:rStyle w:val="Hyperlink"/>
                <w:noProof/>
              </w:rPr>
              <w:t>Conditional expressions</w:t>
            </w:r>
            <w:r>
              <w:rPr>
                <w:noProof/>
                <w:webHidden/>
              </w:rPr>
              <w:tab/>
            </w:r>
            <w:r>
              <w:rPr>
                <w:noProof/>
                <w:webHidden/>
              </w:rPr>
              <w:fldChar w:fldCharType="begin"/>
            </w:r>
            <w:r>
              <w:rPr>
                <w:noProof/>
                <w:webHidden/>
              </w:rPr>
              <w:instrText xml:space="preserve"> PAGEREF _Toc506973678 \h </w:instrText>
            </w:r>
            <w:r>
              <w:rPr>
                <w:noProof/>
                <w:webHidden/>
              </w:rPr>
            </w:r>
            <w:r>
              <w:rPr>
                <w:noProof/>
                <w:webHidden/>
              </w:rPr>
              <w:fldChar w:fldCharType="separate"/>
            </w:r>
            <w:r>
              <w:rPr>
                <w:noProof/>
                <w:webHidden/>
              </w:rPr>
              <w:t>23</w:t>
            </w:r>
            <w:r>
              <w:rPr>
                <w:noProof/>
                <w:webHidden/>
              </w:rPr>
              <w:fldChar w:fldCharType="end"/>
            </w:r>
          </w:hyperlink>
        </w:p>
        <w:p w14:paraId="6C3C99C3" w14:textId="68B8A34D" w:rsidR="000A26F8" w:rsidRDefault="000A26F8">
          <w:pPr>
            <w:pStyle w:val="TOC3"/>
            <w:tabs>
              <w:tab w:val="left" w:pos="1320"/>
              <w:tab w:val="right" w:leader="dot" w:pos="9350"/>
            </w:tabs>
            <w:rPr>
              <w:rFonts w:asciiTheme="minorHAnsi" w:hAnsiTheme="minorHAnsi"/>
              <w:noProof/>
              <w:szCs w:val="22"/>
            </w:rPr>
          </w:pPr>
          <w:hyperlink w:anchor="_Toc506973679" w:history="1">
            <w:r w:rsidRPr="003908DD">
              <w:rPr>
                <w:rStyle w:val="Hyperlink"/>
                <w:noProof/>
              </w:rPr>
              <w:t>3.9.2</w:t>
            </w:r>
            <w:r>
              <w:rPr>
                <w:rFonts w:asciiTheme="minorHAnsi" w:hAnsiTheme="minorHAnsi"/>
                <w:noProof/>
                <w:szCs w:val="22"/>
              </w:rPr>
              <w:tab/>
            </w:r>
            <w:r w:rsidRPr="003908DD">
              <w:rPr>
                <w:rStyle w:val="Hyperlink"/>
                <w:noProof/>
              </w:rPr>
              <w:t>Assignment expressions</w:t>
            </w:r>
            <w:r>
              <w:rPr>
                <w:noProof/>
                <w:webHidden/>
              </w:rPr>
              <w:tab/>
            </w:r>
            <w:r>
              <w:rPr>
                <w:noProof/>
                <w:webHidden/>
              </w:rPr>
              <w:fldChar w:fldCharType="begin"/>
            </w:r>
            <w:r>
              <w:rPr>
                <w:noProof/>
                <w:webHidden/>
              </w:rPr>
              <w:instrText xml:space="preserve"> PAGEREF _Toc506973679 \h </w:instrText>
            </w:r>
            <w:r>
              <w:rPr>
                <w:noProof/>
                <w:webHidden/>
              </w:rPr>
            </w:r>
            <w:r>
              <w:rPr>
                <w:noProof/>
                <w:webHidden/>
              </w:rPr>
              <w:fldChar w:fldCharType="separate"/>
            </w:r>
            <w:r>
              <w:rPr>
                <w:noProof/>
                <w:webHidden/>
              </w:rPr>
              <w:t>24</w:t>
            </w:r>
            <w:r>
              <w:rPr>
                <w:noProof/>
                <w:webHidden/>
              </w:rPr>
              <w:fldChar w:fldCharType="end"/>
            </w:r>
          </w:hyperlink>
        </w:p>
        <w:p w14:paraId="6BE3BE15" w14:textId="3AFBACC8" w:rsidR="000A26F8" w:rsidRDefault="000A26F8">
          <w:pPr>
            <w:pStyle w:val="TOC3"/>
            <w:tabs>
              <w:tab w:val="left" w:pos="1320"/>
              <w:tab w:val="right" w:leader="dot" w:pos="9350"/>
            </w:tabs>
            <w:rPr>
              <w:rFonts w:asciiTheme="minorHAnsi" w:hAnsiTheme="minorHAnsi"/>
              <w:noProof/>
              <w:szCs w:val="22"/>
            </w:rPr>
          </w:pPr>
          <w:hyperlink w:anchor="_Toc506973680" w:history="1">
            <w:r w:rsidRPr="003908DD">
              <w:rPr>
                <w:rStyle w:val="Hyperlink"/>
                <w:noProof/>
              </w:rPr>
              <w:t>3.9.3</w:t>
            </w:r>
            <w:r>
              <w:rPr>
                <w:rFonts w:asciiTheme="minorHAnsi" w:hAnsiTheme="minorHAnsi"/>
                <w:noProof/>
                <w:szCs w:val="22"/>
              </w:rPr>
              <w:tab/>
            </w:r>
            <w:r w:rsidRPr="003908DD">
              <w:rPr>
                <w:rStyle w:val="Hyperlink"/>
                <w:noProof/>
              </w:rPr>
              <w:t>Field attribute rules</w:t>
            </w:r>
            <w:r>
              <w:rPr>
                <w:noProof/>
                <w:webHidden/>
              </w:rPr>
              <w:tab/>
            </w:r>
            <w:r>
              <w:rPr>
                <w:noProof/>
                <w:webHidden/>
              </w:rPr>
              <w:fldChar w:fldCharType="begin"/>
            </w:r>
            <w:r>
              <w:rPr>
                <w:noProof/>
                <w:webHidden/>
              </w:rPr>
              <w:instrText xml:space="preserve"> PAGEREF _Toc506973680 \h </w:instrText>
            </w:r>
            <w:r>
              <w:rPr>
                <w:noProof/>
                <w:webHidden/>
              </w:rPr>
            </w:r>
            <w:r>
              <w:rPr>
                <w:noProof/>
                <w:webHidden/>
              </w:rPr>
              <w:fldChar w:fldCharType="separate"/>
            </w:r>
            <w:r>
              <w:rPr>
                <w:noProof/>
                <w:webHidden/>
              </w:rPr>
              <w:t>25</w:t>
            </w:r>
            <w:r>
              <w:rPr>
                <w:noProof/>
                <w:webHidden/>
              </w:rPr>
              <w:fldChar w:fldCharType="end"/>
            </w:r>
          </w:hyperlink>
        </w:p>
        <w:p w14:paraId="1B00095E" w14:textId="2FF47528" w:rsidR="000A26F8" w:rsidRDefault="000A26F8">
          <w:pPr>
            <w:pStyle w:val="TOC3"/>
            <w:tabs>
              <w:tab w:val="left" w:pos="1320"/>
              <w:tab w:val="right" w:leader="dot" w:pos="9350"/>
            </w:tabs>
            <w:rPr>
              <w:rFonts w:asciiTheme="minorHAnsi" w:hAnsiTheme="minorHAnsi"/>
              <w:noProof/>
              <w:szCs w:val="22"/>
            </w:rPr>
          </w:pPr>
          <w:hyperlink w:anchor="_Toc506973681" w:history="1">
            <w:r w:rsidRPr="003908DD">
              <w:rPr>
                <w:rStyle w:val="Hyperlink"/>
                <w:noProof/>
              </w:rPr>
              <w:t>3.9.4</w:t>
            </w:r>
            <w:r>
              <w:rPr>
                <w:rFonts w:asciiTheme="minorHAnsi" w:hAnsiTheme="minorHAnsi"/>
                <w:noProof/>
                <w:szCs w:val="22"/>
              </w:rPr>
              <w:tab/>
            </w:r>
            <w:r w:rsidRPr="003908DD">
              <w:rPr>
                <w:rStyle w:val="Hyperlink"/>
                <w:noProof/>
              </w:rPr>
              <w:t>Field validation rules</w:t>
            </w:r>
            <w:r>
              <w:rPr>
                <w:noProof/>
                <w:webHidden/>
              </w:rPr>
              <w:tab/>
            </w:r>
            <w:r>
              <w:rPr>
                <w:noProof/>
                <w:webHidden/>
              </w:rPr>
              <w:fldChar w:fldCharType="begin"/>
            </w:r>
            <w:r>
              <w:rPr>
                <w:noProof/>
                <w:webHidden/>
              </w:rPr>
              <w:instrText xml:space="preserve"> PAGEREF _Toc506973681 \h </w:instrText>
            </w:r>
            <w:r>
              <w:rPr>
                <w:noProof/>
                <w:webHidden/>
              </w:rPr>
            </w:r>
            <w:r>
              <w:rPr>
                <w:noProof/>
                <w:webHidden/>
              </w:rPr>
              <w:fldChar w:fldCharType="separate"/>
            </w:r>
            <w:r>
              <w:rPr>
                <w:noProof/>
                <w:webHidden/>
              </w:rPr>
              <w:t>25</w:t>
            </w:r>
            <w:r>
              <w:rPr>
                <w:noProof/>
                <w:webHidden/>
              </w:rPr>
              <w:fldChar w:fldCharType="end"/>
            </w:r>
          </w:hyperlink>
        </w:p>
        <w:p w14:paraId="6B74179D" w14:textId="45BE18CD" w:rsidR="000A26F8" w:rsidRDefault="000A26F8">
          <w:pPr>
            <w:pStyle w:val="TOC3"/>
            <w:tabs>
              <w:tab w:val="left" w:pos="1320"/>
              <w:tab w:val="right" w:leader="dot" w:pos="9350"/>
            </w:tabs>
            <w:rPr>
              <w:rFonts w:asciiTheme="minorHAnsi" w:hAnsiTheme="minorHAnsi"/>
              <w:noProof/>
              <w:szCs w:val="22"/>
            </w:rPr>
          </w:pPr>
          <w:hyperlink w:anchor="_Toc506973682" w:history="1">
            <w:r w:rsidRPr="003908DD">
              <w:rPr>
                <w:rStyle w:val="Hyperlink"/>
                <w:noProof/>
              </w:rPr>
              <w:t>3.9.5</w:t>
            </w:r>
            <w:r>
              <w:rPr>
                <w:rFonts w:asciiTheme="minorHAnsi" w:hAnsiTheme="minorHAnsi"/>
                <w:noProof/>
                <w:szCs w:val="22"/>
              </w:rPr>
              <w:tab/>
            </w:r>
            <w:r w:rsidRPr="003908DD">
              <w:rPr>
                <w:rStyle w:val="Hyperlink"/>
                <w:noProof/>
              </w:rPr>
              <w:t>Response conditions</w:t>
            </w:r>
            <w:r>
              <w:rPr>
                <w:noProof/>
                <w:webHidden/>
              </w:rPr>
              <w:tab/>
            </w:r>
            <w:r>
              <w:rPr>
                <w:noProof/>
                <w:webHidden/>
              </w:rPr>
              <w:fldChar w:fldCharType="begin"/>
            </w:r>
            <w:r>
              <w:rPr>
                <w:noProof/>
                <w:webHidden/>
              </w:rPr>
              <w:instrText xml:space="preserve"> PAGEREF _Toc506973682 \h </w:instrText>
            </w:r>
            <w:r>
              <w:rPr>
                <w:noProof/>
                <w:webHidden/>
              </w:rPr>
            </w:r>
            <w:r>
              <w:rPr>
                <w:noProof/>
                <w:webHidden/>
              </w:rPr>
              <w:fldChar w:fldCharType="separate"/>
            </w:r>
            <w:r>
              <w:rPr>
                <w:noProof/>
                <w:webHidden/>
              </w:rPr>
              <w:t>25</w:t>
            </w:r>
            <w:r>
              <w:rPr>
                <w:noProof/>
                <w:webHidden/>
              </w:rPr>
              <w:fldChar w:fldCharType="end"/>
            </w:r>
          </w:hyperlink>
        </w:p>
        <w:p w14:paraId="5FBAD247" w14:textId="49473F77" w:rsidR="000A26F8" w:rsidRDefault="000A26F8">
          <w:pPr>
            <w:pStyle w:val="TOC2"/>
            <w:tabs>
              <w:tab w:val="left" w:pos="880"/>
              <w:tab w:val="right" w:leader="dot" w:pos="9350"/>
            </w:tabs>
            <w:rPr>
              <w:rFonts w:asciiTheme="minorHAnsi" w:hAnsiTheme="minorHAnsi"/>
              <w:noProof/>
              <w:szCs w:val="22"/>
            </w:rPr>
          </w:pPr>
          <w:hyperlink w:anchor="_Toc506973683" w:history="1">
            <w:r w:rsidRPr="003908DD">
              <w:rPr>
                <w:rStyle w:val="Hyperlink"/>
                <w:noProof/>
              </w:rPr>
              <w:t>3.10</w:t>
            </w:r>
            <w:r>
              <w:rPr>
                <w:rFonts w:asciiTheme="minorHAnsi" w:hAnsiTheme="minorHAnsi"/>
                <w:noProof/>
                <w:szCs w:val="22"/>
              </w:rPr>
              <w:tab/>
            </w:r>
            <w:r w:rsidRPr="003908DD">
              <w:rPr>
                <w:rStyle w:val="Hyperlink"/>
                <w:noProof/>
              </w:rPr>
              <w:t>Workflow</w:t>
            </w:r>
            <w:r>
              <w:rPr>
                <w:noProof/>
                <w:webHidden/>
              </w:rPr>
              <w:tab/>
            </w:r>
            <w:r>
              <w:rPr>
                <w:noProof/>
                <w:webHidden/>
              </w:rPr>
              <w:fldChar w:fldCharType="begin"/>
            </w:r>
            <w:r>
              <w:rPr>
                <w:noProof/>
                <w:webHidden/>
              </w:rPr>
              <w:instrText xml:space="preserve"> PAGEREF _Toc506973683 \h </w:instrText>
            </w:r>
            <w:r>
              <w:rPr>
                <w:noProof/>
                <w:webHidden/>
              </w:rPr>
            </w:r>
            <w:r>
              <w:rPr>
                <w:noProof/>
                <w:webHidden/>
              </w:rPr>
              <w:fldChar w:fldCharType="separate"/>
            </w:r>
            <w:r>
              <w:rPr>
                <w:noProof/>
                <w:webHidden/>
              </w:rPr>
              <w:t>26</w:t>
            </w:r>
            <w:r>
              <w:rPr>
                <w:noProof/>
                <w:webHidden/>
              </w:rPr>
              <w:fldChar w:fldCharType="end"/>
            </w:r>
          </w:hyperlink>
        </w:p>
        <w:p w14:paraId="1D21CB88" w14:textId="1A19D246" w:rsidR="000A26F8" w:rsidRDefault="000A26F8">
          <w:pPr>
            <w:pStyle w:val="TOC3"/>
            <w:tabs>
              <w:tab w:val="left" w:pos="1320"/>
              <w:tab w:val="right" w:leader="dot" w:pos="9350"/>
            </w:tabs>
            <w:rPr>
              <w:rFonts w:asciiTheme="minorHAnsi" w:hAnsiTheme="minorHAnsi"/>
              <w:noProof/>
              <w:szCs w:val="22"/>
            </w:rPr>
          </w:pPr>
          <w:hyperlink w:anchor="_Toc506973684" w:history="1">
            <w:r w:rsidRPr="003908DD">
              <w:rPr>
                <w:rStyle w:val="Hyperlink"/>
                <w:noProof/>
              </w:rPr>
              <w:t>3.10.1</w:t>
            </w:r>
            <w:r>
              <w:rPr>
                <w:rFonts w:asciiTheme="minorHAnsi" w:hAnsiTheme="minorHAnsi"/>
                <w:noProof/>
                <w:szCs w:val="22"/>
              </w:rPr>
              <w:tab/>
            </w:r>
            <w:r w:rsidRPr="003908DD">
              <w:rPr>
                <w:rStyle w:val="Hyperlink"/>
                <w:noProof/>
              </w:rPr>
              <w:t>Scenarios</w:t>
            </w:r>
            <w:r>
              <w:rPr>
                <w:noProof/>
                <w:webHidden/>
              </w:rPr>
              <w:tab/>
            </w:r>
            <w:r>
              <w:rPr>
                <w:noProof/>
                <w:webHidden/>
              </w:rPr>
              <w:fldChar w:fldCharType="begin"/>
            </w:r>
            <w:r>
              <w:rPr>
                <w:noProof/>
                <w:webHidden/>
              </w:rPr>
              <w:instrText xml:space="preserve"> PAGEREF _Toc506973684 \h </w:instrText>
            </w:r>
            <w:r>
              <w:rPr>
                <w:noProof/>
                <w:webHidden/>
              </w:rPr>
            </w:r>
            <w:r>
              <w:rPr>
                <w:noProof/>
                <w:webHidden/>
              </w:rPr>
              <w:fldChar w:fldCharType="separate"/>
            </w:r>
            <w:r>
              <w:rPr>
                <w:noProof/>
                <w:webHidden/>
              </w:rPr>
              <w:t>26</w:t>
            </w:r>
            <w:r>
              <w:rPr>
                <w:noProof/>
                <w:webHidden/>
              </w:rPr>
              <w:fldChar w:fldCharType="end"/>
            </w:r>
          </w:hyperlink>
        </w:p>
        <w:p w14:paraId="3489DCCD" w14:textId="5F610FFD" w:rsidR="000A26F8" w:rsidRDefault="000A26F8">
          <w:pPr>
            <w:pStyle w:val="TOC3"/>
            <w:tabs>
              <w:tab w:val="left" w:pos="1320"/>
              <w:tab w:val="right" w:leader="dot" w:pos="9350"/>
            </w:tabs>
            <w:rPr>
              <w:rFonts w:asciiTheme="minorHAnsi" w:hAnsiTheme="minorHAnsi"/>
              <w:noProof/>
              <w:szCs w:val="22"/>
            </w:rPr>
          </w:pPr>
          <w:hyperlink w:anchor="_Toc506973685" w:history="1">
            <w:r w:rsidRPr="003908DD">
              <w:rPr>
                <w:rStyle w:val="Hyperlink"/>
                <w:noProof/>
              </w:rPr>
              <w:t>3.10.2</w:t>
            </w:r>
            <w:r>
              <w:rPr>
                <w:rFonts w:asciiTheme="minorHAnsi" w:hAnsiTheme="minorHAnsi"/>
                <w:noProof/>
                <w:szCs w:val="22"/>
              </w:rPr>
              <w:tab/>
            </w:r>
            <w:r w:rsidRPr="003908DD">
              <w:rPr>
                <w:rStyle w:val="Hyperlink"/>
                <w:noProof/>
              </w:rPr>
              <w:t>Actors</w:t>
            </w:r>
            <w:r>
              <w:rPr>
                <w:noProof/>
                <w:webHidden/>
              </w:rPr>
              <w:tab/>
            </w:r>
            <w:r>
              <w:rPr>
                <w:noProof/>
                <w:webHidden/>
              </w:rPr>
              <w:fldChar w:fldCharType="begin"/>
            </w:r>
            <w:r>
              <w:rPr>
                <w:noProof/>
                <w:webHidden/>
              </w:rPr>
              <w:instrText xml:space="preserve"> PAGEREF _Toc506973685 \h </w:instrText>
            </w:r>
            <w:r>
              <w:rPr>
                <w:noProof/>
                <w:webHidden/>
              </w:rPr>
            </w:r>
            <w:r>
              <w:rPr>
                <w:noProof/>
                <w:webHidden/>
              </w:rPr>
              <w:fldChar w:fldCharType="separate"/>
            </w:r>
            <w:r>
              <w:rPr>
                <w:noProof/>
                <w:webHidden/>
              </w:rPr>
              <w:t>26</w:t>
            </w:r>
            <w:r>
              <w:rPr>
                <w:noProof/>
                <w:webHidden/>
              </w:rPr>
              <w:fldChar w:fldCharType="end"/>
            </w:r>
          </w:hyperlink>
        </w:p>
        <w:p w14:paraId="27E86763" w14:textId="093C51BB" w:rsidR="000A26F8" w:rsidRDefault="000A26F8">
          <w:pPr>
            <w:pStyle w:val="TOC3"/>
            <w:tabs>
              <w:tab w:val="left" w:pos="1320"/>
              <w:tab w:val="right" w:leader="dot" w:pos="9350"/>
            </w:tabs>
            <w:rPr>
              <w:rFonts w:asciiTheme="minorHAnsi" w:hAnsiTheme="minorHAnsi"/>
              <w:noProof/>
              <w:szCs w:val="22"/>
            </w:rPr>
          </w:pPr>
          <w:hyperlink w:anchor="_Toc506973686" w:history="1">
            <w:r w:rsidRPr="003908DD">
              <w:rPr>
                <w:rStyle w:val="Hyperlink"/>
                <w:noProof/>
              </w:rPr>
              <w:t>3.10.3</w:t>
            </w:r>
            <w:r>
              <w:rPr>
                <w:rFonts w:asciiTheme="minorHAnsi" w:hAnsiTheme="minorHAnsi"/>
                <w:noProof/>
                <w:szCs w:val="22"/>
              </w:rPr>
              <w:tab/>
            </w:r>
            <w:r w:rsidRPr="003908DD">
              <w:rPr>
                <w:rStyle w:val="Hyperlink"/>
                <w:noProof/>
              </w:rPr>
              <w:t>Flows</w:t>
            </w:r>
            <w:r>
              <w:rPr>
                <w:noProof/>
                <w:webHidden/>
              </w:rPr>
              <w:tab/>
            </w:r>
            <w:r>
              <w:rPr>
                <w:noProof/>
                <w:webHidden/>
              </w:rPr>
              <w:fldChar w:fldCharType="begin"/>
            </w:r>
            <w:r>
              <w:rPr>
                <w:noProof/>
                <w:webHidden/>
              </w:rPr>
              <w:instrText xml:space="preserve"> PAGEREF _Toc506973686 \h </w:instrText>
            </w:r>
            <w:r>
              <w:rPr>
                <w:noProof/>
                <w:webHidden/>
              </w:rPr>
            </w:r>
            <w:r>
              <w:rPr>
                <w:noProof/>
                <w:webHidden/>
              </w:rPr>
              <w:fldChar w:fldCharType="separate"/>
            </w:r>
            <w:r>
              <w:rPr>
                <w:noProof/>
                <w:webHidden/>
              </w:rPr>
              <w:t>27</w:t>
            </w:r>
            <w:r>
              <w:rPr>
                <w:noProof/>
                <w:webHidden/>
              </w:rPr>
              <w:fldChar w:fldCharType="end"/>
            </w:r>
          </w:hyperlink>
        </w:p>
        <w:p w14:paraId="19D2FC50" w14:textId="384BC886" w:rsidR="000A26F8" w:rsidRDefault="000A26F8">
          <w:pPr>
            <w:pStyle w:val="TOC3"/>
            <w:tabs>
              <w:tab w:val="left" w:pos="1320"/>
              <w:tab w:val="right" w:leader="dot" w:pos="9350"/>
            </w:tabs>
            <w:rPr>
              <w:rFonts w:asciiTheme="minorHAnsi" w:hAnsiTheme="minorHAnsi"/>
              <w:noProof/>
              <w:szCs w:val="22"/>
            </w:rPr>
          </w:pPr>
          <w:hyperlink w:anchor="_Toc506973687" w:history="1">
            <w:r w:rsidRPr="003908DD">
              <w:rPr>
                <w:rStyle w:val="Hyperlink"/>
                <w:noProof/>
              </w:rPr>
              <w:t>3.10.4</w:t>
            </w:r>
            <w:r>
              <w:rPr>
                <w:rFonts w:asciiTheme="minorHAnsi" w:hAnsiTheme="minorHAnsi"/>
                <w:noProof/>
                <w:szCs w:val="22"/>
              </w:rPr>
              <w:tab/>
            </w:r>
            <w:r w:rsidRPr="003908DD">
              <w:rPr>
                <w:rStyle w:val="Hyperlink"/>
                <w:noProof/>
              </w:rPr>
              <w:t>Responses</w:t>
            </w:r>
            <w:r>
              <w:rPr>
                <w:noProof/>
                <w:webHidden/>
              </w:rPr>
              <w:tab/>
            </w:r>
            <w:r>
              <w:rPr>
                <w:noProof/>
                <w:webHidden/>
              </w:rPr>
              <w:fldChar w:fldCharType="begin"/>
            </w:r>
            <w:r>
              <w:rPr>
                <w:noProof/>
                <w:webHidden/>
              </w:rPr>
              <w:instrText xml:space="preserve"> PAGEREF _Toc506973687 \h </w:instrText>
            </w:r>
            <w:r>
              <w:rPr>
                <w:noProof/>
                <w:webHidden/>
              </w:rPr>
            </w:r>
            <w:r>
              <w:rPr>
                <w:noProof/>
                <w:webHidden/>
              </w:rPr>
              <w:fldChar w:fldCharType="separate"/>
            </w:r>
            <w:r>
              <w:rPr>
                <w:noProof/>
                <w:webHidden/>
              </w:rPr>
              <w:t>28</w:t>
            </w:r>
            <w:r>
              <w:rPr>
                <w:noProof/>
                <w:webHidden/>
              </w:rPr>
              <w:fldChar w:fldCharType="end"/>
            </w:r>
          </w:hyperlink>
        </w:p>
        <w:p w14:paraId="4E263725" w14:textId="271E8E68" w:rsidR="000A26F8" w:rsidRDefault="000A26F8">
          <w:pPr>
            <w:pStyle w:val="TOC2"/>
            <w:tabs>
              <w:tab w:val="left" w:pos="880"/>
              <w:tab w:val="right" w:leader="dot" w:pos="9350"/>
            </w:tabs>
            <w:rPr>
              <w:rFonts w:asciiTheme="minorHAnsi" w:hAnsiTheme="minorHAnsi"/>
              <w:noProof/>
              <w:szCs w:val="22"/>
            </w:rPr>
          </w:pPr>
          <w:hyperlink w:anchor="_Toc506973688" w:history="1">
            <w:r w:rsidRPr="003908DD">
              <w:rPr>
                <w:rStyle w:val="Hyperlink"/>
                <w:noProof/>
              </w:rPr>
              <w:t>3.11</w:t>
            </w:r>
            <w:r>
              <w:rPr>
                <w:rFonts w:asciiTheme="minorHAnsi" w:hAnsiTheme="minorHAnsi"/>
                <w:noProof/>
                <w:szCs w:val="22"/>
              </w:rPr>
              <w:tab/>
            </w:r>
            <w:r w:rsidRPr="003908DD">
              <w:rPr>
                <w:rStyle w:val="Hyperlink"/>
                <w:noProof/>
              </w:rPr>
              <w:t>Semantic Concepts</w:t>
            </w:r>
            <w:r>
              <w:rPr>
                <w:noProof/>
                <w:webHidden/>
              </w:rPr>
              <w:tab/>
            </w:r>
            <w:r>
              <w:rPr>
                <w:noProof/>
                <w:webHidden/>
              </w:rPr>
              <w:fldChar w:fldCharType="begin"/>
            </w:r>
            <w:r>
              <w:rPr>
                <w:noProof/>
                <w:webHidden/>
              </w:rPr>
              <w:instrText xml:space="preserve"> PAGEREF _Toc506973688 \h </w:instrText>
            </w:r>
            <w:r>
              <w:rPr>
                <w:noProof/>
                <w:webHidden/>
              </w:rPr>
            </w:r>
            <w:r>
              <w:rPr>
                <w:noProof/>
                <w:webHidden/>
              </w:rPr>
              <w:fldChar w:fldCharType="separate"/>
            </w:r>
            <w:r>
              <w:rPr>
                <w:noProof/>
                <w:webHidden/>
              </w:rPr>
              <w:t>29</w:t>
            </w:r>
            <w:r>
              <w:rPr>
                <w:noProof/>
                <w:webHidden/>
              </w:rPr>
              <w:fldChar w:fldCharType="end"/>
            </w:r>
          </w:hyperlink>
        </w:p>
        <w:p w14:paraId="2B1E551E" w14:textId="5C4CD14E" w:rsidR="000A26F8" w:rsidRDefault="000A26F8">
          <w:pPr>
            <w:pStyle w:val="TOC1"/>
            <w:tabs>
              <w:tab w:val="left" w:pos="440"/>
              <w:tab w:val="right" w:leader="dot" w:pos="9350"/>
            </w:tabs>
            <w:rPr>
              <w:rFonts w:asciiTheme="minorHAnsi" w:hAnsiTheme="minorHAnsi"/>
              <w:noProof/>
              <w:szCs w:val="22"/>
            </w:rPr>
          </w:pPr>
          <w:hyperlink w:anchor="_Toc506973689" w:history="1">
            <w:r w:rsidRPr="003908DD">
              <w:rPr>
                <w:rStyle w:val="Hyperlink"/>
                <w:noProof/>
              </w:rPr>
              <w:t>4</w:t>
            </w:r>
            <w:r>
              <w:rPr>
                <w:rFonts w:asciiTheme="minorHAnsi" w:hAnsiTheme="minorHAnsi"/>
                <w:noProof/>
                <w:szCs w:val="22"/>
              </w:rPr>
              <w:tab/>
            </w:r>
            <w:r w:rsidRPr="003908DD">
              <w:rPr>
                <w:rStyle w:val="Hyperlink"/>
                <w:noProof/>
              </w:rPr>
              <w:t>Interfaces XML Schema</w:t>
            </w:r>
            <w:r>
              <w:rPr>
                <w:noProof/>
                <w:webHidden/>
              </w:rPr>
              <w:tab/>
            </w:r>
            <w:r>
              <w:rPr>
                <w:noProof/>
                <w:webHidden/>
              </w:rPr>
              <w:fldChar w:fldCharType="begin"/>
            </w:r>
            <w:r>
              <w:rPr>
                <w:noProof/>
                <w:webHidden/>
              </w:rPr>
              <w:instrText xml:space="preserve"> PAGEREF _Toc506973689 \h </w:instrText>
            </w:r>
            <w:r>
              <w:rPr>
                <w:noProof/>
                <w:webHidden/>
              </w:rPr>
            </w:r>
            <w:r>
              <w:rPr>
                <w:noProof/>
                <w:webHidden/>
              </w:rPr>
              <w:fldChar w:fldCharType="separate"/>
            </w:r>
            <w:r>
              <w:rPr>
                <w:noProof/>
                <w:webHidden/>
              </w:rPr>
              <w:t>31</w:t>
            </w:r>
            <w:r>
              <w:rPr>
                <w:noProof/>
                <w:webHidden/>
              </w:rPr>
              <w:fldChar w:fldCharType="end"/>
            </w:r>
          </w:hyperlink>
        </w:p>
        <w:p w14:paraId="45B42F19" w14:textId="702A68A7" w:rsidR="000A26F8" w:rsidRDefault="000A26F8">
          <w:pPr>
            <w:pStyle w:val="TOC2"/>
            <w:tabs>
              <w:tab w:val="left" w:pos="880"/>
              <w:tab w:val="right" w:leader="dot" w:pos="9350"/>
            </w:tabs>
            <w:rPr>
              <w:rFonts w:asciiTheme="minorHAnsi" w:hAnsiTheme="minorHAnsi"/>
              <w:noProof/>
              <w:szCs w:val="22"/>
            </w:rPr>
          </w:pPr>
          <w:hyperlink w:anchor="_Toc506973690" w:history="1">
            <w:r w:rsidRPr="003908DD">
              <w:rPr>
                <w:rStyle w:val="Hyperlink"/>
                <w:noProof/>
              </w:rPr>
              <w:t>4.1</w:t>
            </w:r>
            <w:r>
              <w:rPr>
                <w:rFonts w:asciiTheme="minorHAnsi" w:hAnsiTheme="minorHAnsi"/>
                <w:noProof/>
                <w:szCs w:val="22"/>
              </w:rPr>
              <w:tab/>
            </w:r>
            <w:r w:rsidRPr="003908DD">
              <w:rPr>
                <w:rStyle w:val="Hyperlink"/>
                <w:noProof/>
              </w:rPr>
              <w:t>XML Schema (XSD)</w:t>
            </w:r>
            <w:r>
              <w:rPr>
                <w:noProof/>
                <w:webHidden/>
              </w:rPr>
              <w:tab/>
            </w:r>
            <w:r>
              <w:rPr>
                <w:noProof/>
                <w:webHidden/>
              </w:rPr>
              <w:fldChar w:fldCharType="begin"/>
            </w:r>
            <w:r>
              <w:rPr>
                <w:noProof/>
                <w:webHidden/>
              </w:rPr>
              <w:instrText xml:space="preserve"> PAGEREF _Toc506973690 \h </w:instrText>
            </w:r>
            <w:r>
              <w:rPr>
                <w:noProof/>
                <w:webHidden/>
              </w:rPr>
            </w:r>
            <w:r>
              <w:rPr>
                <w:noProof/>
                <w:webHidden/>
              </w:rPr>
              <w:fldChar w:fldCharType="separate"/>
            </w:r>
            <w:r>
              <w:rPr>
                <w:noProof/>
                <w:webHidden/>
              </w:rPr>
              <w:t>31</w:t>
            </w:r>
            <w:r>
              <w:rPr>
                <w:noProof/>
                <w:webHidden/>
              </w:rPr>
              <w:fldChar w:fldCharType="end"/>
            </w:r>
          </w:hyperlink>
        </w:p>
        <w:p w14:paraId="2C7FABB3" w14:textId="379A9DBF" w:rsidR="000A26F8" w:rsidRDefault="000A26F8">
          <w:pPr>
            <w:pStyle w:val="TOC3"/>
            <w:tabs>
              <w:tab w:val="left" w:pos="1320"/>
              <w:tab w:val="right" w:leader="dot" w:pos="9350"/>
            </w:tabs>
            <w:rPr>
              <w:rFonts w:asciiTheme="minorHAnsi" w:hAnsiTheme="minorHAnsi"/>
              <w:noProof/>
              <w:szCs w:val="22"/>
            </w:rPr>
          </w:pPr>
          <w:hyperlink w:anchor="_Toc506973691" w:history="1">
            <w:r w:rsidRPr="003908DD">
              <w:rPr>
                <w:rStyle w:val="Hyperlink"/>
                <w:noProof/>
              </w:rPr>
              <w:t>4.1.1</w:t>
            </w:r>
            <w:r>
              <w:rPr>
                <w:rFonts w:asciiTheme="minorHAnsi" w:hAnsiTheme="minorHAnsi"/>
                <w:noProof/>
                <w:szCs w:val="22"/>
              </w:rPr>
              <w:tab/>
            </w:r>
            <w:r w:rsidRPr="003908DD">
              <w:rPr>
                <w:rStyle w:val="Hyperlink"/>
                <w:noProof/>
              </w:rPr>
              <w:t>Conformance</w:t>
            </w:r>
            <w:r>
              <w:rPr>
                <w:noProof/>
                <w:webHidden/>
              </w:rPr>
              <w:tab/>
            </w:r>
            <w:r>
              <w:rPr>
                <w:noProof/>
                <w:webHidden/>
              </w:rPr>
              <w:fldChar w:fldCharType="begin"/>
            </w:r>
            <w:r>
              <w:rPr>
                <w:noProof/>
                <w:webHidden/>
              </w:rPr>
              <w:instrText xml:space="preserve"> PAGEREF _Toc506973691 \h </w:instrText>
            </w:r>
            <w:r>
              <w:rPr>
                <w:noProof/>
                <w:webHidden/>
              </w:rPr>
            </w:r>
            <w:r>
              <w:rPr>
                <w:noProof/>
                <w:webHidden/>
              </w:rPr>
              <w:fldChar w:fldCharType="separate"/>
            </w:r>
            <w:r>
              <w:rPr>
                <w:noProof/>
                <w:webHidden/>
              </w:rPr>
              <w:t>31</w:t>
            </w:r>
            <w:r>
              <w:rPr>
                <w:noProof/>
                <w:webHidden/>
              </w:rPr>
              <w:fldChar w:fldCharType="end"/>
            </w:r>
          </w:hyperlink>
        </w:p>
        <w:p w14:paraId="38EAAECC" w14:textId="39AF3F17" w:rsidR="000A26F8" w:rsidRDefault="000A26F8">
          <w:pPr>
            <w:pStyle w:val="TOC3"/>
            <w:tabs>
              <w:tab w:val="left" w:pos="1320"/>
              <w:tab w:val="right" w:leader="dot" w:pos="9350"/>
            </w:tabs>
            <w:rPr>
              <w:rFonts w:asciiTheme="minorHAnsi" w:hAnsiTheme="minorHAnsi"/>
              <w:noProof/>
              <w:szCs w:val="22"/>
            </w:rPr>
          </w:pPr>
          <w:hyperlink w:anchor="_Toc506973692" w:history="1">
            <w:r w:rsidRPr="003908DD">
              <w:rPr>
                <w:rStyle w:val="Hyperlink"/>
                <w:noProof/>
              </w:rPr>
              <w:t>4.1.2</w:t>
            </w:r>
            <w:r>
              <w:rPr>
                <w:rFonts w:asciiTheme="minorHAnsi" w:hAnsiTheme="minorHAnsi"/>
                <w:noProof/>
                <w:szCs w:val="22"/>
              </w:rPr>
              <w:tab/>
            </w:r>
            <w:r w:rsidRPr="003908DD">
              <w:rPr>
                <w:rStyle w:val="Hyperlink"/>
                <w:noProof/>
              </w:rPr>
              <w:t>Schema location</w:t>
            </w:r>
            <w:r>
              <w:rPr>
                <w:noProof/>
                <w:webHidden/>
              </w:rPr>
              <w:tab/>
            </w:r>
            <w:r>
              <w:rPr>
                <w:noProof/>
                <w:webHidden/>
              </w:rPr>
              <w:fldChar w:fldCharType="begin"/>
            </w:r>
            <w:r>
              <w:rPr>
                <w:noProof/>
                <w:webHidden/>
              </w:rPr>
              <w:instrText xml:space="preserve"> PAGEREF _Toc506973692 \h </w:instrText>
            </w:r>
            <w:r>
              <w:rPr>
                <w:noProof/>
                <w:webHidden/>
              </w:rPr>
            </w:r>
            <w:r>
              <w:rPr>
                <w:noProof/>
                <w:webHidden/>
              </w:rPr>
              <w:fldChar w:fldCharType="separate"/>
            </w:r>
            <w:r>
              <w:rPr>
                <w:noProof/>
                <w:webHidden/>
              </w:rPr>
              <w:t>31</w:t>
            </w:r>
            <w:r>
              <w:rPr>
                <w:noProof/>
                <w:webHidden/>
              </w:rPr>
              <w:fldChar w:fldCharType="end"/>
            </w:r>
          </w:hyperlink>
        </w:p>
        <w:p w14:paraId="1E408780" w14:textId="107C1072" w:rsidR="000A26F8" w:rsidRDefault="000A26F8">
          <w:pPr>
            <w:pStyle w:val="TOC3"/>
            <w:tabs>
              <w:tab w:val="left" w:pos="1320"/>
              <w:tab w:val="right" w:leader="dot" w:pos="9350"/>
            </w:tabs>
            <w:rPr>
              <w:rFonts w:asciiTheme="minorHAnsi" w:hAnsiTheme="minorHAnsi"/>
              <w:noProof/>
              <w:szCs w:val="22"/>
            </w:rPr>
          </w:pPr>
          <w:hyperlink w:anchor="_Toc506973693" w:history="1">
            <w:r w:rsidRPr="003908DD">
              <w:rPr>
                <w:rStyle w:val="Hyperlink"/>
                <w:noProof/>
              </w:rPr>
              <w:t>4.1.3</w:t>
            </w:r>
            <w:r>
              <w:rPr>
                <w:rFonts w:asciiTheme="minorHAnsi" w:hAnsiTheme="minorHAnsi"/>
                <w:noProof/>
                <w:szCs w:val="22"/>
              </w:rPr>
              <w:tab/>
            </w:r>
            <w:r w:rsidRPr="003908DD">
              <w:rPr>
                <w:rStyle w:val="Hyperlink"/>
                <w:noProof/>
              </w:rPr>
              <w:t>Root element</w:t>
            </w:r>
            <w:r>
              <w:rPr>
                <w:noProof/>
                <w:webHidden/>
              </w:rPr>
              <w:tab/>
            </w:r>
            <w:r>
              <w:rPr>
                <w:noProof/>
                <w:webHidden/>
              </w:rPr>
              <w:fldChar w:fldCharType="begin"/>
            </w:r>
            <w:r>
              <w:rPr>
                <w:noProof/>
                <w:webHidden/>
              </w:rPr>
              <w:instrText xml:space="preserve"> PAGEREF _Toc506973693 \h </w:instrText>
            </w:r>
            <w:r>
              <w:rPr>
                <w:noProof/>
                <w:webHidden/>
              </w:rPr>
            </w:r>
            <w:r>
              <w:rPr>
                <w:noProof/>
                <w:webHidden/>
              </w:rPr>
              <w:fldChar w:fldCharType="separate"/>
            </w:r>
            <w:r>
              <w:rPr>
                <w:noProof/>
                <w:webHidden/>
              </w:rPr>
              <w:t>31</w:t>
            </w:r>
            <w:r>
              <w:rPr>
                <w:noProof/>
                <w:webHidden/>
              </w:rPr>
              <w:fldChar w:fldCharType="end"/>
            </w:r>
          </w:hyperlink>
        </w:p>
        <w:p w14:paraId="2C9B069A" w14:textId="606A7B68" w:rsidR="000A26F8" w:rsidRDefault="000A26F8">
          <w:pPr>
            <w:pStyle w:val="TOC3"/>
            <w:tabs>
              <w:tab w:val="left" w:pos="1320"/>
              <w:tab w:val="right" w:leader="dot" w:pos="9350"/>
            </w:tabs>
            <w:rPr>
              <w:rFonts w:asciiTheme="minorHAnsi" w:hAnsiTheme="minorHAnsi"/>
              <w:noProof/>
              <w:szCs w:val="22"/>
            </w:rPr>
          </w:pPr>
          <w:hyperlink w:anchor="_Toc506973694" w:history="1">
            <w:r w:rsidRPr="003908DD">
              <w:rPr>
                <w:rStyle w:val="Hyperlink"/>
                <w:noProof/>
              </w:rPr>
              <w:t>4.1.4</w:t>
            </w:r>
            <w:r>
              <w:rPr>
                <w:rFonts w:asciiTheme="minorHAnsi" w:hAnsiTheme="minorHAnsi"/>
                <w:noProof/>
                <w:szCs w:val="22"/>
              </w:rPr>
              <w:tab/>
            </w:r>
            <w:r w:rsidRPr="003908DD">
              <w:rPr>
                <w:rStyle w:val="Hyperlink"/>
                <w:noProof/>
              </w:rPr>
              <w:t>Supplementary documentation</w:t>
            </w:r>
            <w:r>
              <w:rPr>
                <w:noProof/>
                <w:webHidden/>
              </w:rPr>
              <w:tab/>
            </w:r>
            <w:r>
              <w:rPr>
                <w:noProof/>
                <w:webHidden/>
              </w:rPr>
              <w:fldChar w:fldCharType="begin"/>
            </w:r>
            <w:r>
              <w:rPr>
                <w:noProof/>
                <w:webHidden/>
              </w:rPr>
              <w:instrText xml:space="preserve"> PAGEREF _Toc506973694 \h </w:instrText>
            </w:r>
            <w:r>
              <w:rPr>
                <w:noProof/>
                <w:webHidden/>
              </w:rPr>
            </w:r>
            <w:r>
              <w:rPr>
                <w:noProof/>
                <w:webHidden/>
              </w:rPr>
              <w:fldChar w:fldCharType="separate"/>
            </w:r>
            <w:r>
              <w:rPr>
                <w:noProof/>
                <w:webHidden/>
              </w:rPr>
              <w:t>31</w:t>
            </w:r>
            <w:r>
              <w:rPr>
                <w:noProof/>
                <w:webHidden/>
              </w:rPr>
              <w:fldChar w:fldCharType="end"/>
            </w:r>
          </w:hyperlink>
        </w:p>
        <w:p w14:paraId="52591843" w14:textId="4A3DE7AC" w:rsidR="000A26F8" w:rsidRDefault="000A26F8">
          <w:pPr>
            <w:pStyle w:val="TOC3"/>
            <w:tabs>
              <w:tab w:val="left" w:pos="1320"/>
              <w:tab w:val="right" w:leader="dot" w:pos="9350"/>
            </w:tabs>
            <w:rPr>
              <w:rFonts w:asciiTheme="minorHAnsi" w:hAnsiTheme="minorHAnsi"/>
              <w:noProof/>
              <w:szCs w:val="22"/>
            </w:rPr>
          </w:pPr>
          <w:hyperlink w:anchor="_Toc506973695" w:history="1">
            <w:r w:rsidRPr="003908DD">
              <w:rPr>
                <w:rStyle w:val="Hyperlink"/>
                <w:noProof/>
              </w:rPr>
              <w:t>4.1.5</w:t>
            </w:r>
            <w:r>
              <w:rPr>
                <w:rFonts w:asciiTheme="minorHAnsi" w:hAnsiTheme="minorHAnsi"/>
                <w:noProof/>
                <w:szCs w:val="22"/>
              </w:rPr>
              <w:tab/>
            </w:r>
            <w:r w:rsidRPr="003908DD">
              <w:rPr>
                <w:rStyle w:val="Hyperlink"/>
                <w:noProof/>
              </w:rPr>
              <w:t>Protocol relationship</w:t>
            </w:r>
            <w:r>
              <w:rPr>
                <w:noProof/>
                <w:webHidden/>
              </w:rPr>
              <w:tab/>
            </w:r>
            <w:r>
              <w:rPr>
                <w:noProof/>
                <w:webHidden/>
              </w:rPr>
              <w:fldChar w:fldCharType="begin"/>
            </w:r>
            <w:r>
              <w:rPr>
                <w:noProof/>
                <w:webHidden/>
              </w:rPr>
              <w:instrText xml:space="preserve"> PAGEREF _Toc506973695 \h </w:instrText>
            </w:r>
            <w:r>
              <w:rPr>
                <w:noProof/>
                <w:webHidden/>
              </w:rPr>
            </w:r>
            <w:r>
              <w:rPr>
                <w:noProof/>
                <w:webHidden/>
              </w:rPr>
              <w:fldChar w:fldCharType="separate"/>
            </w:r>
            <w:r>
              <w:rPr>
                <w:noProof/>
                <w:webHidden/>
              </w:rPr>
              <w:t>31</w:t>
            </w:r>
            <w:r>
              <w:rPr>
                <w:noProof/>
                <w:webHidden/>
              </w:rPr>
              <w:fldChar w:fldCharType="end"/>
            </w:r>
          </w:hyperlink>
        </w:p>
        <w:p w14:paraId="3F04A5C5" w14:textId="7C3E38E2" w:rsidR="000A26F8" w:rsidRDefault="000A26F8">
          <w:pPr>
            <w:pStyle w:val="TOC3"/>
            <w:tabs>
              <w:tab w:val="left" w:pos="1320"/>
              <w:tab w:val="right" w:leader="dot" w:pos="9350"/>
            </w:tabs>
            <w:rPr>
              <w:rFonts w:asciiTheme="minorHAnsi" w:hAnsiTheme="minorHAnsi"/>
              <w:noProof/>
              <w:szCs w:val="22"/>
            </w:rPr>
          </w:pPr>
          <w:hyperlink w:anchor="_Toc506973696" w:history="1">
            <w:r w:rsidRPr="003908DD">
              <w:rPr>
                <w:rStyle w:val="Hyperlink"/>
                <w:noProof/>
              </w:rPr>
              <w:t>4.1.6</w:t>
            </w:r>
            <w:r>
              <w:rPr>
                <w:rFonts w:asciiTheme="minorHAnsi" w:hAnsiTheme="minorHAnsi"/>
                <w:noProof/>
                <w:szCs w:val="22"/>
              </w:rPr>
              <w:tab/>
            </w:r>
            <w:r w:rsidRPr="003908DD">
              <w:rPr>
                <w:rStyle w:val="Hyperlink"/>
                <w:noProof/>
              </w:rPr>
              <w:t>Extensibility</w:t>
            </w:r>
            <w:r>
              <w:rPr>
                <w:noProof/>
                <w:webHidden/>
              </w:rPr>
              <w:tab/>
            </w:r>
            <w:r>
              <w:rPr>
                <w:noProof/>
                <w:webHidden/>
              </w:rPr>
              <w:fldChar w:fldCharType="begin"/>
            </w:r>
            <w:r>
              <w:rPr>
                <w:noProof/>
                <w:webHidden/>
              </w:rPr>
              <w:instrText xml:space="preserve"> PAGEREF _Toc506973696 \h </w:instrText>
            </w:r>
            <w:r>
              <w:rPr>
                <w:noProof/>
                <w:webHidden/>
              </w:rPr>
            </w:r>
            <w:r>
              <w:rPr>
                <w:noProof/>
                <w:webHidden/>
              </w:rPr>
              <w:fldChar w:fldCharType="separate"/>
            </w:r>
            <w:r>
              <w:rPr>
                <w:noProof/>
                <w:webHidden/>
              </w:rPr>
              <w:t>32</w:t>
            </w:r>
            <w:r>
              <w:rPr>
                <w:noProof/>
                <w:webHidden/>
              </w:rPr>
              <w:fldChar w:fldCharType="end"/>
            </w:r>
          </w:hyperlink>
        </w:p>
        <w:p w14:paraId="305851D5" w14:textId="47F79719" w:rsidR="000A26F8" w:rsidRDefault="000A26F8">
          <w:pPr>
            <w:pStyle w:val="TOC3"/>
            <w:tabs>
              <w:tab w:val="left" w:pos="1320"/>
              <w:tab w:val="right" w:leader="dot" w:pos="9350"/>
            </w:tabs>
            <w:rPr>
              <w:rFonts w:asciiTheme="minorHAnsi" w:hAnsiTheme="minorHAnsi"/>
              <w:noProof/>
              <w:szCs w:val="22"/>
            </w:rPr>
          </w:pPr>
          <w:hyperlink w:anchor="_Toc506973698" w:history="1">
            <w:r w:rsidRPr="003908DD">
              <w:rPr>
                <w:rStyle w:val="Hyperlink"/>
                <w:noProof/>
              </w:rPr>
              <w:t>4.1.7</w:t>
            </w:r>
            <w:r>
              <w:rPr>
                <w:rFonts w:asciiTheme="minorHAnsi" w:hAnsiTheme="minorHAnsi"/>
                <w:noProof/>
                <w:szCs w:val="22"/>
              </w:rPr>
              <w:tab/>
            </w:r>
            <w:r w:rsidRPr="003908DD">
              <w:rPr>
                <w:rStyle w:val="Hyperlink"/>
                <w:noProof/>
              </w:rPr>
              <w:t>Provenance</w:t>
            </w:r>
            <w:r>
              <w:rPr>
                <w:noProof/>
                <w:webHidden/>
              </w:rPr>
              <w:tab/>
            </w:r>
            <w:r>
              <w:rPr>
                <w:noProof/>
                <w:webHidden/>
              </w:rPr>
              <w:fldChar w:fldCharType="begin"/>
            </w:r>
            <w:r>
              <w:rPr>
                <w:noProof/>
                <w:webHidden/>
              </w:rPr>
              <w:instrText xml:space="preserve"> PAGEREF _Toc506973698 \h </w:instrText>
            </w:r>
            <w:r>
              <w:rPr>
                <w:noProof/>
                <w:webHidden/>
              </w:rPr>
            </w:r>
            <w:r>
              <w:rPr>
                <w:noProof/>
                <w:webHidden/>
              </w:rPr>
              <w:fldChar w:fldCharType="separate"/>
            </w:r>
            <w:r>
              <w:rPr>
                <w:noProof/>
                <w:webHidden/>
              </w:rPr>
              <w:t>32</w:t>
            </w:r>
            <w:r>
              <w:rPr>
                <w:noProof/>
                <w:webHidden/>
              </w:rPr>
              <w:fldChar w:fldCharType="end"/>
            </w:r>
          </w:hyperlink>
        </w:p>
        <w:p w14:paraId="474814FF" w14:textId="42405E78" w:rsidR="000A26F8" w:rsidRDefault="000A26F8">
          <w:pPr>
            <w:pStyle w:val="TOC3"/>
            <w:tabs>
              <w:tab w:val="left" w:pos="1320"/>
              <w:tab w:val="right" w:leader="dot" w:pos="9350"/>
            </w:tabs>
            <w:rPr>
              <w:rFonts w:asciiTheme="minorHAnsi" w:hAnsiTheme="minorHAnsi"/>
              <w:noProof/>
              <w:szCs w:val="22"/>
            </w:rPr>
          </w:pPr>
          <w:hyperlink w:anchor="_Toc506973699" w:history="1">
            <w:r w:rsidRPr="003908DD">
              <w:rPr>
                <w:rStyle w:val="Hyperlink"/>
                <w:noProof/>
              </w:rPr>
              <w:t>4.1.8</w:t>
            </w:r>
            <w:r>
              <w:rPr>
                <w:rFonts w:asciiTheme="minorHAnsi" w:hAnsiTheme="minorHAnsi"/>
                <w:noProof/>
                <w:szCs w:val="22"/>
              </w:rPr>
              <w:tab/>
            </w:r>
            <w:r w:rsidRPr="003908DD">
              <w:rPr>
                <w:rStyle w:val="Hyperlink"/>
                <w:noProof/>
              </w:rPr>
              <w:t>Session effective times</w:t>
            </w:r>
            <w:r>
              <w:rPr>
                <w:noProof/>
                <w:webHidden/>
              </w:rPr>
              <w:tab/>
            </w:r>
            <w:r>
              <w:rPr>
                <w:noProof/>
                <w:webHidden/>
              </w:rPr>
              <w:fldChar w:fldCharType="begin"/>
            </w:r>
            <w:r>
              <w:rPr>
                <w:noProof/>
                <w:webHidden/>
              </w:rPr>
              <w:instrText xml:space="preserve"> PAGEREF _Toc506973699 \h </w:instrText>
            </w:r>
            <w:r>
              <w:rPr>
                <w:noProof/>
                <w:webHidden/>
              </w:rPr>
            </w:r>
            <w:r>
              <w:rPr>
                <w:noProof/>
                <w:webHidden/>
              </w:rPr>
              <w:fldChar w:fldCharType="separate"/>
            </w:r>
            <w:r>
              <w:rPr>
                <w:noProof/>
                <w:webHidden/>
              </w:rPr>
              <w:t>32</w:t>
            </w:r>
            <w:r>
              <w:rPr>
                <w:noProof/>
                <w:webHidden/>
              </w:rPr>
              <w:fldChar w:fldCharType="end"/>
            </w:r>
          </w:hyperlink>
        </w:p>
        <w:p w14:paraId="335A5274" w14:textId="1DA37A25" w:rsidR="000A26F8" w:rsidRDefault="000A26F8">
          <w:pPr>
            <w:pStyle w:val="TOC3"/>
            <w:tabs>
              <w:tab w:val="left" w:pos="1320"/>
              <w:tab w:val="right" w:leader="dot" w:pos="9350"/>
            </w:tabs>
            <w:rPr>
              <w:rFonts w:asciiTheme="minorHAnsi" w:hAnsiTheme="minorHAnsi"/>
              <w:noProof/>
              <w:szCs w:val="22"/>
            </w:rPr>
          </w:pPr>
          <w:hyperlink w:anchor="_Toc506973700" w:history="1">
            <w:r w:rsidRPr="003908DD">
              <w:rPr>
                <w:rStyle w:val="Hyperlink"/>
                <w:noProof/>
              </w:rPr>
              <w:t>4.1.9</w:t>
            </w:r>
            <w:r>
              <w:rPr>
                <w:rFonts w:asciiTheme="minorHAnsi" w:hAnsiTheme="minorHAnsi"/>
                <w:noProof/>
                <w:szCs w:val="22"/>
              </w:rPr>
              <w:tab/>
            </w:r>
            <w:r w:rsidRPr="003908DD">
              <w:rPr>
                <w:rStyle w:val="Hyperlink"/>
                <w:noProof/>
              </w:rPr>
              <w:t>Incremental changes</w:t>
            </w:r>
            <w:r>
              <w:rPr>
                <w:noProof/>
                <w:webHidden/>
              </w:rPr>
              <w:tab/>
            </w:r>
            <w:r>
              <w:rPr>
                <w:noProof/>
                <w:webHidden/>
              </w:rPr>
              <w:fldChar w:fldCharType="begin"/>
            </w:r>
            <w:r>
              <w:rPr>
                <w:noProof/>
                <w:webHidden/>
              </w:rPr>
              <w:instrText xml:space="preserve"> PAGEREF _Toc506973700 \h </w:instrText>
            </w:r>
            <w:r>
              <w:rPr>
                <w:noProof/>
                <w:webHidden/>
              </w:rPr>
            </w:r>
            <w:r>
              <w:rPr>
                <w:noProof/>
                <w:webHidden/>
              </w:rPr>
              <w:fldChar w:fldCharType="separate"/>
            </w:r>
            <w:r>
              <w:rPr>
                <w:noProof/>
                <w:webHidden/>
              </w:rPr>
              <w:t>32</w:t>
            </w:r>
            <w:r>
              <w:rPr>
                <w:noProof/>
                <w:webHidden/>
              </w:rPr>
              <w:fldChar w:fldCharType="end"/>
            </w:r>
          </w:hyperlink>
        </w:p>
        <w:p w14:paraId="2B1A017C" w14:textId="2736A630" w:rsidR="000A26F8" w:rsidRDefault="000A26F8">
          <w:pPr>
            <w:pStyle w:val="TOC3"/>
            <w:tabs>
              <w:tab w:val="left" w:pos="1320"/>
              <w:tab w:val="right" w:leader="dot" w:pos="9350"/>
            </w:tabs>
            <w:rPr>
              <w:rFonts w:asciiTheme="minorHAnsi" w:hAnsiTheme="minorHAnsi"/>
              <w:noProof/>
              <w:szCs w:val="22"/>
            </w:rPr>
          </w:pPr>
          <w:hyperlink w:anchor="_Toc506973701" w:history="1">
            <w:r w:rsidRPr="003908DD">
              <w:rPr>
                <w:rStyle w:val="Hyperlink"/>
                <w:noProof/>
              </w:rPr>
              <w:t>4.1.10</w:t>
            </w:r>
            <w:r>
              <w:rPr>
                <w:rFonts w:asciiTheme="minorHAnsi" w:hAnsiTheme="minorHAnsi"/>
                <w:noProof/>
                <w:szCs w:val="22"/>
              </w:rPr>
              <w:tab/>
            </w:r>
            <w:r w:rsidRPr="003908DD">
              <w:rPr>
                <w:rStyle w:val="Hyperlink"/>
                <w:noProof/>
              </w:rPr>
              <w:t>Interface</w:t>
            </w:r>
            <w:r>
              <w:rPr>
                <w:noProof/>
                <w:webHidden/>
              </w:rPr>
              <w:tab/>
            </w:r>
            <w:r>
              <w:rPr>
                <w:noProof/>
                <w:webHidden/>
              </w:rPr>
              <w:fldChar w:fldCharType="begin"/>
            </w:r>
            <w:r>
              <w:rPr>
                <w:noProof/>
                <w:webHidden/>
              </w:rPr>
              <w:instrText xml:space="preserve"> PAGEREF _Toc506973701 \h </w:instrText>
            </w:r>
            <w:r>
              <w:rPr>
                <w:noProof/>
                <w:webHidden/>
              </w:rPr>
            </w:r>
            <w:r>
              <w:rPr>
                <w:noProof/>
                <w:webHidden/>
              </w:rPr>
              <w:fldChar w:fldCharType="separate"/>
            </w:r>
            <w:r>
              <w:rPr>
                <w:noProof/>
                <w:webHidden/>
              </w:rPr>
              <w:t>32</w:t>
            </w:r>
            <w:r>
              <w:rPr>
                <w:noProof/>
                <w:webHidden/>
              </w:rPr>
              <w:fldChar w:fldCharType="end"/>
            </w:r>
          </w:hyperlink>
        </w:p>
        <w:p w14:paraId="1FB7C79E" w14:textId="338F99BD" w:rsidR="000A26F8" w:rsidRDefault="000A26F8">
          <w:pPr>
            <w:pStyle w:val="TOC3"/>
            <w:tabs>
              <w:tab w:val="left" w:pos="1320"/>
              <w:tab w:val="right" w:leader="dot" w:pos="9350"/>
            </w:tabs>
            <w:rPr>
              <w:rFonts w:asciiTheme="minorHAnsi" w:hAnsiTheme="minorHAnsi"/>
              <w:noProof/>
              <w:szCs w:val="22"/>
            </w:rPr>
          </w:pPr>
          <w:hyperlink w:anchor="_Toc506973702" w:history="1">
            <w:r w:rsidRPr="003908DD">
              <w:rPr>
                <w:rStyle w:val="Hyperlink"/>
                <w:noProof/>
              </w:rPr>
              <w:t>4.1.11</w:t>
            </w:r>
            <w:r>
              <w:rPr>
                <w:rFonts w:asciiTheme="minorHAnsi" w:hAnsiTheme="minorHAnsi"/>
                <w:noProof/>
                <w:szCs w:val="22"/>
              </w:rPr>
              <w:tab/>
            </w:r>
            <w:r w:rsidRPr="003908DD">
              <w:rPr>
                <w:rStyle w:val="Hyperlink"/>
                <w:noProof/>
              </w:rPr>
              <w:t>Protocols</w:t>
            </w:r>
            <w:r>
              <w:rPr>
                <w:noProof/>
                <w:webHidden/>
              </w:rPr>
              <w:tab/>
            </w:r>
            <w:r>
              <w:rPr>
                <w:noProof/>
                <w:webHidden/>
              </w:rPr>
              <w:fldChar w:fldCharType="begin"/>
            </w:r>
            <w:r>
              <w:rPr>
                <w:noProof/>
                <w:webHidden/>
              </w:rPr>
              <w:instrText xml:space="preserve"> PAGEREF _Toc506973702 \h </w:instrText>
            </w:r>
            <w:r>
              <w:rPr>
                <w:noProof/>
                <w:webHidden/>
              </w:rPr>
            </w:r>
            <w:r>
              <w:rPr>
                <w:noProof/>
                <w:webHidden/>
              </w:rPr>
              <w:fldChar w:fldCharType="separate"/>
            </w:r>
            <w:r>
              <w:rPr>
                <w:noProof/>
                <w:webHidden/>
              </w:rPr>
              <w:t>32</w:t>
            </w:r>
            <w:r>
              <w:rPr>
                <w:noProof/>
                <w:webHidden/>
              </w:rPr>
              <w:fldChar w:fldCharType="end"/>
            </w:r>
          </w:hyperlink>
        </w:p>
        <w:p w14:paraId="6871BC82" w14:textId="7509ED29" w:rsidR="000A26F8" w:rsidRDefault="000A26F8">
          <w:pPr>
            <w:pStyle w:val="TOC3"/>
            <w:tabs>
              <w:tab w:val="left" w:pos="1320"/>
              <w:tab w:val="right" w:leader="dot" w:pos="9350"/>
            </w:tabs>
            <w:rPr>
              <w:rFonts w:asciiTheme="minorHAnsi" w:hAnsiTheme="minorHAnsi"/>
              <w:noProof/>
              <w:szCs w:val="22"/>
            </w:rPr>
          </w:pPr>
          <w:hyperlink w:anchor="_Toc506973703" w:history="1">
            <w:r w:rsidRPr="003908DD">
              <w:rPr>
                <w:rStyle w:val="Hyperlink"/>
                <w:noProof/>
              </w:rPr>
              <w:t>4.1.12</w:t>
            </w:r>
            <w:r>
              <w:rPr>
                <w:rFonts w:asciiTheme="minorHAnsi" w:hAnsiTheme="minorHAnsi"/>
                <w:noProof/>
                <w:szCs w:val="22"/>
              </w:rPr>
              <w:tab/>
            </w:r>
            <w:r w:rsidRPr="003908DD">
              <w:rPr>
                <w:rStyle w:val="Hyperlink"/>
                <w:noProof/>
              </w:rPr>
              <w:t>Service</w:t>
            </w:r>
            <w:r>
              <w:rPr>
                <w:noProof/>
                <w:webHidden/>
              </w:rPr>
              <w:tab/>
            </w:r>
            <w:r>
              <w:rPr>
                <w:noProof/>
                <w:webHidden/>
              </w:rPr>
              <w:fldChar w:fldCharType="begin"/>
            </w:r>
            <w:r>
              <w:rPr>
                <w:noProof/>
                <w:webHidden/>
              </w:rPr>
              <w:instrText xml:space="preserve"> PAGEREF _Toc506973703 \h </w:instrText>
            </w:r>
            <w:r>
              <w:rPr>
                <w:noProof/>
                <w:webHidden/>
              </w:rPr>
            </w:r>
            <w:r>
              <w:rPr>
                <w:noProof/>
                <w:webHidden/>
              </w:rPr>
              <w:fldChar w:fldCharType="separate"/>
            </w:r>
            <w:r>
              <w:rPr>
                <w:noProof/>
                <w:webHidden/>
              </w:rPr>
              <w:t>32</w:t>
            </w:r>
            <w:r>
              <w:rPr>
                <w:noProof/>
                <w:webHidden/>
              </w:rPr>
              <w:fldChar w:fldCharType="end"/>
            </w:r>
          </w:hyperlink>
        </w:p>
        <w:p w14:paraId="6E59A556" w14:textId="1A37C598" w:rsidR="000A26F8" w:rsidRDefault="000A26F8">
          <w:pPr>
            <w:pStyle w:val="TOC3"/>
            <w:tabs>
              <w:tab w:val="left" w:pos="1320"/>
              <w:tab w:val="right" w:leader="dot" w:pos="9350"/>
            </w:tabs>
            <w:rPr>
              <w:rFonts w:asciiTheme="minorHAnsi" w:hAnsiTheme="minorHAnsi"/>
              <w:noProof/>
              <w:szCs w:val="22"/>
            </w:rPr>
          </w:pPr>
          <w:hyperlink w:anchor="_Toc506973704" w:history="1">
            <w:r w:rsidRPr="003908DD">
              <w:rPr>
                <w:rStyle w:val="Hyperlink"/>
                <w:noProof/>
              </w:rPr>
              <w:t>4.1.13</w:t>
            </w:r>
            <w:r>
              <w:rPr>
                <w:rFonts w:asciiTheme="minorHAnsi" w:hAnsiTheme="minorHAnsi"/>
                <w:noProof/>
                <w:szCs w:val="22"/>
              </w:rPr>
              <w:tab/>
            </w:r>
            <w:r w:rsidRPr="003908DD">
              <w:rPr>
                <w:rStyle w:val="Hyperlink"/>
                <w:noProof/>
              </w:rPr>
              <w:t>Transport</w:t>
            </w:r>
            <w:r>
              <w:rPr>
                <w:noProof/>
                <w:webHidden/>
              </w:rPr>
              <w:tab/>
            </w:r>
            <w:r>
              <w:rPr>
                <w:noProof/>
                <w:webHidden/>
              </w:rPr>
              <w:fldChar w:fldCharType="begin"/>
            </w:r>
            <w:r>
              <w:rPr>
                <w:noProof/>
                <w:webHidden/>
              </w:rPr>
              <w:instrText xml:space="preserve"> PAGEREF _Toc506973704 \h </w:instrText>
            </w:r>
            <w:r>
              <w:rPr>
                <w:noProof/>
                <w:webHidden/>
              </w:rPr>
            </w:r>
            <w:r>
              <w:rPr>
                <w:noProof/>
                <w:webHidden/>
              </w:rPr>
              <w:fldChar w:fldCharType="separate"/>
            </w:r>
            <w:r>
              <w:rPr>
                <w:noProof/>
                <w:webHidden/>
              </w:rPr>
              <w:t>32</w:t>
            </w:r>
            <w:r>
              <w:rPr>
                <w:noProof/>
                <w:webHidden/>
              </w:rPr>
              <w:fldChar w:fldCharType="end"/>
            </w:r>
          </w:hyperlink>
        </w:p>
        <w:p w14:paraId="0028B37B" w14:textId="3B0003F6" w:rsidR="000A26F8" w:rsidRDefault="000A26F8">
          <w:pPr>
            <w:pStyle w:val="TOC3"/>
            <w:tabs>
              <w:tab w:val="left" w:pos="1320"/>
              <w:tab w:val="right" w:leader="dot" w:pos="9350"/>
            </w:tabs>
            <w:rPr>
              <w:rFonts w:asciiTheme="minorHAnsi" w:hAnsiTheme="minorHAnsi"/>
              <w:noProof/>
              <w:szCs w:val="22"/>
            </w:rPr>
          </w:pPr>
          <w:hyperlink w:anchor="_Toc506973705" w:history="1">
            <w:r w:rsidRPr="003908DD">
              <w:rPr>
                <w:rStyle w:val="Hyperlink"/>
                <w:noProof/>
              </w:rPr>
              <w:t>4.1.14</w:t>
            </w:r>
            <w:r>
              <w:rPr>
                <w:rFonts w:asciiTheme="minorHAnsi" w:hAnsiTheme="minorHAnsi"/>
                <w:noProof/>
                <w:szCs w:val="22"/>
              </w:rPr>
              <w:tab/>
            </w:r>
            <w:r w:rsidRPr="003908DD">
              <w:rPr>
                <w:rStyle w:val="Hyperlink"/>
                <w:noProof/>
              </w:rPr>
              <w:t>Session</w:t>
            </w:r>
            <w:r>
              <w:rPr>
                <w:noProof/>
                <w:webHidden/>
              </w:rPr>
              <w:tab/>
            </w:r>
            <w:r>
              <w:rPr>
                <w:noProof/>
                <w:webHidden/>
              </w:rPr>
              <w:fldChar w:fldCharType="begin"/>
            </w:r>
            <w:r>
              <w:rPr>
                <w:noProof/>
                <w:webHidden/>
              </w:rPr>
              <w:instrText xml:space="preserve"> PAGEREF _Toc506973705 \h </w:instrText>
            </w:r>
            <w:r>
              <w:rPr>
                <w:noProof/>
                <w:webHidden/>
              </w:rPr>
            </w:r>
            <w:r>
              <w:rPr>
                <w:noProof/>
                <w:webHidden/>
              </w:rPr>
              <w:fldChar w:fldCharType="separate"/>
            </w:r>
            <w:r>
              <w:rPr>
                <w:noProof/>
                <w:webHidden/>
              </w:rPr>
              <w:t>33</w:t>
            </w:r>
            <w:r>
              <w:rPr>
                <w:noProof/>
                <w:webHidden/>
              </w:rPr>
              <w:fldChar w:fldCharType="end"/>
            </w:r>
          </w:hyperlink>
        </w:p>
        <w:p w14:paraId="347A2411" w14:textId="1CEF9554" w:rsidR="000A26F8" w:rsidRDefault="000A26F8">
          <w:pPr>
            <w:pStyle w:val="TOC1"/>
            <w:tabs>
              <w:tab w:val="left" w:pos="440"/>
              <w:tab w:val="right" w:leader="dot" w:pos="9350"/>
            </w:tabs>
            <w:rPr>
              <w:rFonts w:asciiTheme="minorHAnsi" w:hAnsiTheme="minorHAnsi"/>
              <w:noProof/>
              <w:szCs w:val="22"/>
            </w:rPr>
          </w:pPr>
          <w:hyperlink w:anchor="_Toc506973706" w:history="1">
            <w:r w:rsidRPr="003908DD">
              <w:rPr>
                <w:rStyle w:val="Hyperlink"/>
                <w:noProof/>
              </w:rPr>
              <w:t>5</w:t>
            </w:r>
            <w:r>
              <w:rPr>
                <w:rFonts w:asciiTheme="minorHAnsi" w:hAnsiTheme="minorHAnsi"/>
                <w:noProof/>
                <w:szCs w:val="22"/>
              </w:rPr>
              <w:tab/>
            </w:r>
            <w:r w:rsidRPr="003908DD">
              <w:rPr>
                <w:rStyle w:val="Hyperlink"/>
                <w:noProof/>
              </w:rPr>
              <w:t>Score DSL</w:t>
            </w:r>
            <w:r>
              <w:rPr>
                <w:noProof/>
                <w:webHidden/>
              </w:rPr>
              <w:tab/>
            </w:r>
            <w:r>
              <w:rPr>
                <w:noProof/>
                <w:webHidden/>
              </w:rPr>
              <w:fldChar w:fldCharType="begin"/>
            </w:r>
            <w:r>
              <w:rPr>
                <w:noProof/>
                <w:webHidden/>
              </w:rPr>
              <w:instrText xml:space="preserve"> PAGEREF _Toc506973706 \h </w:instrText>
            </w:r>
            <w:r>
              <w:rPr>
                <w:noProof/>
                <w:webHidden/>
              </w:rPr>
            </w:r>
            <w:r>
              <w:rPr>
                <w:noProof/>
                <w:webHidden/>
              </w:rPr>
              <w:fldChar w:fldCharType="separate"/>
            </w:r>
            <w:r>
              <w:rPr>
                <w:noProof/>
                <w:webHidden/>
              </w:rPr>
              <w:t>34</w:t>
            </w:r>
            <w:r>
              <w:rPr>
                <w:noProof/>
                <w:webHidden/>
              </w:rPr>
              <w:fldChar w:fldCharType="end"/>
            </w:r>
          </w:hyperlink>
        </w:p>
        <w:p w14:paraId="4CC6645D" w14:textId="037F8654" w:rsidR="000A26F8" w:rsidRDefault="000A26F8">
          <w:pPr>
            <w:pStyle w:val="TOC2"/>
            <w:tabs>
              <w:tab w:val="left" w:pos="880"/>
              <w:tab w:val="right" w:leader="dot" w:pos="9350"/>
            </w:tabs>
            <w:rPr>
              <w:rFonts w:asciiTheme="minorHAnsi" w:hAnsiTheme="minorHAnsi"/>
              <w:noProof/>
              <w:szCs w:val="22"/>
            </w:rPr>
          </w:pPr>
          <w:hyperlink w:anchor="_Toc506973707" w:history="1">
            <w:r w:rsidRPr="003908DD">
              <w:rPr>
                <w:rStyle w:val="Hyperlink"/>
                <w:noProof/>
              </w:rPr>
              <w:t>5.1</w:t>
            </w:r>
            <w:r>
              <w:rPr>
                <w:rFonts w:asciiTheme="minorHAnsi" w:hAnsiTheme="minorHAnsi"/>
                <w:noProof/>
                <w:szCs w:val="22"/>
              </w:rPr>
              <w:tab/>
            </w:r>
            <w:r w:rsidRPr="003908DD">
              <w:rPr>
                <w:rStyle w:val="Hyperlink"/>
                <w:noProof/>
              </w:rPr>
              <w:t>Grammar</w:t>
            </w:r>
            <w:r>
              <w:rPr>
                <w:noProof/>
                <w:webHidden/>
              </w:rPr>
              <w:tab/>
            </w:r>
            <w:r>
              <w:rPr>
                <w:noProof/>
                <w:webHidden/>
              </w:rPr>
              <w:fldChar w:fldCharType="begin"/>
            </w:r>
            <w:r>
              <w:rPr>
                <w:noProof/>
                <w:webHidden/>
              </w:rPr>
              <w:instrText xml:space="preserve"> PAGEREF _Toc506973707 \h </w:instrText>
            </w:r>
            <w:r>
              <w:rPr>
                <w:noProof/>
                <w:webHidden/>
              </w:rPr>
            </w:r>
            <w:r>
              <w:rPr>
                <w:noProof/>
                <w:webHidden/>
              </w:rPr>
              <w:fldChar w:fldCharType="separate"/>
            </w:r>
            <w:r>
              <w:rPr>
                <w:noProof/>
                <w:webHidden/>
              </w:rPr>
              <w:t>34</w:t>
            </w:r>
            <w:r>
              <w:rPr>
                <w:noProof/>
                <w:webHidden/>
              </w:rPr>
              <w:fldChar w:fldCharType="end"/>
            </w:r>
          </w:hyperlink>
        </w:p>
        <w:p w14:paraId="720510E2" w14:textId="4FC1BE3B" w:rsidR="000A26F8" w:rsidRDefault="000A26F8">
          <w:pPr>
            <w:pStyle w:val="TOC3"/>
            <w:tabs>
              <w:tab w:val="left" w:pos="1320"/>
              <w:tab w:val="right" w:leader="dot" w:pos="9350"/>
            </w:tabs>
            <w:rPr>
              <w:rFonts w:asciiTheme="minorHAnsi" w:hAnsiTheme="minorHAnsi"/>
              <w:noProof/>
              <w:szCs w:val="22"/>
            </w:rPr>
          </w:pPr>
          <w:hyperlink w:anchor="_Toc506973708" w:history="1">
            <w:r w:rsidRPr="003908DD">
              <w:rPr>
                <w:rStyle w:val="Hyperlink"/>
                <w:noProof/>
              </w:rPr>
              <w:t>5.1.1</w:t>
            </w:r>
            <w:r>
              <w:rPr>
                <w:rFonts w:asciiTheme="minorHAnsi" w:hAnsiTheme="minorHAnsi"/>
                <w:noProof/>
                <w:szCs w:val="22"/>
              </w:rPr>
              <w:tab/>
            </w:r>
            <w:r w:rsidRPr="003908DD">
              <w:rPr>
                <w:rStyle w:val="Hyperlink"/>
                <w:noProof/>
              </w:rPr>
              <w:t>Comments</w:t>
            </w:r>
            <w:r>
              <w:rPr>
                <w:noProof/>
                <w:webHidden/>
              </w:rPr>
              <w:tab/>
            </w:r>
            <w:r>
              <w:rPr>
                <w:noProof/>
                <w:webHidden/>
              </w:rPr>
              <w:fldChar w:fldCharType="begin"/>
            </w:r>
            <w:r>
              <w:rPr>
                <w:noProof/>
                <w:webHidden/>
              </w:rPr>
              <w:instrText xml:space="preserve"> PAGEREF _Toc506973708 \h </w:instrText>
            </w:r>
            <w:r>
              <w:rPr>
                <w:noProof/>
                <w:webHidden/>
              </w:rPr>
            </w:r>
            <w:r>
              <w:rPr>
                <w:noProof/>
                <w:webHidden/>
              </w:rPr>
              <w:fldChar w:fldCharType="separate"/>
            </w:r>
            <w:r>
              <w:rPr>
                <w:noProof/>
                <w:webHidden/>
              </w:rPr>
              <w:t>34</w:t>
            </w:r>
            <w:r>
              <w:rPr>
                <w:noProof/>
                <w:webHidden/>
              </w:rPr>
              <w:fldChar w:fldCharType="end"/>
            </w:r>
          </w:hyperlink>
        </w:p>
        <w:p w14:paraId="4765AAC8" w14:textId="29556A5B" w:rsidR="000A26F8" w:rsidRDefault="000A26F8">
          <w:pPr>
            <w:pStyle w:val="TOC3"/>
            <w:tabs>
              <w:tab w:val="left" w:pos="1320"/>
              <w:tab w:val="right" w:leader="dot" w:pos="9350"/>
            </w:tabs>
            <w:rPr>
              <w:rFonts w:asciiTheme="minorHAnsi" w:hAnsiTheme="minorHAnsi"/>
              <w:noProof/>
              <w:szCs w:val="22"/>
            </w:rPr>
          </w:pPr>
          <w:hyperlink w:anchor="_Toc506973709" w:history="1">
            <w:r w:rsidRPr="003908DD">
              <w:rPr>
                <w:rStyle w:val="Hyperlink"/>
                <w:noProof/>
              </w:rPr>
              <w:t>5.1.2</w:t>
            </w:r>
            <w:r>
              <w:rPr>
                <w:rFonts w:asciiTheme="minorHAnsi" w:hAnsiTheme="minorHAnsi"/>
                <w:noProof/>
                <w:szCs w:val="22"/>
              </w:rPr>
              <w:tab/>
            </w:r>
            <w:r w:rsidRPr="003908DD">
              <w:rPr>
                <w:rStyle w:val="Hyperlink"/>
                <w:noProof/>
              </w:rPr>
              <w:t>Literals</w:t>
            </w:r>
            <w:r>
              <w:rPr>
                <w:noProof/>
                <w:webHidden/>
              </w:rPr>
              <w:tab/>
            </w:r>
            <w:r>
              <w:rPr>
                <w:noProof/>
                <w:webHidden/>
              </w:rPr>
              <w:fldChar w:fldCharType="begin"/>
            </w:r>
            <w:r>
              <w:rPr>
                <w:noProof/>
                <w:webHidden/>
              </w:rPr>
              <w:instrText xml:space="preserve"> PAGEREF _Toc506973709 \h </w:instrText>
            </w:r>
            <w:r>
              <w:rPr>
                <w:noProof/>
                <w:webHidden/>
              </w:rPr>
            </w:r>
            <w:r>
              <w:rPr>
                <w:noProof/>
                <w:webHidden/>
              </w:rPr>
              <w:fldChar w:fldCharType="separate"/>
            </w:r>
            <w:r>
              <w:rPr>
                <w:noProof/>
                <w:webHidden/>
              </w:rPr>
              <w:t>34</w:t>
            </w:r>
            <w:r>
              <w:rPr>
                <w:noProof/>
                <w:webHidden/>
              </w:rPr>
              <w:fldChar w:fldCharType="end"/>
            </w:r>
          </w:hyperlink>
        </w:p>
        <w:p w14:paraId="22559E17" w14:textId="6AACFAB9" w:rsidR="000A26F8" w:rsidRDefault="000A26F8">
          <w:pPr>
            <w:pStyle w:val="TOC3"/>
            <w:tabs>
              <w:tab w:val="left" w:pos="1320"/>
              <w:tab w:val="right" w:leader="dot" w:pos="9350"/>
            </w:tabs>
            <w:rPr>
              <w:rFonts w:asciiTheme="minorHAnsi" w:hAnsiTheme="minorHAnsi"/>
              <w:noProof/>
              <w:szCs w:val="22"/>
            </w:rPr>
          </w:pPr>
          <w:hyperlink w:anchor="_Toc506973710" w:history="1">
            <w:r w:rsidRPr="003908DD">
              <w:rPr>
                <w:rStyle w:val="Hyperlink"/>
                <w:noProof/>
              </w:rPr>
              <w:t>5.1.3</w:t>
            </w:r>
            <w:r>
              <w:rPr>
                <w:rFonts w:asciiTheme="minorHAnsi" w:hAnsiTheme="minorHAnsi"/>
                <w:noProof/>
                <w:szCs w:val="22"/>
              </w:rPr>
              <w:tab/>
            </w:r>
            <w:r w:rsidRPr="003908DD">
              <w:rPr>
                <w:rStyle w:val="Hyperlink"/>
                <w:noProof/>
              </w:rPr>
              <w:t>Variables</w:t>
            </w:r>
            <w:r>
              <w:rPr>
                <w:noProof/>
                <w:webHidden/>
              </w:rPr>
              <w:tab/>
            </w:r>
            <w:r>
              <w:rPr>
                <w:noProof/>
                <w:webHidden/>
              </w:rPr>
              <w:fldChar w:fldCharType="begin"/>
            </w:r>
            <w:r>
              <w:rPr>
                <w:noProof/>
                <w:webHidden/>
              </w:rPr>
              <w:instrText xml:space="preserve"> PAGEREF _Toc506973710 \h </w:instrText>
            </w:r>
            <w:r>
              <w:rPr>
                <w:noProof/>
                <w:webHidden/>
              </w:rPr>
            </w:r>
            <w:r>
              <w:rPr>
                <w:noProof/>
                <w:webHidden/>
              </w:rPr>
              <w:fldChar w:fldCharType="separate"/>
            </w:r>
            <w:r>
              <w:rPr>
                <w:noProof/>
                <w:webHidden/>
              </w:rPr>
              <w:t>36</w:t>
            </w:r>
            <w:r>
              <w:rPr>
                <w:noProof/>
                <w:webHidden/>
              </w:rPr>
              <w:fldChar w:fldCharType="end"/>
            </w:r>
          </w:hyperlink>
        </w:p>
        <w:p w14:paraId="499E8D41" w14:textId="60600B18" w:rsidR="000A26F8" w:rsidRDefault="000A26F8">
          <w:pPr>
            <w:pStyle w:val="TOC3"/>
            <w:tabs>
              <w:tab w:val="left" w:pos="1320"/>
              <w:tab w:val="right" w:leader="dot" w:pos="9350"/>
            </w:tabs>
            <w:rPr>
              <w:rFonts w:asciiTheme="minorHAnsi" w:hAnsiTheme="minorHAnsi"/>
              <w:noProof/>
              <w:szCs w:val="22"/>
            </w:rPr>
          </w:pPr>
          <w:hyperlink w:anchor="_Toc506973711" w:history="1">
            <w:r w:rsidRPr="003908DD">
              <w:rPr>
                <w:rStyle w:val="Hyperlink"/>
                <w:noProof/>
              </w:rPr>
              <w:t>5.1.4</w:t>
            </w:r>
            <w:r>
              <w:rPr>
                <w:rFonts w:asciiTheme="minorHAnsi" w:hAnsiTheme="minorHAnsi"/>
                <w:noProof/>
                <w:szCs w:val="22"/>
              </w:rPr>
              <w:tab/>
            </w:r>
            <w:r w:rsidRPr="003908DD">
              <w:rPr>
                <w:rStyle w:val="Hyperlink"/>
                <w:noProof/>
              </w:rPr>
              <w:t>Message element references</w:t>
            </w:r>
            <w:r>
              <w:rPr>
                <w:noProof/>
                <w:webHidden/>
              </w:rPr>
              <w:tab/>
            </w:r>
            <w:r>
              <w:rPr>
                <w:noProof/>
                <w:webHidden/>
              </w:rPr>
              <w:fldChar w:fldCharType="begin"/>
            </w:r>
            <w:r>
              <w:rPr>
                <w:noProof/>
                <w:webHidden/>
              </w:rPr>
              <w:instrText xml:space="preserve"> PAGEREF _Toc506973711 \h </w:instrText>
            </w:r>
            <w:r>
              <w:rPr>
                <w:noProof/>
                <w:webHidden/>
              </w:rPr>
            </w:r>
            <w:r>
              <w:rPr>
                <w:noProof/>
                <w:webHidden/>
              </w:rPr>
              <w:fldChar w:fldCharType="separate"/>
            </w:r>
            <w:r>
              <w:rPr>
                <w:noProof/>
                <w:webHidden/>
              </w:rPr>
              <w:t>36</w:t>
            </w:r>
            <w:r>
              <w:rPr>
                <w:noProof/>
                <w:webHidden/>
              </w:rPr>
              <w:fldChar w:fldCharType="end"/>
            </w:r>
          </w:hyperlink>
        </w:p>
        <w:p w14:paraId="629DD997" w14:textId="7C169629" w:rsidR="000A26F8" w:rsidRDefault="000A26F8">
          <w:pPr>
            <w:pStyle w:val="TOC3"/>
            <w:tabs>
              <w:tab w:val="left" w:pos="1320"/>
              <w:tab w:val="right" w:leader="dot" w:pos="9350"/>
            </w:tabs>
            <w:rPr>
              <w:rFonts w:asciiTheme="minorHAnsi" w:hAnsiTheme="minorHAnsi"/>
              <w:noProof/>
              <w:szCs w:val="22"/>
            </w:rPr>
          </w:pPr>
          <w:hyperlink w:anchor="_Toc506973712" w:history="1">
            <w:r w:rsidRPr="003908DD">
              <w:rPr>
                <w:rStyle w:val="Hyperlink"/>
                <w:noProof/>
              </w:rPr>
              <w:t>5.1.5</w:t>
            </w:r>
            <w:r>
              <w:rPr>
                <w:rFonts w:asciiTheme="minorHAnsi" w:hAnsiTheme="minorHAnsi"/>
                <w:noProof/>
                <w:szCs w:val="22"/>
              </w:rPr>
              <w:tab/>
            </w:r>
            <w:r w:rsidRPr="003908DD">
              <w:rPr>
                <w:rStyle w:val="Hyperlink"/>
                <w:noProof/>
              </w:rPr>
              <w:t>Conditional expressions</w:t>
            </w:r>
            <w:r>
              <w:rPr>
                <w:noProof/>
                <w:webHidden/>
              </w:rPr>
              <w:tab/>
            </w:r>
            <w:r>
              <w:rPr>
                <w:noProof/>
                <w:webHidden/>
              </w:rPr>
              <w:fldChar w:fldCharType="begin"/>
            </w:r>
            <w:r>
              <w:rPr>
                <w:noProof/>
                <w:webHidden/>
              </w:rPr>
              <w:instrText xml:space="preserve"> PAGEREF _Toc506973712 \h </w:instrText>
            </w:r>
            <w:r>
              <w:rPr>
                <w:noProof/>
                <w:webHidden/>
              </w:rPr>
            </w:r>
            <w:r>
              <w:rPr>
                <w:noProof/>
                <w:webHidden/>
              </w:rPr>
              <w:fldChar w:fldCharType="separate"/>
            </w:r>
            <w:r>
              <w:rPr>
                <w:noProof/>
                <w:webHidden/>
              </w:rPr>
              <w:t>37</w:t>
            </w:r>
            <w:r>
              <w:rPr>
                <w:noProof/>
                <w:webHidden/>
              </w:rPr>
              <w:fldChar w:fldCharType="end"/>
            </w:r>
          </w:hyperlink>
        </w:p>
        <w:p w14:paraId="5CB17409" w14:textId="48994A4D" w:rsidR="000A26F8" w:rsidRDefault="000A26F8">
          <w:pPr>
            <w:pStyle w:val="TOC3"/>
            <w:tabs>
              <w:tab w:val="left" w:pos="1320"/>
              <w:tab w:val="right" w:leader="dot" w:pos="9350"/>
            </w:tabs>
            <w:rPr>
              <w:rFonts w:asciiTheme="minorHAnsi" w:hAnsiTheme="minorHAnsi"/>
              <w:noProof/>
              <w:szCs w:val="22"/>
            </w:rPr>
          </w:pPr>
          <w:hyperlink w:anchor="_Toc506973713" w:history="1">
            <w:r w:rsidRPr="003908DD">
              <w:rPr>
                <w:rStyle w:val="Hyperlink"/>
                <w:noProof/>
              </w:rPr>
              <w:t>5.1.6</w:t>
            </w:r>
            <w:r>
              <w:rPr>
                <w:rFonts w:asciiTheme="minorHAnsi" w:hAnsiTheme="minorHAnsi"/>
                <w:noProof/>
                <w:szCs w:val="22"/>
              </w:rPr>
              <w:tab/>
            </w:r>
            <w:r w:rsidRPr="003908DD">
              <w:rPr>
                <w:rStyle w:val="Hyperlink"/>
                <w:noProof/>
              </w:rPr>
              <w:t>Assignment expressions</w:t>
            </w:r>
            <w:r>
              <w:rPr>
                <w:noProof/>
                <w:webHidden/>
              </w:rPr>
              <w:tab/>
            </w:r>
            <w:r>
              <w:rPr>
                <w:noProof/>
                <w:webHidden/>
              </w:rPr>
              <w:fldChar w:fldCharType="begin"/>
            </w:r>
            <w:r>
              <w:rPr>
                <w:noProof/>
                <w:webHidden/>
              </w:rPr>
              <w:instrText xml:space="preserve"> PAGEREF _Toc506973713 \h </w:instrText>
            </w:r>
            <w:r>
              <w:rPr>
                <w:noProof/>
                <w:webHidden/>
              </w:rPr>
            </w:r>
            <w:r>
              <w:rPr>
                <w:noProof/>
                <w:webHidden/>
              </w:rPr>
              <w:fldChar w:fldCharType="separate"/>
            </w:r>
            <w:r>
              <w:rPr>
                <w:noProof/>
                <w:webHidden/>
              </w:rPr>
              <w:t>39</w:t>
            </w:r>
            <w:r>
              <w:rPr>
                <w:noProof/>
                <w:webHidden/>
              </w:rPr>
              <w:fldChar w:fldCharType="end"/>
            </w:r>
          </w:hyperlink>
        </w:p>
        <w:p w14:paraId="1EBD529D" w14:textId="781F3821" w:rsidR="000A26F8" w:rsidRDefault="000A26F8">
          <w:pPr>
            <w:pStyle w:val="TOC2"/>
            <w:tabs>
              <w:tab w:val="left" w:pos="880"/>
              <w:tab w:val="right" w:leader="dot" w:pos="9350"/>
            </w:tabs>
            <w:rPr>
              <w:rFonts w:asciiTheme="minorHAnsi" w:hAnsiTheme="minorHAnsi"/>
              <w:noProof/>
              <w:szCs w:val="22"/>
            </w:rPr>
          </w:pPr>
          <w:hyperlink w:anchor="_Toc506973714" w:history="1">
            <w:r w:rsidRPr="003908DD">
              <w:rPr>
                <w:rStyle w:val="Hyperlink"/>
                <w:noProof/>
              </w:rPr>
              <w:t>5.2</w:t>
            </w:r>
            <w:r>
              <w:rPr>
                <w:rFonts w:asciiTheme="minorHAnsi" w:hAnsiTheme="minorHAnsi"/>
                <w:noProof/>
                <w:szCs w:val="22"/>
              </w:rPr>
              <w:tab/>
            </w:r>
            <w:r w:rsidRPr="003908DD">
              <w:rPr>
                <w:rStyle w:val="Hyperlink"/>
                <w:noProof/>
              </w:rPr>
              <w:t>Syntax errors</w:t>
            </w:r>
            <w:r>
              <w:rPr>
                <w:noProof/>
                <w:webHidden/>
              </w:rPr>
              <w:tab/>
            </w:r>
            <w:r>
              <w:rPr>
                <w:noProof/>
                <w:webHidden/>
              </w:rPr>
              <w:fldChar w:fldCharType="begin"/>
            </w:r>
            <w:r>
              <w:rPr>
                <w:noProof/>
                <w:webHidden/>
              </w:rPr>
              <w:instrText xml:space="preserve"> PAGEREF _Toc506973714 \h </w:instrText>
            </w:r>
            <w:r>
              <w:rPr>
                <w:noProof/>
                <w:webHidden/>
              </w:rPr>
            </w:r>
            <w:r>
              <w:rPr>
                <w:noProof/>
                <w:webHidden/>
              </w:rPr>
              <w:fldChar w:fldCharType="separate"/>
            </w:r>
            <w:r>
              <w:rPr>
                <w:noProof/>
                <w:webHidden/>
              </w:rPr>
              <w:t>39</w:t>
            </w:r>
            <w:r>
              <w:rPr>
                <w:noProof/>
                <w:webHidden/>
              </w:rPr>
              <w:fldChar w:fldCharType="end"/>
            </w:r>
          </w:hyperlink>
        </w:p>
        <w:p w14:paraId="6017269A" w14:textId="6C979E20" w:rsidR="000A26F8" w:rsidRDefault="000A26F8">
          <w:pPr>
            <w:pStyle w:val="TOC2"/>
            <w:tabs>
              <w:tab w:val="left" w:pos="880"/>
              <w:tab w:val="right" w:leader="dot" w:pos="9350"/>
            </w:tabs>
            <w:rPr>
              <w:rFonts w:asciiTheme="minorHAnsi" w:hAnsiTheme="minorHAnsi"/>
              <w:noProof/>
              <w:szCs w:val="22"/>
            </w:rPr>
          </w:pPr>
          <w:hyperlink w:anchor="_Toc506973715" w:history="1">
            <w:r w:rsidRPr="003908DD">
              <w:rPr>
                <w:rStyle w:val="Hyperlink"/>
                <w:noProof/>
              </w:rPr>
              <w:t>5.3</w:t>
            </w:r>
            <w:r>
              <w:rPr>
                <w:rFonts w:asciiTheme="minorHAnsi" w:hAnsiTheme="minorHAnsi"/>
                <w:noProof/>
                <w:szCs w:val="22"/>
              </w:rPr>
              <w:tab/>
            </w:r>
            <w:r w:rsidRPr="003908DD">
              <w:rPr>
                <w:rStyle w:val="Hyperlink"/>
                <w:noProof/>
              </w:rPr>
              <w:t>Semantic errors</w:t>
            </w:r>
            <w:r>
              <w:rPr>
                <w:noProof/>
                <w:webHidden/>
              </w:rPr>
              <w:tab/>
            </w:r>
            <w:r>
              <w:rPr>
                <w:noProof/>
                <w:webHidden/>
              </w:rPr>
              <w:fldChar w:fldCharType="begin"/>
            </w:r>
            <w:r>
              <w:rPr>
                <w:noProof/>
                <w:webHidden/>
              </w:rPr>
              <w:instrText xml:space="preserve"> PAGEREF _Toc506973715 \h </w:instrText>
            </w:r>
            <w:r>
              <w:rPr>
                <w:noProof/>
                <w:webHidden/>
              </w:rPr>
            </w:r>
            <w:r>
              <w:rPr>
                <w:noProof/>
                <w:webHidden/>
              </w:rPr>
              <w:fldChar w:fldCharType="separate"/>
            </w:r>
            <w:r>
              <w:rPr>
                <w:noProof/>
                <w:webHidden/>
              </w:rPr>
              <w:t>39</w:t>
            </w:r>
            <w:r>
              <w:rPr>
                <w:noProof/>
                <w:webHidden/>
              </w:rPr>
              <w:fldChar w:fldCharType="end"/>
            </w:r>
          </w:hyperlink>
        </w:p>
        <w:p w14:paraId="7330CC6A" w14:textId="15117797" w:rsidR="000A26F8" w:rsidRDefault="000A26F8">
          <w:pPr>
            <w:pStyle w:val="TOC1"/>
            <w:tabs>
              <w:tab w:val="left" w:pos="440"/>
              <w:tab w:val="right" w:leader="dot" w:pos="9350"/>
            </w:tabs>
            <w:rPr>
              <w:rFonts w:asciiTheme="minorHAnsi" w:hAnsiTheme="minorHAnsi"/>
              <w:noProof/>
              <w:szCs w:val="22"/>
            </w:rPr>
          </w:pPr>
          <w:hyperlink w:anchor="_Toc506973716" w:history="1">
            <w:r w:rsidRPr="003908DD">
              <w:rPr>
                <w:rStyle w:val="Hyperlink"/>
                <w:noProof/>
              </w:rPr>
              <w:t>6</w:t>
            </w:r>
            <w:r>
              <w:rPr>
                <w:rFonts w:asciiTheme="minorHAnsi" w:hAnsiTheme="minorHAnsi"/>
                <w:noProof/>
                <w:szCs w:val="22"/>
              </w:rPr>
              <w:tab/>
            </w:r>
            <w:r w:rsidRPr="003908DD">
              <w:rPr>
                <w:rStyle w:val="Hyperlink"/>
                <w:noProof/>
              </w:rPr>
              <w:t>Semantic Representation</w:t>
            </w:r>
            <w:r>
              <w:rPr>
                <w:noProof/>
                <w:webHidden/>
              </w:rPr>
              <w:tab/>
            </w:r>
            <w:r>
              <w:rPr>
                <w:noProof/>
                <w:webHidden/>
              </w:rPr>
              <w:fldChar w:fldCharType="begin"/>
            </w:r>
            <w:r>
              <w:rPr>
                <w:noProof/>
                <w:webHidden/>
              </w:rPr>
              <w:instrText xml:space="preserve"> PAGEREF _Toc506973716 \h </w:instrText>
            </w:r>
            <w:r>
              <w:rPr>
                <w:noProof/>
                <w:webHidden/>
              </w:rPr>
            </w:r>
            <w:r>
              <w:rPr>
                <w:noProof/>
                <w:webHidden/>
              </w:rPr>
              <w:fldChar w:fldCharType="separate"/>
            </w:r>
            <w:r>
              <w:rPr>
                <w:noProof/>
                <w:webHidden/>
              </w:rPr>
              <w:t>40</w:t>
            </w:r>
            <w:r>
              <w:rPr>
                <w:noProof/>
                <w:webHidden/>
              </w:rPr>
              <w:fldChar w:fldCharType="end"/>
            </w:r>
          </w:hyperlink>
        </w:p>
        <w:p w14:paraId="321F02FB" w14:textId="016FCB6C" w:rsidR="000A26F8" w:rsidRDefault="000A26F8">
          <w:pPr>
            <w:pStyle w:val="TOC1"/>
            <w:tabs>
              <w:tab w:val="left" w:pos="440"/>
              <w:tab w:val="right" w:leader="dot" w:pos="9350"/>
            </w:tabs>
            <w:rPr>
              <w:rFonts w:asciiTheme="minorHAnsi" w:hAnsiTheme="minorHAnsi"/>
              <w:noProof/>
              <w:szCs w:val="22"/>
            </w:rPr>
          </w:pPr>
          <w:hyperlink w:anchor="_Toc506973717" w:history="1">
            <w:r w:rsidRPr="003908DD">
              <w:rPr>
                <w:rStyle w:val="Hyperlink"/>
                <w:noProof/>
              </w:rPr>
              <w:t>7</w:t>
            </w:r>
            <w:r>
              <w:rPr>
                <w:rFonts w:asciiTheme="minorHAnsi" w:hAnsiTheme="minorHAnsi"/>
                <w:noProof/>
                <w:szCs w:val="22"/>
              </w:rPr>
              <w:tab/>
            </w:r>
            <w:r w:rsidRPr="003908DD">
              <w:rPr>
                <w:rStyle w:val="Hyperlink"/>
                <w:noProof/>
              </w:rPr>
              <w:t>Usage Guidelines</w:t>
            </w:r>
            <w:r>
              <w:rPr>
                <w:noProof/>
                <w:webHidden/>
              </w:rPr>
              <w:tab/>
            </w:r>
            <w:r>
              <w:rPr>
                <w:noProof/>
                <w:webHidden/>
              </w:rPr>
              <w:fldChar w:fldCharType="begin"/>
            </w:r>
            <w:r>
              <w:rPr>
                <w:noProof/>
                <w:webHidden/>
              </w:rPr>
              <w:instrText xml:space="preserve"> PAGEREF _Toc506973717 \h </w:instrText>
            </w:r>
            <w:r>
              <w:rPr>
                <w:noProof/>
                <w:webHidden/>
              </w:rPr>
            </w:r>
            <w:r>
              <w:rPr>
                <w:noProof/>
                <w:webHidden/>
              </w:rPr>
              <w:fldChar w:fldCharType="separate"/>
            </w:r>
            <w:r>
              <w:rPr>
                <w:noProof/>
                <w:webHidden/>
              </w:rPr>
              <w:t>40</w:t>
            </w:r>
            <w:r>
              <w:rPr>
                <w:noProof/>
                <w:webHidden/>
              </w:rPr>
              <w:fldChar w:fldCharType="end"/>
            </w:r>
          </w:hyperlink>
        </w:p>
        <w:p w14:paraId="6AC2366A" w14:textId="34EFAA71" w:rsidR="000A26F8" w:rsidRDefault="000A26F8">
          <w:pPr>
            <w:pStyle w:val="TOC1"/>
            <w:tabs>
              <w:tab w:val="left" w:pos="440"/>
              <w:tab w:val="right" w:leader="dot" w:pos="9350"/>
            </w:tabs>
            <w:rPr>
              <w:rFonts w:asciiTheme="minorHAnsi" w:hAnsiTheme="minorHAnsi"/>
              <w:noProof/>
              <w:szCs w:val="22"/>
            </w:rPr>
          </w:pPr>
          <w:hyperlink w:anchor="_Toc506973718" w:history="1">
            <w:r w:rsidRPr="003908DD">
              <w:rPr>
                <w:rStyle w:val="Hyperlink"/>
                <w:noProof/>
              </w:rPr>
              <w:t>8</w:t>
            </w:r>
            <w:r>
              <w:rPr>
                <w:rFonts w:asciiTheme="minorHAnsi" w:hAnsiTheme="minorHAnsi"/>
                <w:noProof/>
                <w:szCs w:val="22"/>
              </w:rPr>
              <w:tab/>
            </w:r>
            <w:r w:rsidRPr="003908DD">
              <w:rPr>
                <w:rStyle w:val="Hyperlink"/>
                <w:noProof/>
              </w:rPr>
              <w:t>Examples</w:t>
            </w:r>
            <w:r>
              <w:rPr>
                <w:noProof/>
                <w:webHidden/>
              </w:rPr>
              <w:tab/>
            </w:r>
            <w:r>
              <w:rPr>
                <w:noProof/>
                <w:webHidden/>
              </w:rPr>
              <w:fldChar w:fldCharType="begin"/>
            </w:r>
            <w:r>
              <w:rPr>
                <w:noProof/>
                <w:webHidden/>
              </w:rPr>
              <w:instrText xml:space="preserve"> PAGEREF _Toc506973718 \h </w:instrText>
            </w:r>
            <w:r>
              <w:rPr>
                <w:noProof/>
                <w:webHidden/>
              </w:rPr>
            </w:r>
            <w:r>
              <w:rPr>
                <w:noProof/>
                <w:webHidden/>
              </w:rPr>
              <w:fldChar w:fldCharType="separate"/>
            </w:r>
            <w:r>
              <w:rPr>
                <w:noProof/>
                <w:webHidden/>
              </w:rPr>
              <w:t>40</w:t>
            </w:r>
            <w:r>
              <w:rPr>
                <w:noProof/>
                <w:webHidden/>
              </w:rPr>
              <w:fldChar w:fldCharType="end"/>
            </w:r>
          </w:hyperlink>
        </w:p>
        <w:p w14:paraId="37AE7B8A" w14:textId="2B4FB820" w:rsidR="000A26F8" w:rsidRDefault="000A26F8">
          <w:pPr>
            <w:pStyle w:val="TOC1"/>
            <w:tabs>
              <w:tab w:val="left" w:pos="440"/>
              <w:tab w:val="right" w:leader="dot" w:pos="9350"/>
            </w:tabs>
            <w:rPr>
              <w:rFonts w:asciiTheme="minorHAnsi" w:hAnsiTheme="minorHAnsi"/>
              <w:noProof/>
              <w:szCs w:val="22"/>
            </w:rPr>
          </w:pPr>
          <w:hyperlink w:anchor="_Toc506973719" w:history="1">
            <w:r w:rsidRPr="003908DD">
              <w:rPr>
                <w:rStyle w:val="Hyperlink"/>
                <w:noProof/>
              </w:rPr>
              <w:t>9</w:t>
            </w:r>
            <w:r>
              <w:rPr>
                <w:rFonts w:asciiTheme="minorHAnsi" w:hAnsiTheme="minorHAnsi"/>
                <w:noProof/>
                <w:szCs w:val="22"/>
              </w:rPr>
              <w:tab/>
            </w:r>
            <w:r w:rsidRPr="003908DD">
              <w:rPr>
                <w:rStyle w:val="Hyperlink"/>
                <w:noProof/>
              </w:rPr>
              <w:t>Appendix</w:t>
            </w:r>
            <w:r>
              <w:rPr>
                <w:noProof/>
                <w:webHidden/>
              </w:rPr>
              <w:tab/>
            </w:r>
            <w:r>
              <w:rPr>
                <w:noProof/>
                <w:webHidden/>
              </w:rPr>
              <w:fldChar w:fldCharType="begin"/>
            </w:r>
            <w:r>
              <w:rPr>
                <w:noProof/>
                <w:webHidden/>
              </w:rPr>
              <w:instrText xml:space="preserve"> PAGEREF _Toc506973719 \h </w:instrText>
            </w:r>
            <w:r>
              <w:rPr>
                <w:noProof/>
                <w:webHidden/>
              </w:rPr>
            </w:r>
            <w:r>
              <w:rPr>
                <w:noProof/>
                <w:webHidden/>
              </w:rPr>
              <w:fldChar w:fldCharType="separate"/>
            </w:r>
            <w:r>
              <w:rPr>
                <w:noProof/>
                <w:webHidden/>
              </w:rPr>
              <w:t>41</w:t>
            </w:r>
            <w:r>
              <w:rPr>
                <w:noProof/>
                <w:webHidden/>
              </w:rPr>
              <w:fldChar w:fldCharType="end"/>
            </w:r>
          </w:hyperlink>
        </w:p>
        <w:p w14:paraId="3BC640B7" w14:textId="5B50471E" w:rsidR="000A26F8" w:rsidRDefault="000A26F8">
          <w:pPr>
            <w:pStyle w:val="TOC2"/>
            <w:tabs>
              <w:tab w:val="left" w:pos="880"/>
              <w:tab w:val="right" w:leader="dot" w:pos="9350"/>
            </w:tabs>
            <w:rPr>
              <w:rFonts w:asciiTheme="minorHAnsi" w:hAnsiTheme="minorHAnsi"/>
              <w:noProof/>
              <w:szCs w:val="22"/>
            </w:rPr>
          </w:pPr>
          <w:hyperlink w:anchor="_Toc506973720" w:history="1">
            <w:r w:rsidRPr="003908DD">
              <w:rPr>
                <w:rStyle w:val="Hyperlink"/>
                <w:noProof/>
              </w:rPr>
              <w:t>9.1</w:t>
            </w:r>
            <w:r>
              <w:rPr>
                <w:rFonts w:asciiTheme="minorHAnsi" w:hAnsiTheme="minorHAnsi"/>
                <w:noProof/>
                <w:szCs w:val="22"/>
              </w:rPr>
              <w:tab/>
            </w:r>
            <w:r w:rsidRPr="003908DD">
              <w:rPr>
                <w:rStyle w:val="Hyperlink"/>
                <w:noProof/>
              </w:rPr>
              <w:t>Changes from Repository 2010 Edition</w:t>
            </w:r>
            <w:r>
              <w:rPr>
                <w:noProof/>
                <w:webHidden/>
              </w:rPr>
              <w:tab/>
            </w:r>
            <w:r>
              <w:rPr>
                <w:noProof/>
                <w:webHidden/>
              </w:rPr>
              <w:fldChar w:fldCharType="begin"/>
            </w:r>
            <w:r>
              <w:rPr>
                <w:noProof/>
                <w:webHidden/>
              </w:rPr>
              <w:instrText xml:space="preserve"> PAGEREF _Toc506973720 \h </w:instrText>
            </w:r>
            <w:r>
              <w:rPr>
                <w:noProof/>
                <w:webHidden/>
              </w:rPr>
            </w:r>
            <w:r>
              <w:rPr>
                <w:noProof/>
                <w:webHidden/>
              </w:rPr>
              <w:fldChar w:fldCharType="separate"/>
            </w:r>
            <w:r>
              <w:rPr>
                <w:noProof/>
                <w:webHidden/>
              </w:rPr>
              <w:t>41</w:t>
            </w:r>
            <w:r>
              <w:rPr>
                <w:noProof/>
                <w:webHidden/>
              </w:rPr>
              <w:fldChar w:fldCharType="end"/>
            </w:r>
          </w:hyperlink>
        </w:p>
        <w:p w14:paraId="3FAD6F51" w14:textId="4F72A8BE" w:rsidR="000A26F8" w:rsidRDefault="000A26F8">
          <w:pPr>
            <w:pStyle w:val="TOC2"/>
            <w:tabs>
              <w:tab w:val="left" w:pos="880"/>
              <w:tab w:val="right" w:leader="dot" w:pos="9350"/>
            </w:tabs>
            <w:rPr>
              <w:rFonts w:asciiTheme="minorHAnsi" w:hAnsiTheme="minorHAnsi"/>
              <w:noProof/>
              <w:szCs w:val="22"/>
            </w:rPr>
          </w:pPr>
          <w:hyperlink w:anchor="_Toc506973721" w:history="1">
            <w:r w:rsidRPr="003908DD">
              <w:rPr>
                <w:rStyle w:val="Hyperlink"/>
                <w:noProof/>
              </w:rPr>
              <w:t>9.2</w:t>
            </w:r>
            <w:r>
              <w:rPr>
                <w:rFonts w:asciiTheme="minorHAnsi" w:hAnsiTheme="minorHAnsi"/>
                <w:noProof/>
                <w:szCs w:val="22"/>
              </w:rPr>
              <w:tab/>
            </w:r>
            <w:r w:rsidRPr="003908DD">
              <w:rPr>
                <w:rStyle w:val="Hyperlink"/>
                <w:noProof/>
              </w:rPr>
              <w:t>Compliance</w:t>
            </w:r>
            <w:r>
              <w:rPr>
                <w:noProof/>
                <w:webHidden/>
              </w:rPr>
              <w:tab/>
            </w:r>
            <w:r>
              <w:rPr>
                <w:noProof/>
                <w:webHidden/>
              </w:rPr>
              <w:fldChar w:fldCharType="begin"/>
            </w:r>
            <w:r>
              <w:rPr>
                <w:noProof/>
                <w:webHidden/>
              </w:rPr>
              <w:instrText xml:space="preserve"> PAGEREF _Toc506973721 \h </w:instrText>
            </w:r>
            <w:r>
              <w:rPr>
                <w:noProof/>
                <w:webHidden/>
              </w:rPr>
            </w:r>
            <w:r>
              <w:rPr>
                <w:noProof/>
                <w:webHidden/>
              </w:rPr>
              <w:fldChar w:fldCharType="separate"/>
            </w:r>
            <w:r>
              <w:rPr>
                <w:noProof/>
                <w:webHidden/>
              </w:rPr>
              <w:t>41</w:t>
            </w:r>
            <w:r>
              <w:rPr>
                <w:noProof/>
                <w:webHidden/>
              </w:rPr>
              <w:fldChar w:fldCharType="end"/>
            </w:r>
          </w:hyperlink>
        </w:p>
        <w:p w14:paraId="11B63086" w14:textId="5AF58C72" w:rsidR="00801A87" w:rsidDel="000A26F8" w:rsidRDefault="00801A87">
          <w:pPr>
            <w:rPr>
              <w:del w:id="11" w:author="Don Mendelson" w:date="2018-02-21T10:52:00Z"/>
            </w:rPr>
          </w:pPr>
          <w:r>
            <w:rPr>
              <w:b/>
              <w:bCs/>
              <w:noProof/>
            </w:rPr>
            <w:fldChar w:fldCharType="end"/>
          </w:r>
        </w:p>
        <w:bookmarkEnd w:id="10" w:displacedByCustomXml="next"/>
      </w:sdtContent>
    </w:sdt>
    <w:p w14:paraId="15703D7A" w14:textId="77777777" w:rsidR="007419C5" w:rsidRDefault="007419C5" w:rsidP="007419C5">
      <w:del w:id="12" w:author="Don Mendelson" w:date="2018-02-21T10:52:00Z">
        <w:r w:rsidDel="000A26F8">
          <w:br w:type="page"/>
        </w:r>
      </w:del>
    </w:p>
    <w:p w14:paraId="0DF33F06" w14:textId="77777777" w:rsidR="007419C5" w:rsidRDefault="00D37823" w:rsidP="009A443D">
      <w:pPr>
        <w:pStyle w:val="Heading1"/>
      </w:pPr>
      <w:bookmarkStart w:id="13" w:name="_Toc506973623"/>
      <w:r>
        <w:t>Introduction</w:t>
      </w:r>
      <w:bookmarkEnd w:id="13"/>
    </w:p>
    <w:p w14:paraId="47C58A84" w14:textId="77777777" w:rsidR="00615034" w:rsidRDefault="00615034">
      <w:pPr>
        <w:pStyle w:val="Heading2"/>
      </w:pPr>
      <w:bookmarkStart w:id="14" w:name="binary-type-system"/>
      <w:bookmarkStart w:id="15" w:name="design-principles"/>
      <w:bookmarkStart w:id="16" w:name="_Toc506973624"/>
      <w:bookmarkEnd w:id="14"/>
      <w:bookmarkEnd w:id="15"/>
      <w:r>
        <w:t>Objectives</w:t>
      </w:r>
      <w:bookmarkEnd w:id="16"/>
    </w:p>
    <w:p w14:paraId="005FD2C8" w14:textId="63DC7BDF" w:rsidR="00615034" w:rsidRDefault="00615034" w:rsidP="00615034">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B3744F">
        <w:t>applications</w:t>
      </w:r>
      <w:r>
        <w:t>. Orchestra is intended to cut time to onboard counterparties.</w:t>
      </w:r>
    </w:p>
    <w:p w14:paraId="7725FA8D" w14:textId="77777777" w:rsidR="00615034" w:rsidRPr="00181E21" w:rsidRDefault="00615034" w:rsidP="00615034">
      <w:pPr>
        <w:pStyle w:val="BodyText"/>
      </w:pPr>
      <w:r>
        <w:t>The contents of Orchestra files are machine readable (that is, processed as data) and may include:</w:t>
      </w:r>
    </w:p>
    <w:p w14:paraId="0709E066" w14:textId="77777777" w:rsidR="00615034" w:rsidRPr="00181E21" w:rsidRDefault="00615034" w:rsidP="000D5A4B">
      <w:pPr>
        <w:pStyle w:val="BodyText"/>
        <w:numPr>
          <w:ilvl w:val="0"/>
          <w:numId w:val="2"/>
        </w:numPr>
        <w:spacing w:before="0" w:after="120"/>
      </w:pPr>
      <w:r w:rsidRPr="00181E21">
        <w:t>Mess</w:t>
      </w:r>
      <w:r>
        <w:t>age structure by each scenario, i</w:t>
      </w:r>
      <w:r w:rsidRPr="00181E21">
        <w:t>mplemented as an extension of FIX Repository.</w:t>
      </w:r>
    </w:p>
    <w:p w14:paraId="20F25D95" w14:textId="77777777" w:rsidR="00615034" w:rsidRPr="00181E21" w:rsidRDefault="00615034" w:rsidP="000D5A4B">
      <w:pPr>
        <w:pStyle w:val="BodyText"/>
        <w:numPr>
          <w:ilvl w:val="0"/>
          <w:numId w:val="2"/>
        </w:numPr>
        <w:spacing w:before="0" w:after="120"/>
      </w:pPr>
      <w:r w:rsidRPr="00181E21">
        <w:t>Accepted values of enumerations by message scenario</w:t>
      </w:r>
    </w:p>
    <w:p w14:paraId="0CFCDD45" w14:textId="77777777" w:rsidR="00615034" w:rsidRPr="00181E21" w:rsidRDefault="00615034" w:rsidP="000D5A4B">
      <w:pPr>
        <w:pStyle w:val="BodyText"/>
        <w:numPr>
          <w:ilvl w:val="0"/>
          <w:numId w:val="2"/>
        </w:numPr>
        <w:spacing w:before="0" w:after="120"/>
      </w:pPr>
      <w:r w:rsidRPr="00181E21">
        <w:t>Workflow: when I send this message type under this condition, what can I expect back?</w:t>
      </w:r>
    </w:p>
    <w:p w14:paraId="5BC1661F" w14:textId="77777777" w:rsidR="00615034" w:rsidRPr="00181E21" w:rsidRDefault="00615034" w:rsidP="000D5A4B">
      <w:pPr>
        <w:pStyle w:val="BodyText"/>
        <w:numPr>
          <w:ilvl w:val="0"/>
          <w:numId w:val="2"/>
        </w:numPr>
        <w:spacing w:before="0" w:after="120"/>
      </w:pPr>
      <w:r w:rsidRPr="00181E21">
        <w:t>How external states affect messages, e.g. market phases</w:t>
      </w:r>
    </w:p>
    <w:p w14:paraId="2577AD19" w14:textId="77777777" w:rsidR="00615034" w:rsidRPr="00181E21" w:rsidRDefault="00615034" w:rsidP="000D5A4B">
      <w:pPr>
        <w:pStyle w:val="BodyText"/>
        <w:numPr>
          <w:ilvl w:val="0"/>
          <w:numId w:val="2"/>
        </w:numPr>
        <w:spacing w:before="0" w:after="120"/>
      </w:pPr>
      <w:r w:rsidRPr="00181E21">
        <w:t>Express a condition such as for a conditionally required field using a Domain Specific Language (DSL)</w:t>
      </w:r>
    </w:p>
    <w:p w14:paraId="7B3858E4" w14:textId="77777777" w:rsidR="00615034" w:rsidRDefault="00615034" w:rsidP="000D5A4B">
      <w:pPr>
        <w:pStyle w:val="BodyText"/>
        <w:numPr>
          <w:ilvl w:val="0"/>
          <w:numId w:val="2"/>
        </w:numPr>
        <w:spacing w:before="0" w:after="120"/>
      </w:pPr>
      <w:r>
        <w:t>Document</w:t>
      </w:r>
      <w:r w:rsidRPr="00181E21">
        <w:t xml:space="preserve"> and exchange the Algorithmic Trading Definition Language (FIXatdl) files associated with a FIX service offering</w:t>
      </w:r>
    </w:p>
    <w:p w14:paraId="3BB7279A" w14:textId="77777777" w:rsidR="00615034" w:rsidRDefault="00615034" w:rsidP="000D5A4B">
      <w:pPr>
        <w:pStyle w:val="BodyText"/>
        <w:numPr>
          <w:ilvl w:val="0"/>
          <w:numId w:val="2"/>
        </w:numPr>
        <w:spacing w:before="0" w:after="120"/>
      </w:pPr>
      <w:r>
        <w:t>FIX session identification and transport configuration</w:t>
      </w:r>
    </w:p>
    <w:p w14:paraId="7C7713B0" w14:textId="77777777" w:rsidR="00615034" w:rsidRDefault="00615034" w:rsidP="00615034">
      <w:pPr>
        <w:pStyle w:val="BodyText"/>
      </w:pPr>
      <w:r>
        <w:t>From the contents, firms and vendors will be enabled to develop tools to automate configuration of FIX engines and applications, and generation of code, test cases, and documentation. The various aspects are not an all-or-nothing proposition, however. Users may implement only the features that they find most beneficial, and add features as needed.</w:t>
      </w:r>
    </w:p>
    <w:p w14:paraId="7F3B317B" w14:textId="77777777" w:rsidR="00615034" w:rsidRDefault="00615034" w:rsidP="00615034">
      <w:pPr>
        <w:pStyle w:val="BodyText"/>
      </w:pPr>
      <w:r>
        <w:t>Orchestra supports but does not change FIX protocol itself in any way, nor does it obsolete existing FIX engines or tools.</w:t>
      </w:r>
    </w:p>
    <w:p w14:paraId="1CE64747" w14:textId="77777777" w:rsidR="000B58DE" w:rsidRDefault="00D37823">
      <w:pPr>
        <w:pStyle w:val="Heading2"/>
      </w:pPr>
      <w:bookmarkStart w:id="17" w:name="_Toc506973625"/>
      <w:r>
        <w:t>Design principles</w:t>
      </w:r>
      <w:bookmarkEnd w:id="17"/>
    </w:p>
    <w:p w14:paraId="4949318E" w14:textId="6203F861" w:rsidR="000B58DE" w:rsidRDefault="00615034" w:rsidP="00615034">
      <w:r>
        <w:t xml:space="preserve">As a standard for delivering metadata about FIX messages and </w:t>
      </w:r>
      <w:r w:rsidR="00B3744F">
        <w:t>application behavior</w:t>
      </w:r>
      <w:r>
        <w:t xml:space="preserve">, </w:t>
      </w:r>
      <w:r w:rsidR="00EC2D34">
        <w:t>Orchestra relies on technologies that are well supported across all popular platforms and programming languages, particularly XML and XML Schema.</w:t>
      </w:r>
    </w:p>
    <w:p w14:paraId="17FEE85C" w14:textId="571BB5D2" w:rsidR="00EC2D34" w:rsidRDefault="00EC2D34" w:rsidP="00615034">
      <w:r>
        <w:t xml:space="preserve">Since Orchestra is primarily used at design time or compile time rather than run time, high performance characteristics such as low latency are not a major concern. </w:t>
      </w:r>
    </w:p>
    <w:p w14:paraId="5D1B2FE6" w14:textId="15F2165A" w:rsidR="00932171" w:rsidRDefault="00932171" w:rsidP="00615034">
      <w:r>
        <w:t>In future, Orchestra may be ported to alternative technologies, particularly Web Ontology Language (OWL). However, the primary XML technologies will continue to be supported for the foreseeable future.</w:t>
      </w:r>
    </w:p>
    <w:p w14:paraId="2924C7BF" w14:textId="77777777" w:rsidR="00615034" w:rsidRDefault="00615034" w:rsidP="00615034"/>
    <w:p w14:paraId="030FB851" w14:textId="77777777" w:rsidR="000B58DE" w:rsidRDefault="00D37823">
      <w:pPr>
        <w:pStyle w:val="Heading2"/>
      </w:pPr>
      <w:bookmarkStart w:id="18" w:name="message-schema"/>
      <w:bookmarkStart w:id="19" w:name="glossary"/>
      <w:bookmarkStart w:id="20" w:name="_Toc506973626"/>
      <w:bookmarkEnd w:id="18"/>
      <w:bookmarkEnd w:id="19"/>
      <w:r>
        <w:t>Glossary</w:t>
      </w:r>
      <w:bookmarkEnd w:id="20"/>
    </w:p>
    <w:p w14:paraId="40B14E74" w14:textId="2BF3E6E9" w:rsidR="00DF05B0" w:rsidRDefault="00DF05B0">
      <w:pPr>
        <w:pStyle w:val="FirstParagraph"/>
        <w:rPr>
          <w:ins w:id="21" w:author="Don Mendelson" w:date="2018-02-21T10:43:00Z"/>
        </w:rPr>
      </w:pPr>
      <w:ins w:id="22" w:author="Don Mendelson" w:date="2018-02-21T10:36:00Z">
        <w:r>
          <w:rPr>
            <w:b/>
          </w:rPr>
          <w:t>Actor</w:t>
        </w:r>
        <w:r w:rsidRPr="00DF05B0">
          <w:t>—</w:t>
        </w:r>
        <w:r>
          <w:t xml:space="preserve">either a counterparty to a FIX session or an external entity that holds state relevant to application </w:t>
        </w:r>
      </w:ins>
      <w:ins w:id="23" w:author="Don Mendelson" w:date="2018-02-21T10:37:00Z">
        <w:r>
          <w:t>or</w:t>
        </w:r>
      </w:ins>
      <w:ins w:id="24" w:author="Don Mendelson" w:date="2018-02-21T10:36:00Z">
        <w:r>
          <w:t xml:space="preserve"> session behavior. An actor can take actions such as assigning state or transitioning a state machine</w:t>
        </w:r>
      </w:ins>
      <w:ins w:id="25" w:author="Don Mendelson" w:date="2018-02-21T10:37:00Z">
        <w:r>
          <w:t>, and it</w:t>
        </w:r>
      </w:ins>
      <w:ins w:id="26" w:author="Don Mendelson" w:date="2018-02-21T10:36:00Z">
        <w:r>
          <w:t xml:space="preserve"> can send messages.</w:t>
        </w:r>
      </w:ins>
    </w:p>
    <w:p w14:paraId="46EE31E4" w14:textId="0815A114" w:rsidR="003F6C2C" w:rsidRPr="003F6C2C" w:rsidRDefault="003F6C2C" w:rsidP="003F6C2C">
      <w:pPr>
        <w:pStyle w:val="BodyText"/>
        <w:rPr>
          <w:ins w:id="27" w:author="Don Mendelson" w:date="2018-02-21T10:36:00Z"/>
        </w:rPr>
      </w:pPr>
      <w:ins w:id="28" w:author="Don Mendelson" w:date="2018-02-21T10:43:00Z">
        <w:r w:rsidRPr="003F6C2C">
          <w:rPr>
            <w:b/>
          </w:rPr>
          <w:t>Code set</w:t>
        </w:r>
        <w:r>
          <w:t>--</w:t>
        </w:r>
        <w:r w:rsidRPr="003F6C2C">
          <w:t xml:space="preserve"> </w:t>
        </w:r>
        <w:r>
          <w:t xml:space="preserve">A </w:t>
        </w:r>
      </w:ins>
      <w:ins w:id="29" w:author="Don Mendelson" w:date="2018-02-21T10:44:00Z">
        <w:r>
          <w:t>finite set of</w:t>
        </w:r>
      </w:ins>
      <w:ins w:id="30" w:author="Don Mendelson" w:date="2018-02-21T10:43:00Z">
        <w:r>
          <w:t xml:space="preserve"> the valid values of a data element. Each unique valid value is called a code.</w:t>
        </w:r>
      </w:ins>
    </w:p>
    <w:p w14:paraId="0D1EAB4F" w14:textId="1397C6C6" w:rsidR="000B58DE" w:rsidRDefault="00615034">
      <w:pPr>
        <w:pStyle w:val="FirstParagraph"/>
      </w:pPr>
      <w:r>
        <w:rPr>
          <w:b/>
        </w:rPr>
        <w:t>Data</w:t>
      </w:r>
      <w:r w:rsidR="00D37823">
        <w:rPr>
          <w:b/>
        </w:rPr>
        <w:t>type</w:t>
      </w:r>
      <w:r w:rsidR="00D37823">
        <w:t xml:space="preserve"> </w:t>
      </w:r>
      <w:r>
        <w:t>–</w:t>
      </w:r>
      <w:r w:rsidR="00D37823">
        <w:t xml:space="preserve"> </w:t>
      </w:r>
      <w:r w:rsidR="002B7623">
        <w:t>t</w:t>
      </w:r>
      <w:r>
        <w:t>he value space of a</w:t>
      </w:r>
      <w:r w:rsidR="00045BCB">
        <w:t xml:space="preserve"> data element, possibly including enumerated</w:t>
      </w:r>
      <w:r w:rsidR="00D37823">
        <w:t xml:space="preserve"> values</w:t>
      </w:r>
      <w:r>
        <w:t>, precision</w:t>
      </w:r>
      <w:r w:rsidR="00D37823">
        <w:t xml:space="preserve"> or range. Some types</w:t>
      </w:r>
      <w:r w:rsidR="00E33EDC">
        <w:t xml:space="preserve"> </w:t>
      </w:r>
      <w:r w:rsidR="00D37823">
        <w:t>have additional attributes, e.g. epoch</w:t>
      </w:r>
      <w:r>
        <w:t xml:space="preserve"> and time zone</w:t>
      </w:r>
      <w:r w:rsidR="00D37823">
        <w:t xml:space="preserve"> of a date.</w:t>
      </w:r>
      <w:r w:rsidR="00045BCB">
        <w:t xml:space="preserve"> Value space is at the application layer (layer 7 of the OSI model).</w:t>
      </w:r>
    </w:p>
    <w:p w14:paraId="55484A31" w14:textId="38496CB1" w:rsidR="001D7B53" w:rsidRDefault="001D7B53">
      <w:pPr>
        <w:pStyle w:val="BodyText"/>
        <w:rPr>
          <w:ins w:id="31" w:author="Don Mendelson" w:date="2018-02-21T10:32:00Z"/>
          <w:b/>
        </w:rPr>
      </w:pPr>
      <w:ins w:id="32" w:author="Don Mendelson" w:date="2018-02-21T10:32:00Z">
        <w:r>
          <w:rPr>
            <w:b/>
          </w:rPr>
          <w:t>Discriminator</w:t>
        </w:r>
        <w:r w:rsidRPr="001D7B53">
          <w:t xml:space="preserve">—a field that modifies the </w:t>
        </w:r>
      </w:ins>
      <w:ins w:id="33" w:author="Don Mendelson" w:date="2018-02-21T10:37:00Z">
        <w:r w:rsidR="00DF05B0">
          <w:t xml:space="preserve">value </w:t>
        </w:r>
      </w:ins>
      <w:ins w:id="34" w:author="Don Mendelson" w:date="2018-02-21T10:38:00Z">
        <w:r w:rsidR="00DF05B0">
          <w:t>space</w:t>
        </w:r>
      </w:ins>
      <w:ins w:id="35" w:author="Don Mendelson" w:date="2018-02-21T10:32:00Z">
        <w:r w:rsidRPr="001D7B53">
          <w:t xml:space="preserve"> of another field.</w:t>
        </w:r>
      </w:ins>
      <w:ins w:id="36" w:author="Don Mendelson" w:date="2018-02-21T10:35:00Z">
        <w:r>
          <w:t xml:space="preserve"> The combination of the value field and its discriminator</w:t>
        </w:r>
        <w:r>
          <w:t xml:space="preserve"> is variously called a choice, discriminated union, tagged union, or variant.</w:t>
        </w:r>
      </w:ins>
    </w:p>
    <w:p w14:paraId="6C9EABCC" w14:textId="39F70A06" w:rsidR="000B58DE" w:rsidRDefault="00D37823">
      <w:pPr>
        <w:pStyle w:val="BodyText"/>
      </w:pPr>
      <w:r>
        <w:rPr>
          <w:b/>
        </w:rPr>
        <w:t>Encoding</w:t>
      </w:r>
      <w:r w:rsidR="002B7623">
        <w:t xml:space="preserve"> – </w:t>
      </w:r>
      <w:r>
        <w:t xml:space="preserve">a </w:t>
      </w:r>
      <w:r w:rsidR="00615034">
        <w:t>wire</w:t>
      </w:r>
      <w:r>
        <w:t xml:space="preserve"> format for </w:t>
      </w:r>
      <w:r w:rsidR="00615034">
        <w:t>data representation</w:t>
      </w:r>
      <w:r>
        <w:t>.</w:t>
      </w:r>
      <w:r w:rsidR="00615034">
        <w:t xml:space="preserve"> Also known as </w:t>
      </w:r>
      <w:r w:rsidR="00045BCB">
        <w:t xml:space="preserve">lexical space or the </w:t>
      </w:r>
      <w:r w:rsidR="00615034">
        <w:t xml:space="preserve">presentation layer </w:t>
      </w:r>
      <w:r w:rsidR="00045BCB">
        <w:t xml:space="preserve">(layer 6) </w:t>
      </w:r>
      <w:r w:rsidR="00615034">
        <w:t>in a protocol stack.</w:t>
      </w:r>
    </w:p>
    <w:p w14:paraId="65E48B71" w14:textId="1DA39186" w:rsidR="00780686" w:rsidRDefault="00780686">
      <w:pPr>
        <w:pStyle w:val="BodyText"/>
      </w:pPr>
      <w:r w:rsidRPr="00780686">
        <w:rPr>
          <w:rFonts w:ascii="Arial" w:eastAsiaTheme="minorHAnsi" w:hAnsi="Arial" w:cs="Arial"/>
          <w:b/>
          <w:color w:val="000000"/>
          <w:sz w:val="20"/>
          <w:szCs w:val="20"/>
        </w:rPr>
        <w:t>Extension Pack (EP)</w:t>
      </w:r>
      <w:r w:rsidR="002B7623">
        <w:t xml:space="preserve"> – </w:t>
      </w:r>
      <w:r>
        <w:rPr>
          <w:rFonts w:ascii="Arial" w:eastAsiaTheme="minorHAnsi" w:hAnsi="Arial" w:cs="Arial"/>
          <w:color w:val="000000"/>
          <w:sz w:val="20"/>
          <w:szCs w:val="20"/>
        </w:rPr>
        <w:t>an interim publication between major versions of a FIX standard.</w:t>
      </w:r>
    </w:p>
    <w:p w14:paraId="6425A81B" w14:textId="7D5E95B5" w:rsidR="00263BAE" w:rsidRDefault="00263BAE" w:rsidP="00263BAE">
      <w:r>
        <w:t>L</w:t>
      </w:r>
      <w:r w:rsidRPr="001B65AA">
        <w:rPr>
          <w:b/>
        </w:rPr>
        <w:t>exical space</w:t>
      </w:r>
      <w:r w:rsidR="002B7623">
        <w:t xml:space="preserve"> – </w:t>
      </w:r>
      <w:r>
        <w:t>the representation of a data element. It belongs to the presentation layer. For character based encodings, it is defined as a particular sequence of characters. For binary encodings, it may involve mapping to primitive data types supported by computing platforms.</w:t>
      </w:r>
    </w:p>
    <w:p w14:paraId="1E31A77D" w14:textId="46EB1FB9" w:rsidR="00045BCB" w:rsidRDefault="00045BCB" w:rsidP="00045BCB">
      <w:pPr>
        <w:pStyle w:val="BodyText"/>
      </w:pPr>
      <w:r w:rsidRPr="00045BCB">
        <w:rPr>
          <w:b/>
        </w:rPr>
        <w:t>Pedigree</w:t>
      </w:r>
      <w:r w:rsidR="002B7623">
        <w:t xml:space="preserve"> – </w:t>
      </w:r>
      <w:r>
        <w:t>recorded history of an artifact</w:t>
      </w:r>
    </w:p>
    <w:p w14:paraId="71F330D0" w14:textId="3B077E3C" w:rsidR="00045BCB" w:rsidRDefault="00045BCB" w:rsidP="00045BCB">
      <w:pPr>
        <w:pStyle w:val="BodyText"/>
      </w:pPr>
      <w:r w:rsidRPr="00045BCB">
        <w:rPr>
          <w:b/>
        </w:rPr>
        <w:t>Provenance</w:t>
      </w:r>
      <w:r w:rsidR="002B7623">
        <w:t xml:space="preserve"> – </w:t>
      </w:r>
      <w:r w:rsidR="0094428B">
        <w:t xml:space="preserve">a </w:t>
      </w:r>
      <w:r>
        <w:t>record of ownership of an artifact</w:t>
      </w:r>
    </w:p>
    <w:p w14:paraId="70EB6621" w14:textId="370097E0" w:rsidR="0094428B" w:rsidRDefault="0094428B" w:rsidP="00045BCB">
      <w:pPr>
        <w:pStyle w:val="BodyText"/>
        <w:rPr>
          <w:ins w:id="37" w:author="Don Mendelson" w:date="2018-02-21T10:50:00Z"/>
        </w:rPr>
      </w:pPr>
      <w:r w:rsidRPr="0094428B">
        <w:rPr>
          <w:b/>
        </w:rPr>
        <w:t>Scenario</w:t>
      </w:r>
      <w:r>
        <w:t>—a use case of a message type</w:t>
      </w:r>
    </w:p>
    <w:p w14:paraId="2CCF4E62" w14:textId="497B5C1D" w:rsidR="007317DC" w:rsidRDefault="007317DC" w:rsidP="00045BCB">
      <w:pPr>
        <w:pStyle w:val="BodyText"/>
      </w:pPr>
      <w:ins w:id="38" w:author="Don Mendelson" w:date="2018-02-21T10:50:00Z">
        <w:r w:rsidRPr="007317DC">
          <w:rPr>
            <w:b/>
          </w:rPr>
          <w:t>Semantic</w:t>
        </w:r>
        <w:r>
          <w:t>—pertaining to the meaning of a message element, regardless of its representation.</w:t>
        </w:r>
      </w:ins>
    </w:p>
    <w:p w14:paraId="19A48391" w14:textId="4E1EA252" w:rsidR="00045BCB" w:rsidRDefault="00D37823">
      <w:pPr>
        <w:pStyle w:val="BodyText"/>
        <w:rPr>
          <w:ins w:id="39" w:author="Don Mendelson" w:date="2018-02-21T10:38:00Z"/>
        </w:rPr>
      </w:pPr>
      <w:r>
        <w:rPr>
          <w:b/>
        </w:rPr>
        <w:t>Session protocol</w:t>
      </w:r>
      <w:r w:rsidR="002B7623">
        <w:t xml:space="preserve"> – </w:t>
      </w:r>
      <w:r>
        <w:t>a protocol concerned with the reliable delivery of</w:t>
      </w:r>
      <w:r w:rsidR="00E33EDC">
        <w:t xml:space="preserve"> </w:t>
      </w:r>
      <w:r>
        <w:t xml:space="preserve">messages over a transport. </w:t>
      </w:r>
      <w:r w:rsidR="00045BCB">
        <w:t>Layer 5 in the OSI protocol model.</w:t>
      </w:r>
    </w:p>
    <w:p w14:paraId="0845FBAF" w14:textId="0D17DDDA" w:rsidR="00DF05B0" w:rsidRDefault="00DF05B0">
      <w:pPr>
        <w:pStyle w:val="BodyText"/>
      </w:pPr>
      <w:ins w:id="40" w:author="Don Mendelson" w:date="2018-02-21T10:38:00Z">
        <w:r w:rsidRPr="00DF05B0">
          <w:rPr>
            <w:b/>
          </w:rPr>
          <w:t>State machine</w:t>
        </w:r>
      </w:ins>
      <w:ins w:id="41" w:author="Don Mendelson" w:date="2018-02-21T10:39:00Z">
        <w:r>
          <w:t xml:space="preserve"> – A </w:t>
        </w:r>
        <w:r>
          <w:t>behavior model that</w:t>
        </w:r>
        <w:r>
          <w:t xml:space="preserve"> has </w:t>
        </w:r>
      </w:ins>
      <w:ins w:id="42" w:author="Don Mendelson" w:date="2018-02-21T10:40:00Z">
        <w:r>
          <w:t xml:space="preserve">finite, </w:t>
        </w:r>
      </w:ins>
      <w:ins w:id="43" w:author="Don Mendelson" w:date="2018-02-21T10:39:00Z">
        <w:r>
          <w:t>discrete values called states and defined transitions between states.</w:t>
        </w:r>
      </w:ins>
    </w:p>
    <w:p w14:paraId="05F2C33C" w14:textId="7C59AC3B" w:rsidR="00FD11AB" w:rsidRDefault="00FD11AB">
      <w:pPr>
        <w:pStyle w:val="BodyText"/>
      </w:pPr>
      <w:r w:rsidRPr="00FD11AB">
        <w:rPr>
          <w:b/>
        </w:rPr>
        <w:t>Tag</w:t>
      </w:r>
      <w:r w:rsidR="002B7623">
        <w:t xml:space="preserve"> – </w:t>
      </w:r>
      <w:r>
        <w:t>a unique numeric identifier of a message element, especially a field identifier.</w:t>
      </w:r>
    </w:p>
    <w:p w14:paraId="5BB013EB" w14:textId="4AF04184" w:rsidR="00263BAE" w:rsidRDefault="00263BAE" w:rsidP="00263BAE">
      <w:r w:rsidRPr="001B65AA">
        <w:rPr>
          <w:b/>
        </w:rPr>
        <w:t>Value space</w:t>
      </w:r>
      <w:r w:rsidR="002B7623">
        <w:t xml:space="preserve"> – </w:t>
      </w:r>
      <w:r>
        <w:t>the type of a data element and its possible range of values.  Value space belongs to the application layer (semantics) and should be independent of encoding (presentation layer) and programming language.</w:t>
      </w:r>
    </w:p>
    <w:p w14:paraId="575809A5" w14:textId="77777777" w:rsidR="000B58DE" w:rsidRDefault="00D37823">
      <w:pPr>
        <w:pStyle w:val="BodyText"/>
      </w:pPr>
      <w:r>
        <w:rPr>
          <w:b/>
        </w:rPr>
        <w:t>XML schema</w:t>
      </w:r>
      <w:r w:rsidR="00045BCB">
        <w:t>–</w:t>
      </w:r>
      <w:r>
        <w:t>defines the elements and attributes that may appear in an</w:t>
      </w:r>
      <w:r w:rsidR="00E33EDC">
        <w:t xml:space="preserve"> </w:t>
      </w:r>
      <w:r>
        <w:t xml:space="preserve">XML document. The </w:t>
      </w:r>
      <w:r w:rsidR="00045BCB">
        <w:t xml:space="preserve">Orchestra </w:t>
      </w:r>
      <w:r>
        <w:t>schema is defined in W3C (XSD) schema</w:t>
      </w:r>
      <w:r w:rsidR="00E33EDC">
        <w:t xml:space="preserve"> </w:t>
      </w:r>
      <w:r>
        <w:t>language since it is the most widely adopted format for XML schemas.</w:t>
      </w:r>
    </w:p>
    <w:p w14:paraId="6776F314" w14:textId="77777777" w:rsidR="000B58DE" w:rsidRDefault="00D37823">
      <w:pPr>
        <w:pStyle w:val="Heading2"/>
      </w:pPr>
      <w:bookmarkStart w:id="44" w:name="documentation"/>
      <w:bookmarkStart w:id="45" w:name="_Toc506973627"/>
      <w:bookmarkEnd w:id="44"/>
      <w:r>
        <w:t>Documentation</w:t>
      </w:r>
      <w:bookmarkEnd w:id="45"/>
    </w:p>
    <w:p w14:paraId="595834EF" w14:textId="77777777" w:rsidR="000B58DE" w:rsidRDefault="00D37823">
      <w:pPr>
        <w:pStyle w:val="Heading3"/>
      </w:pPr>
      <w:bookmarkStart w:id="46" w:name="specification-terms"/>
      <w:bookmarkStart w:id="47" w:name="_Toc506973628"/>
      <w:bookmarkEnd w:id="46"/>
      <w:r>
        <w:t>Specification terms</w:t>
      </w:r>
      <w:bookmarkEnd w:id="47"/>
    </w:p>
    <w:p w14:paraId="27F39988" w14:textId="77777777" w:rsidR="000B58DE" w:rsidRDefault="00D37823">
      <w:pPr>
        <w:pStyle w:val="FirstParagraph"/>
      </w:pPr>
      <w:r>
        <w:t>These key words in this document are to be interpreted as described in</w:t>
      </w:r>
      <w:r w:rsidR="00E33EDC">
        <w:t xml:space="preserve"> </w:t>
      </w:r>
      <w:hyperlink r:id="rId14">
        <w:r>
          <w:rPr>
            <w:rStyle w:val="Hyperlink"/>
          </w:rPr>
          <w:t>Internet Engineering Task Force RFC2119</w:t>
        </w:r>
      </w:hyperlink>
      <w:r>
        <w:t>. These terms indicate</w:t>
      </w:r>
      <w:r w:rsidR="00E33EDC">
        <w:t xml:space="preserve"> </w:t>
      </w:r>
      <w:r>
        <w:t>an absolute requirement for implementations of the standard: "</w:t>
      </w:r>
      <w:r>
        <w:rPr>
          <w:b/>
        </w:rPr>
        <w:t>must</w:t>
      </w:r>
      <w:r>
        <w:t>",</w:t>
      </w:r>
      <w:r w:rsidR="00B52ED6">
        <w:t xml:space="preserve"> </w:t>
      </w:r>
      <w:r>
        <w:t>or "</w:t>
      </w:r>
      <w:r>
        <w:rPr>
          <w:b/>
        </w:rPr>
        <w:t>required</w:t>
      </w:r>
      <w:r>
        <w:t>".</w:t>
      </w:r>
    </w:p>
    <w:p w14:paraId="4755AEAD" w14:textId="77777777" w:rsidR="000B58DE" w:rsidRDefault="00D37823">
      <w:pPr>
        <w:pStyle w:val="BodyText"/>
      </w:pPr>
      <w:r>
        <w:t>This term indicates an absolute prohibition: "</w:t>
      </w:r>
      <w:r>
        <w:rPr>
          <w:b/>
        </w:rPr>
        <w:t>must not</w:t>
      </w:r>
      <w:r>
        <w:t>".</w:t>
      </w:r>
    </w:p>
    <w:p w14:paraId="3D1B0C7F" w14:textId="77777777" w:rsidR="000B58DE" w:rsidRDefault="00D37823">
      <w:pPr>
        <w:pStyle w:val="BodyText"/>
      </w:pPr>
      <w:r>
        <w:t>These terms indicate that a feature is allowed by the standard but not</w:t>
      </w:r>
      <w:r w:rsidR="00E33EDC">
        <w:t xml:space="preserve"> </w:t>
      </w:r>
      <w:r>
        <w:t>required: "</w:t>
      </w:r>
      <w:r>
        <w:rPr>
          <w:b/>
        </w:rPr>
        <w:t>may</w:t>
      </w:r>
      <w:r>
        <w:t>", "</w:t>
      </w:r>
      <w:r>
        <w:rPr>
          <w:b/>
        </w:rPr>
        <w:t>optional</w:t>
      </w:r>
      <w:r>
        <w:t>". An implementation that does not</w:t>
      </w:r>
      <w:r w:rsidR="00E33EDC">
        <w:t xml:space="preserve"> </w:t>
      </w:r>
      <w:r>
        <w:t>provide an optional feature must be prepared to interoperate with one</w:t>
      </w:r>
      <w:r w:rsidR="00B52ED6">
        <w:t xml:space="preserve"> </w:t>
      </w:r>
      <w:r>
        <w:t>that does.</w:t>
      </w:r>
    </w:p>
    <w:p w14:paraId="51BB4252" w14:textId="77777777" w:rsidR="000B58DE" w:rsidRDefault="00D37823">
      <w:pPr>
        <w:pStyle w:val="BodyText"/>
      </w:pPr>
      <w:r>
        <w:t>These terms give guidance, recommendation or best practices:</w:t>
      </w:r>
      <w:r w:rsidR="00E33EDC">
        <w:t xml:space="preserve"> </w:t>
      </w:r>
      <w:r>
        <w:t>"</w:t>
      </w:r>
      <w:r>
        <w:rPr>
          <w:b/>
        </w:rPr>
        <w:t>should</w:t>
      </w:r>
      <w:r>
        <w:t>" or "</w:t>
      </w:r>
      <w:r>
        <w:rPr>
          <w:b/>
        </w:rPr>
        <w:t>recommended</w:t>
      </w:r>
      <w:r>
        <w:t>". A recommended choice among</w:t>
      </w:r>
      <w:r w:rsidR="00E33EDC">
        <w:t xml:space="preserve"> </w:t>
      </w:r>
      <w:r>
        <w:t>alternatives is described as "</w:t>
      </w:r>
      <w:r>
        <w:rPr>
          <w:b/>
        </w:rPr>
        <w:t>preferred</w:t>
      </w:r>
      <w:r>
        <w:t>".</w:t>
      </w:r>
    </w:p>
    <w:p w14:paraId="17EC29FE" w14:textId="77777777" w:rsidR="000B58DE" w:rsidRDefault="00D37823">
      <w:pPr>
        <w:pStyle w:val="BodyText"/>
      </w:pPr>
      <w:r>
        <w:t>These terms give guidance that a practice is not recommended: "</w:t>
      </w:r>
      <w:r>
        <w:rPr>
          <w:b/>
        </w:rPr>
        <w:t>should not</w:t>
      </w:r>
      <w:r>
        <w:t>"</w:t>
      </w:r>
      <w:r w:rsidR="00E33EDC">
        <w:t xml:space="preserve"> </w:t>
      </w:r>
      <w:r>
        <w:t>or "</w:t>
      </w:r>
      <w:r>
        <w:rPr>
          <w:b/>
        </w:rPr>
        <w:t>not recommended</w:t>
      </w:r>
      <w:r>
        <w:t>".</w:t>
      </w:r>
    </w:p>
    <w:p w14:paraId="5A13C5D2" w14:textId="77777777" w:rsidR="000B58DE" w:rsidRDefault="00D37823">
      <w:pPr>
        <w:pStyle w:val="Heading3"/>
      </w:pPr>
      <w:bookmarkStart w:id="48" w:name="document-format"/>
      <w:bookmarkStart w:id="49" w:name="_Toc506973629"/>
      <w:bookmarkEnd w:id="48"/>
      <w:r>
        <w:t>Document format</w:t>
      </w:r>
      <w:bookmarkEnd w:id="49"/>
    </w:p>
    <w:p w14:paraId="4398ED3E" w14:textId="370A578E" w:rsidR="000B58DE" w:rsidRDefault="00D37823">
      <w:pPr>
        <w:pStyle w:val="FirstParagraph"/>
      </w:pPr>
      <w:r>
        <w:t>In this document, these formats are used for technical specifications</w:t>
      </w:r>
      <w:r w:rsidR="00E33EDC">
        <w:t xml:space="preserve"> </w:t>
      </w:r>
      <w:r>
        <w:t>and data examples.</w:t>
      </w:r>
    </w:p>
    <w:p w14:paraId="22CDB54F" w14:textId="52FB8176" w:rsidR="00770272" w:rsidRPr="00770272" w:rsidRDefault="00770272" w:rsidP="00770272">
      <w:pPr>
        <w:pStyle w:val="BodyText"/>
      </w:pPr>
      <w:r>
        <w:t xml:space="preserve">XML element and attribute names as well as FIX field and message names appear in this font:  </w:t>
      </w:r>
      <w:r w:rsidRPr="0019710E">
        <w:rPr>
          <w:rStyle w:val="Code"/>
        </w:rPr>
        <w:t>codeSet</w:t>
      </w:r>
    </w:p>
    <w:p w14:paraId="5CD24933" w14:textId="77777777" w:rsidR="000B58DE" w:rsidRDefault="00D37823" w:rsidP="00770272">
      <w:pPr>
        <w:pStyle w:val="BodyText"/>
        <w:keepNext/>
        <w:keepLines/>
      </w:pPr>
      <w:r>
        <w:t xml:space="preserve">This is a sample </w:t>
      </w:r>
      <w:r w:rsidR="00731DD2">
        <w:t>XML</w:t>
      </w:r>
      <w:r>
        <w:t xml:space="preserve"> </w:t>
      </w:r>
      <w:r w:rsidR="00731DD2" w:rsidRPr="002520BF">
        <w:t>snippet</w:t>
      </w:r>
      <w:r w:rsidR="00731DD2">
        <w:t>:</w:t>
      </w:r>
    </w:p>
    <w:p w14:paraId="0A4F1607" w14:textId="509C8D55" w:rsidR="00731DD2" w:rsidRPr="002520BF" w:rsidRDefault="00731DD2" w:rsidP="00770272">
      <w:pPr>
        <w:pStyle w:val="CodeExample"/>
        <w:keepNext/>
        <w:keepLines/>
        <w:rPr>
          <w:rStyle w:val="Code"/>
        </w:rPr>
      </w:pPr>
      <w:bookmarkStart w:id="50" w:name="references"/>
      <w:bookmarkEnd w:id="50"/>
      <w:r w:rsidRPr="002520BF">
        <w:rPr>
          <w:rStyle w:val="Code"/>
        </w:rPr>
        <w:t>&lt;fixr:field id="59" name="TimeInForce" type="TimeInForceCodeSet"/&gt;</w:t>
      </w:r>
    </w:p>
    <w:p w14:paraId="20E6DBB5" w14:textId="77777777" w:rsidR="002520BF" w:rsidRPr="002520BF" w:rsidRDefault="002520BF" w:rsidP="002520BF">
      <w:pPr>
        <w:pStyle w:val="BodyText"/>
      </w:pPr>
    </w:p>
    <w:p w14:paraId="170CBE9F" w14:textId="2160284D" w:rsidR="000B58DE" w:rsidRPr="00731DD2" w:rsidRDefault="00D37823" w:rsidP="00731DD2">
      <w:pPr>
        <w:pStyle w:val="Heading2"/>
        <w:rPr>
          <w:rStyle w:val="Code"/>
          <w:rFonts w:asciiTheme="majorHAnsi" w:hAnsiTheme="majorHAnsi"/>
          <w:sz w:val="26"/>
        </w:rPr>
      </w:pPr>
      <w:bookmarkStart w:id="51" w:name="_Toc506973630"/>
      <w:r w:rsidRPr="00731DD2">
        <w:rPr>
          <w:rStyle w:val="Code"/>
          <w:rFonts w:asciiTheme="majorHAnsi" w:hAnsiTheme="majorHAnsi"/>
          <w:sz w:val="26"/>
        </w:rPr>
        <w:t>References</w:t>
      </w:r>
      <w:bookmarkEnd w:id="51"/>
    </w:p>
    <w:p w14:paraId="5EF99674" w14:textId="77777777" w:rsidR="000B58DE" w:rsidRDefault="00D37823">
      <w:pPr>
        <w:pStyle w:val="Heading3"/>
      </w:pPr>
      <w:bookmarkStart w:id="52" w:name="related-fix-standards"/>
      <w:bookmarkStart w:id="53" w:name="_Toc506973631"/>
      <w:bookmarkEnd w:id="52"/>
      <w:r>
        <w:t>Related FIX Standards</w:t>
      </w:r>
      <w:bookmarkEnd w:id="53"/>
    </w:p>
    <w:p w14:paraId="280DBEED" w14:textId="77777777" w:rsidR="000B58DE" w:rsidRDefault="00D37823">
      <w:pPr>
        <w:pStyle w:val="BodyText"/>
      </w:pPr>
      <w:r>
        <w:t>For FIX semantics, see the current FIX message specification, which is</w:t>
      </w:r>
      <w:r w:rsidR="00E33EDC">
        <w:t xml:space="preserve"> </w:t>
      </w:r>
      <w:r>
        <w:t xml:space="preserve">currently </w:t>
      </w:r>
      <w:hyperlink r:id="rId15">
        <w:r>
          <w:rPr>
            <w:rStyle w:val="Hyperlink"/>
          </w:rPr>
          <w:t>FIX 5.0 Service Pack 2</w:t>
        </w:r>
      </w:hyperlink>
      <w:r w:rsidR="00B52ED6">
        <w:rPr>
          <w:rStyle w:val="Hyperlink"/>
        </w:rPr>
        <w:t xml:space="preserve"> </w:t>
      </w:r>
      <w:r>
        <w:t>with Extension Packs.</w:t>
      </w:r>
    </w:p>
    <w:p w14:paraId="32625B52" w14:textId="77777777" w:rsidR="000B58DE" w:rsidRDefault="00D37823">
      <w:pPr>
        <w:pStyle w:val="Heading3"/>
      </w:pPr>
      <w:bookmarkStart w:id="54" w:name="dependencies-on-other-standards"/>
      <w:bookmarkStart w:id="55" w:name="_Toc506973632"/>
      <w:bookmarkEnd w:id="54"/>
      <w:r>
        <w:t>Dependencies on other standards</w:t>
      </w:r>
      <w:bookmarkEnd w:id="55"/>
    </w:p>
    <w:p w14:paraId="02562EBC" w14:textId="77777777" w:rsidR="000B58DE" w:rsidRDefault="00EC2D34">
      <w:pPr>
        <w:pStyle w:val="FirstParagraph"/>
      </w:pPr>
      <w:r>
        <w:t xml:space="preserve">Orchestra imports </w:t>
      </w:r>
      <w:hyperlink r:id="rId16" w:history="1">
        <w:r w:rsidRPr="00EC2D34">
          <w:rPr>
            <w:rStyle w:val="Hyperlink"/>
          </w:rPr>
          <w:t>Dublin Core XML schemas version 2008-02-11</w:t>
        </w:r>
      </w:hyperlink>
      <w:r>
        <w:t xml:space="preserve"> for artifact </w:t>
      </w:r>
      <w:r w:rsidR="00392ABD">
        <w:t>provenance</w:t>
      </w:r>
      <w:r>
        <w:t xml:space="preserve">. Dublin Core is standardized as </w:t>
      </w:r>
      <w:r w:rsidR="00392ABD">
        <w:t>IETF RFC 5013 and ISO 15836.</w:t>
      </w:r>
    </w:p>
    <w:p w14:paraId="3F4BA2E3" w14:textId="38854766" w:rsidR="000B58DE" w:rsidRDefault="00D37823">
      <w:pPr>
        <w:pStyle w:val="BodyText"/>
        <w:rPr>
          <w:rStyle w:val="Hyperlink"/>
        </w:rPr>
      </w:pPr>
      <w:r>
        <w:t xml:space="preserve">XML 1.1 schema standards are located here </w:t>
      </w:r>
      <w:hyperlink r:id="rId17" w:anchor="dev">
        <w:r>
          <w:rPr>
            <w:rStyle w:val="Hyperlink"/>
          </w:rPr>
          <w:t>W3C XML Schema</w:t>
        </w:r>
      </w:hyperlink>
    </w:p>
    <w:p w14:paraId="6C10E3ED" w14:textId="4FFC91AD" w:rsidR="00D97D36" w:rsidRDefault="00D97D36">
      <w:pPr>
        <w:pStyle w:val="BodyText"/>
      </w:pPr>
      <w:r>
        <w:rPr>
          <w:rStyle w:val="Hyperlink"/>
        </w:rPr>
        <w:t xml:space="preserve">Incremental changes to an XML file may be represented by the format described in </w:t>
      </w:r>
      <w:hyperlink r:id="rId18" w:history="1">
        <w:r w:rsidRPr="00D97D36">
          <w:rPr>
            <w:rStyle w:val="Hyperlink"/>
          </w:rPr>
          <w:t>IETF RFC 5261</w:t>
        </w:r>
      </w:hyperlink>
      <w:r>
        <w:rPr>
          <w:rStyle w:val="Hyperlink"/>
        </w:rPr>
        <w:t>.</w:t>
      </w:r>
    </w:p>
    <w:p w14:paraId="7519CE3E" w14:textId="5721EDC3" w:rsidR="00566E57" w:rsidRDefault="002B7623">
      <w:pPr>
        <w:spacing w:before="0" w:after="200"/>
      </w:pPr>
      <w:bookmarkStart w:id="56" w:name="field-encoding"/>
      <w:bookmarkStart w:id="57" w:name="message-structure"/>
      <w:bookmarkStart w:id="58" w:name="message-schema-1"/>
      <w:bookmarkStart w:id="59" w:name="schema-extension-mechanism"/>
      <w:bookmarkStart w:id="60" w:name="usage-guidelines"/>
      <w:bookmarkEnd w:id="56"/>
      <w:bookmarkEnd w:id="57"/>
      <w:bookmarkEnd w:id="58"/>
      <w:bookmarkEnd w:id="59"/>
      <w:bookmarkEnd w:id="60"/>
      <w:r>
        <w:br w:type="page"/>
      </w:r>
    </w:p>
    <w:p w14:paraId="7F84B078" w14:textId="207E3C2E" w:rsidR="00566E57" w:rsidRDefault="00566E57" w:rsidP="00566E57">
      <w:pPr>
        <w:pStyle w:val="Heading1"/>
      </w:pPr>
      <w:bookmarkStart w:id="61" w:name="_Toc506973633"/>
      <w:r>
        <w:t>Metamodel</w:t>
      </w:r>
      <w:bookmarkEnd w:id="61"/>
    </w:p>
    <w:p w14:paraId="161C8A0E" w14:textId="62DD83BA" w:rsidR="006C294B" w:rsidRDefault="006C294B" w:rsidP="006C294B">
      <w:r>
        <w:t xml:space="preserve">One conceptual metamodel governs all representations of FIX Orchestra and Repository knowledge bases. The XML schema and </w:t>
      </w:r>
      <w:r w:rsidR="0052187E">
        <w:t xml:space="preserve">any </w:t>
      </w:r>
      <w:r>
        <w:t>other representations</w:t>
      </w:r>
      <w:r w:rsidR="0052187E">
        <w:t xml:space="preserve"> that may be developed in future</w:t>
      </w:r>
      <w:r>
        <w:t xml:space="preserve">, such as semantic ontologies, should be considered implementations of this </w:t>
      </w:r>
      <w:r w:rsidR="0052187E">
        <w:t xml:space="preserve">common </w:t>
      </w:r>
      <w:r>
        <w:t xml:space="preserve">metamodel. </w:t>
      </w:r>
    </w:p>
    <w:p w14:paraId="1AADB78A" w14:textId="4C74E788" w:rsidR="006C294B" w:rsidRPr="006C294B" w:rsidRDefault="00893578" w:rsidP="006C294B">
      <w:r>
        <w:t>The meta</w:t>
      </w:r>
      <w:r w:rsidR="006C294B">
        <w:t>model presented</w:t>
      </w:r>
      <w:r w:rsidR="006C294B" w:rsidRPr="00566E57">
        <w:t xml:space="preserve"> does not strictly conform to the UML Meta-Object Facility</w:t>
      </w:r>
      <w:r w:rsidR="006C294B">
        <w:t xml:space="preserve"> architecture.</w:t>
      </w:r>
    </w:p>
    <w:p w14:paraId="6C61C0A8" w14:textId="37C1DF57" w:rsidR="00566E57" w:rsidRDefault="00566E57" w:rsidP="00566E57">
      <w:pPr>
        <w:pStyle w:val="Heading2"/>
      </w:pPr>
      <w:bookmarkStart w:id="62" w:name="_Toc506973634"/>
      <w:r>
        <w:t>Message structures</w:t>
      </w:r>
      <w:bookmarkEnd w:id="62"/>
    </w:p>
    <w:p w14:paraId="23A1E074" w14:textId="3134C1FC" w:rsidR="00566E57" w:rsidRPr="00566E57" w:rsidRDefault="00566E57" w:rsidP="00566E57">
      <w:r w:rsidRPr="00566E57">
        <w:t xml:space="preserve">The </w:t>
      </w:r>
      <w:r w:rsidR="00893578">
        <w:t xml:space="preserve">UML </w:t>
      </w:r>
      <w:r w:rsidRPr="00566E57">
        <w:t xml:space="preserve">metamodel depicted below </w:t>
      </w:r>
      <w:r>
        <w:t>is a conceptual view of message s</w:t>
      </w:r>
      <w:r w:rsidRPr="00566E57">
        <w:t>tructure</w:t>
      </w:r>
      <w:r w:rsidR="006C294B">
        <w:t>s</w:t>
      </w:r>
      <w:r w:rsidRPr="00566E57">
        <w:t xml:space="preserve">. </w:t>
      </w:r>
    </w:p>
    <w:p w14:paraId="7DE13CAE" w14:textId="30488585" w:rsidR="002B7623" w:rsidRDefault="00566E57">
      <w:pPr>
        <w:spacing w:before="0" w:after="200"/>
        <w:rPr>
          <w:rFonts w:eastAsiaTheme="majorEastAsia" w:cstheme="majorBidi"/>
          <w:b/>
          <w:bCs/>
          <w:color w:val="345A8A" w:themeColor="accent1" w:themeShade="B5"/>
          <w:sz w:val="32"/>
          <w:szCs w:val="32"/>
        </w:rPr>
      </w:pPr>
      <w:r w:rsidRPr="009E3078">
        <w:rPr>
          <w:noProof/>
        </w:rPr>
        <w:drawing>
          <wp:inline distT="0" distB="0" distL="0" distR="0" wp14:anchorId="69371F39" wp14:editId="43532C3F">
            <wp:extent cx="5943600" cy="427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038CC80B" w14:textId="38FD28D5" w:rsidR="00566E57" w:rsidRDefault="0080588C" w:rsidP="0080588C">
      <w:pPr>
        <w:pStyle w:val="Heading3"/>
      </w:pPr>
      <w:bookmarkStart w:id="63" w:name="_Toc506973635"/>
      <w:r>
        <w:t>Message structure abstractions</w:t>
      </w:r>
      <w:bookmarkEnd w:id="63"/>
    </w:p>
    <w:p w14:paraId="0AA714A9" w14:textId="0E85069A" w:rsidR="00344336" w:rsidRDefault="00344336" w:rsidP="0080588C">
      <w:r w:rsidRPr="00344336">
        <w:rPr>
          <w:b/>
        </w:rPr>
        <w:t>Field</w:t>
      </w:r>
      <w:r>
        <w:t xml:space="preserve"> – carries a specific business meaning (semantics) as described in FIX specifications or other protocol. A pointer to a field is a </w:t>
      </w:r>
      <w:r w:rsidRPr="00344336">
        <w:rPr>
          <w:b/>
        </w:rPr>
        <w:t>fieldRef</w:t>
      </w:r>
      <w:r>
        <w:t>. The data domain of a field is either a datatype or a code set.</w:t>
      </w:r>
    </w:p>
    <w:p w14:paraId="205AED55" w14:textId="61631491" w:rsidR="00344336" w:rsidRDefault="00344336" w:rsidP="0080588C">
      <w:r w:rsidRPr="00344336">
        <w:rPr>
          <w:b/>
        </w:rPr>
        <w:t>Datatype</w:t>
      </w:r>
      <w:r>
        <w:t xml:space="preserve"> – the value space of a class of fields. FIX has about 20 datatypes.</w:t>
      </w:r>
    </w:p>
    <w:p w14:paraId="3118EA80" w14:textId="445568BA" w:rsidR="00344336" w:rsidRDefault="00344336" w:rsidP="0080588C">
      <w:r w:rsidRPr="00344336">
        <w:rPr>
          <w:b/>
        </w:rPr>
        <w:t>Code set</w:t>
      </w:r>
      <w:r>
        <w:t xml:space="preserve"> – a set of valid values of a field. They must all be of the same datatype.</w:t>
      </w:r>
    </w:p>
    <w:p w14:paraId="5EAE1F71" w14:textId="3FA82BEF" w:rsidR="0080588C" w:rsidRDefault="0080588C" w:rsidP="0080588C">
      <w:r>
        <w:t>C</w:t>
      </w:r>
      <w:r w:rsidRPr="0080588C">
        <w:rPr>
          <w:b/>
        </w:rPr>
        <w:t>omponent</w:t>
      </w:r>
      <w:r>
        <w:t xml:space="preserve"> – a sequence of fields and nested components. There are two types of components, common block</w:t>
      </w:r>
      <w:r w:rsidR="00893578">
        <w:t xml:space="preserve"> and repeating group</w:t>
      </w:r>
      <w:r>
        <w:t>.</w:t>
      </w:r>
      <w:r w:rsidR="00344336">
        <w:t xml:space="preserve"> A c</w:t>
      </w:r>
      <w:r w:rsidRPr="00344336">
        <w:t>ommon block</w:t>
      </w:r>
      <w:r w:rsidR="00344336">
        <w:t xml:space="preserve"> is</w:t>
      </w:r>
      <w:r>
        <w:t xml:space="preserve"> </w:t>
      </w:r>
      <w:r w:rsidR="00344336">
        <w:t xml:space="preserve">a component </w:t>
      </w:r>
      <w:r>
        <w:t>designed to specified</w:t>
      </w:r>
      <w:r w:rsidRPr="006505DF">
        <w:t xml:space="preserve"> </w:t>
      </w:r>
      <w:r>
        <w:t xml:space="preserve">once in detail but reused in multiple message types by reference. A pointer to a component is </w:t>
      </w:r>
      <w:r w:rsidRPr="00344336">
        <w:rPr>
          <w:b/>
        </w:rPr>
        <w:t>componentRef</w:t>
      </w:r>
      <w:r>
        <w:t>.</w:t>
      </w:r>
    </w:p>
    <w:p w14:paraId="2B3927F6" w14:textId="0AFC56C9" w:rsidR="0080588C" w:rsidRDefault="00344336" w:rsidP="0080588C">
      <w:r>
        <w:rPr>
          <w:b/>
        </w:rPr>
        <w:t>G</w:t>
      </w:r>
      <w:r w:rsidR="0080588C" w:rsidRPr="0080588C">
        <w:rPr>
          <w:b/>
        </w:rPr>
        <w:t>roup</w:t>
      </w:r>
      <w:r>
        <w:rPr>
          <w:b/>
        </w:rPr>
        <w:t>, or repeating group</w:t>
      </w:r>
      <w:r w:rsidR="0080588C">
        <w:t xml:space="preserve"> – like a common block but with one additional feature: it represents an </w:t>
      </w:r>
      <w:r w:rsidR="0080588C" w:rsidRPr="00D21A61">
        <w:rPr>
          <w:i/>
        </w:rPr>
        <w:t>array of</w:t>
      </w:r>
      <w:r w:rsidR="0080588C">
        <w:t xml:space="preserve"> blocks to be sent on the wire. </w:t>
      </w:r>
      <w:r>
        <w:t xml:space="preserve"> A pointer to a group is </w:t>
      </w:r>
      <w:r w:rsidRPr="00344336">
        <w:rPr>
          <w:b/>
        </w:rPr>
        <w:t>groupRef</w:t>
      </w:r>
      <w:r>
        <w:t>.</w:t>
      </w:r>
    </w:p>
    <w:p w14:paraId="554277D3" w14:textId="5C1D0134" w:rsidR="0080588C" w:rsidRDefault="0080588C" w:rsidP="0080588C">
      <w:r>
        <w:rPr>
          <w:b/>
        </w:rPr>
        <w:t>M</w:t>
      </w:r>
      <w:r w:rsidRPr="0080588C">
        <w:rPr>
          <w:b/>
        </w:rPr>
        <w:t>essage</w:t>
      </w:r>
      <w:r>
        <w:t xml:space="preserve"> – a unit of information sent on the wire between counterparties.</w:t>
      </w:r>
      <w:r w:rsidR="00344336">
        <w:t xml:space="preserve"> </w:t>
      </w:r>
      <w:r w:rsidR="00893578">
        <w:t xml:space="preserve">A message is composed of components and fields. </w:t>
      </w:r>
      <w:r w:rsidR="00344336">
        <w:t xml:space="preserve">A pointer to a message is a </w:t>
      </w:r>
      <w:r w:rsidR="00344336" w:rsidRPr="00344336">
        <w:rPr>
          <w:b/>
        </w:rPr>
        <w:t>messageRef</w:t>
      </w:r>
      <w:r w:rsidR="00344336">
        <w:t>.</w:t>
      </w:r>
      <w:r w:rsidR="00893578">
        <w:t xml:space="preserve"> </w:t>
      </w:r>
    </w:p>
    <w:p w14:paraId="640E5A4E" w14:textId="2E0182AA" w:rsidR="00931C03" w:rsidRDefault="00931C03" w:rsidP="00893578">
      <w:pPr>
        <w:pStyle w:val="Heading3"/>
      </w:pPr>
      <w:bookmarkStart w:id="64" w:name="_Toc506973636"/>
      <w:r>
        <w:t>General Purpose Dataty</w:t>
      </w:r>
      <w:r w:rsidR="00893578">
        <w:t>p</w:t>
      </w:r>
      <w:r>
        <w:t>es</w:t>
      </w:r>
      <w:bookmarkEnd w:id="64"/>
    </w:p>
    <w:p w14:paraId="0AFE7EEA" w14:textId="31C52963" w:rsidR="00893578" w:rsidRDefault="00893578" w:rsidP="00893578">
      <w:r>
        <w:t>Pointer and array abstractions are defined by standard ISO 11404.</w:t>
      </w:r>
      <w:r w:rsidR="002E5AEB">
        <w:t xml:space="preserve"> The code set abstraction is described in that standard as “state” type.</w:t>
      </w:r>
    </w:p>
    <w:p w14:paraId="73D19A45" w14:textId="3DDBACDA" w:rsidR="00847A46" w:rsidRDefault="00847A46" w:rsidP="00847A46">
      <w:pPr>
        <w:pStyle w:val="Heading2"/>
      </w:pPr>
      <w:bookmarkStart w:id="65" w:name="_Toc506973637"/>
      <w:r>
        <w:t>Interfaces</w:t>
      </w:r>
      <w:bookmarkEnd w:id="65"/>
    </w:p>
    <w:p w14:paraId="2F82F98B" w14:textId="3950DF47" w:rsidR="00847A46" w:rsidRPr="00847A46" w:rsidRDefault="00847A46" w:rsidP="00454318">
      <w:r>
        <w:t>The interface metamodel is an abstraction of a service offering</w:t>
      </w:r>
      <w:r w:rsidR="00EC45FF">
        <w:t>s</w:t>
      </w:r>
      <w:r>
        <w:t xml:space="preserve"> and session provisioning. This UML model depicts the main classes.</w:t>
      </w:r>
    </w:p>
    <w:p w14:paraId="49C29484" w14:textId="77777777" w:rsidR="00344336" w:rsidRDefault="00344336" w:rsidP="00454318"/>
    <w:p w14:paraId="58ED719D" w14:textId="74765B40" w:rsidR="00454318" w:rsidRPr="00454318" w:rsidRDefault="00847A46" w:rsidP="00454318">
      <w:r>
        <w:rPr>
          <w:noProof/>
        </w:rPr>
        <w:drawing>
          <wp:inline distT="0" distB="0" distL="0" distR="0" wp14:anchorId="70422F01" wp14:editId="2E9BCDEB">
            <wp:extent cx="3803904" cy="61207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s.png"/>
                    <pic:cNvPicPr/>
                  </pic:nvPicPr>
                  <pic:blipFill>
                    <a:blip r:embed="rId20">
                      <a:extLst>
                        <a:ext uri="{28A0092B-C50C-407E-A947-70E740481C1C}">
                          <a14:useLocalDpi xmlns:a14="http://schemas.microsoft.com/office/drawing/2010/main" val="0"/>
                        </a:ext>
                      </a:extLst>
                    </a:blip>
                    <a:stretch>
                      <a:fillRect/>
                    </a:stretch>
                  </pic:blipFill>
                  <pic:spPr>
                    <a:xfrm>
                      <a:off x="0" y="0"/>
                      <a:ext cx="3803904" cy="6120766"/>
                    </a:xfrm>
                    <a:prstGeom prst="rect">
                      <a:avLst/>
                    </a:prstGeom>
                  </pic:spPr>
                </pic:pic>
              </a:graphicData>
            </a:graphic>
          </wp:inline>
        </w:drawing>
      </w:r>
    </w:p>
    <w:p w14:paraId="6BA86405" w14:textId="29AA57FA" w:rsidR="0080588C" w:rsidRDefault="00EC45FF" w:rsidP="00EC45FF">
      <w:pPr>
        <w:pStyle w:val="Heading3"/>
      </w:pPr>
      <w:bookmarkStart w:id="66" w:name="_Toc506973638"/>
      <w:r>
        <w:t>Interface abstractions</w:t>
      </w:r>
      <w:bookmarkEnd w:id="66"/>
    </w:p>
    <w:p w14:paraId="439DBEEE" w14:textId="5C17A8F9" w:rsidR="00EC45FF" w:rsidRDefault="00EC45FF" w:rsidP="00EC45FF">
      <w:r w:rsidRPr="001D1525">
        <w:rPr>
          <w:b/>
        </w:rPr>
        <w:t>Protocol</w:t>
      </w:r>
      <w:r>
        <w:t xml:space="preserve">—a standard for communications. The </w:t>
      </w:r>
      <w:r w:rsidRPr="00EC45FF">
        <w:t xml:space="preserve">Open Systems Interconnection model </w:t>
      </w:r>
      <w:r>
        <w:t>(OSI) defines protocols as a layered stack, including application layer and user interface at the top, presentation layer (encoding), session layer, and transport layer. Each protocol depends on lower layers for services. Layers below transport layer are out of scope for Orchestra.</w:t>
      </w:r>
    </w:p>
    <w:p w14:paraId="12BA3BD1" w14:textId="54405A3F" w:rsidR="00EC45FF" w:rsidRDefault="00EC45FF" w:rsidP="00EC45FF">
      <w:r>
        <w:t>Any message-oriented protocol may have an orchestration attribute that consists of a URI. It is a link to an Orchestra file that describes message structures and workflow.</w:t>
      </w:r>
    </w:p>
    <w:p w14:paraId="42D65E87" w14:textId="4FA70F4D" w:rsidR="00EC45FF" w:rsidRDefault="00EC45FF" w:rsidP="00EC45FF">
      <w:r w:rsidRPr="001D1525">
        <w:rPr>
          <w:b/>
        </w:rPr>
        <w:t>Service</w:t>
      </w:r>
      <w:r>
        <w:t>—a service offering by a counterparty. A service is an application layer protocol.</w:t>
      </w:r>
    </w:p>
    <w:p w14:paraId="5702D0BE" w14:textId="47D4CD17" w:rsidR="001D1525" w:rsidRDefault="001D1525" w:rsidP="00EC45FF">
      <w:bookmarkStart w:id="67" w:name="_Hlk480977443"/>
      <w:r w:rsidRPr="001D1525">
        <w:rPr>
          <w:b/>
        </w:rPr>
        <w:t>Interface</w:t>
      </w:r>
      <w:r>
        <w:t>—a collection of protocols and services exposed by a counterparty. A counterparty may offer more than one interface for different purposes. An interface may be configured for one or more service offerings and all the protocols that make up a communication stack. Also, an interface may contain any number of session configurations.</w:t>
      </w:r>
    </w:p>
    <w:bookmarkEnd w:id="67"/>
    <w:p w14:paraId="49CCCE56" w14:textId="042A1887" w:rsidR="001D1525" w:rsidRDefault="001D1525" w:rsidP="00EC45FF">
      <w:r w:rsidRPr="001D1525">
        <w:rPr>
          <w:b/>
        </w:rPr>
        <w:t>Session</w:t>
      </w:r>
      <w:r>
        <w:t>—a specific usage of an interface. A session has one or more identifiers. It inherits services and protocols from its parent interface, but it may have further refinement or overrides of protocol settings, such as a transport address.</w:t>
      </w:r>
    </w:p>
    <w:p w14:paraId="2584B160" w14:textId="77777777" w:rsidR="001D1525" w:rsidRDefault="001D1525" w:rsidP="00EC45FF"/>
    <w:p w14:paraId="5032E213" w14:textId="77777777" w:rsidR="001D1525" w:rsidRPr="00EC45FF" w:rsidRDefault="001D1525" w:rsidP="00EC45FF"/>
    <w:p w14:paraId="14120B09" w14:textId="7123A877" w:rsidR="0080588C" w:rsidRDefault="0080588C">
      <w:pPr>
        <w:spacing w:before="0" w:after="200"/>
        <w:rPr>
          <w:rFonts w:eastAsiaTheme="majorEastAsia" w:cstheme="majorBidi"/>
          <w:b/>
          <w:bCs/>
          <w:color w:val="345A8A" w:themeColor="accent1" w:themeShade="B5"/>
          <w:sz w:val="32"/>
          <w:szCs w:val="32"/>
        </w:rPr>
      </w:pPr>
    </w:p>
    <w:p w14:paraId="1DCCFBD7" w14:textId="77777777" w:rsidR="0080588C" w:rsidRDefault="0080588C">
      <w:pPr>
        <w:spacing w:before="0" w:after="200"/>
        <w:rPr>
          <w:rFonts w:eastAsiaTheme="majorEastAsia" w:cstheme="majorBidi"/>
          <w:b/>
          <w:bCs/>
          <w:color w:val="345A8A" w:themeColor="accent1" w:themeShade="B5"/>
          <w:sz w:val="32"/>
          <w:szCs w:val="32"/>
        </w:rPr>
      </w:pPr>
      <w:r>
        <w:br w:type="page"/>
      </w:r>
    </w:p>
    <w:p w14:paraId="53B4A7F9" w14:textId="7F6D43BF" w:rsidR="00CF5AB4" w:rsidRDefault="00CF5AB4">
      <w:pPr>
        <w:pStyle w:val="Heading1"/>
      </w:pPr>
      <w:bookmarkStart w:id="68" w:name="_Toc506973639"/>
      <w:r>
        <w:t xml:space="preserve">Orchestra and Repository </w:t>
      </w:r>
      <w:r w:rsidR="00566E57">
        <w:t xml:space="preserve">XML </w:t>
      </w:r>
      <w:r>
        <w:t>Schema</w:t>
      </w:r>
      <w:bookmarkEnd w:id="68"/>
    </w:p>
    <w:p w14:paraId="7D72B820" w14:textId="4023A37E" w:rsidR="00725B34" w:rsidRPr="00725B34" w:rsidRDefault="00725B34" w:rsidP="00725B34">
      <w:pPr>
        <w:pStyle w:val="Heading2"/>
      </w:pPr>
      <w:bookmarkStart w:id="69" w:name="_Toc506973640"/>
      <w:r>
        <w:t>XML Schema (XSD)</w:t>
      </w:r>
      <w:bookmarkEnd w:id="69"/>
    </w:p>
    <w:p w14:paraId="549CCD34" w14:textId="70DAB160" w:rsidR="00CF5AB4" w:rsidRDefault="00CF5AB4" w:rsidP="00CF5AB4">
      <w:r>
        <w:t>FIX Orchestra and Repository 2016 Edition share a common XML schema. The two</w:t>
      </w:r>
      <w:r w:rsidR="00932171">
        <w:t xml:space="preserve"> forms</w:t>
      </w:r>
      <w:r>
        <w:t xml:space="preserve"> are only distinguished by usage. If a file only contains message structures and message documentation, it may be referred to as a </w:t>
      </w:r>
      <w:r w:rsidR="00932171">
        <w:t>R</w:t>
      </w:r>
      <w:r>
        <w:t xml:space="preserve">epository file. If </w:t>
      </w:r>
      <w:r w:rsidR="00932171">
        <w:t xml:space="preserve">it additionally </w:t>
      </w:r>
      <w:r>
        <w:t xml:space="preserve">contains work flow, state variables, conditional logic and so forth, then it is </w:t>
      </w:r>
      <w:r w:rsidR="00932171">
        <w:t xml:space="preserve">called </w:t>
      </w:r>
      <w:r>
        <w:t xml:space="preserve">an Orchestra file. </w:t>
      </w:r>
      <w:r w:rsidR="00537E24">
        <w:t>In other words, Orchestra is a superset of Repository features.</w:t>
      </w:r>
    </w:p>
    <w:p w14:paraId="2D52059E" w14:textId="0AB1780C" w:rsidR="00725B34" w:rsidRDefault="00725B34" w:rsidP="00725B34">
      <w:pPr>
        <w:pStyle w:val="Heading3"/>
      </w:pPr>
      <w:bookmarkStart w:id="70" w:name="_Toc506973641"/>
      <w:r>
        <w:t>Conformance</w:t>
      </w:r>
      <w:bookmarkEnd w:id="70"/>
    </w:p>
    <w:p w14:paraId="01CCDC8C" w14:textId="463B82F1" w:rsidR="00725B34" w:rsidRDefault="00725B34" w:rsidP="00CF5AB4">
      <w:r>
        <w:t>All published</w:t>
      </w:r>
      <w:r w:rsidR="00932171">
        <w:t xml:space="preserve"> Repository and</w:t>
      </w:r>
      <w:r>
        <w:t xml:space="preserve"> Orchestra files </w:t>
      </w:r>
      <w:r w:rsidRPr="00574876">
        <w:rPr>
          <w:b/>
        </w:rPr>
        <w:t>must</w:t>
      </w:r>
      <w:r>
        <w:t xml:space="preserve"> conform to the standard XML schema. This can be validated with common XML parsers and related tools.</w:t>
      </w:r>
    </w:p>
    <w:p w14:paraId="1E792440" w14:textId="77777777" w:rsidR="00022908" w:rsidRDefault="00022908" w:rsidP="00725B34">
      <w:pPr>
        <w:pStyle w:val="Heading3"/>
      </w:pPr>
      <w:bookmarkStart w:id="71" w:name="_Toc506973642"/>
      <w:r>
        <w:t>Schema location</w:t>
      </w:r>
      <w:bookmarkEnd w:id="71"/>
    </w:p>
    <w:p w14:paraId="2870755B" w14:textId="2AE2AB4A" w:rsidR="00537E24" w:rsidRDefault="00537E24" w:rsidP="00CF5AB4">
      <w:r>
        <w:t xml:space="preserve">The XML schema is currently available in GitHub project fix-orchestra module </w:t>
      </w:r>
      <w:hyperlink r:id="rId21" w:history="1">
        <w:r w:rsidRPr="00537E24">
          <w:rPr>
            <w:rStyle w:val="Hyperlink"/>
          </w:rPr>
          <w:t>repository2016</w:t>
        </w:r>
      </w:hyperlink>
      <w:r>
        <w:t xml:space="preserve">. Upon </w:t>
      </w:r>
      <w:r w:rsidR="00022908">
        <w:t>promotion to</w:t>
      </w:r>
      <w:r>
        <w:t xml:space="preserve"> draft standard, it will be made available at a </w:t>
      </w:r>
      <w:r w:rsidR="00A17814">
        <w:t xml:space="preserve">URI </w:t>
      </w:r>
      <w:r>
        <w:t>consistent with its XML namespace.</w:t>
      </w:r>
    </w:p>
    <w:p w14:paraId="5F19A859" w14:textId="77777777" w:rsidR="00ED493E" w:rsidRDefault="00ED493E" w:rsidP="00ED493E">
      <w:pPr>
        <w:pStyle w:val="Heading3"/>
      </w:pPr>
      <w:bookmarkStart w:id="72" w:name="_Toc506973643"/>
      <w:r>
        <w:t>Root element</w:t>
      </w:r>
      <w:bookmarkEnd w:id="72"/>
    </w:p>
    <w:p w14:paraId="20D77D0D" w14:textId="1F901F29" w:rsidR="009045BE" w:rsidRDefault="00ED493E" w:rsidP="00ED493E">
      <w:pPr>
        <w:rPr>
          <w:ins w:id="73" w:author="Don Mendelson" w:date="2018-02-20T13:48:00Z"/>
        </w:rPr>
      </w:pPr>
      <w:r>
        <w:t>The root element an Orchestra XML file is &lt;</w:t>
      </w:r>
      <w:r w:rsidRPr="00770272">
        <w:rPr>
          <w:rStyle w:val="Code"/>
        </w:rPr>
        <w:t>repository</w:t>
      </w:r>
      <w:r>
        <w:t xml:space="preserve">&gt;. </w:t>
      </w:r>
      <w:ins w:id="74" w:author="Don Mendelson" w:date="2018-02-20T13:41:00Z">
        <w:r w:rsidR="009045BE">
          <w:t>An Orchestra repository file contains all the m</w:t>
        </w:r>
      </w:ins>
      <w:ins w:id="75" w:author="Don Mendelson" w:date="2018-02-20T13:42:00Z">
        <w:r w:rsidR="009045BE">
          <w:t>essage structures and workflow elements pertaining to a single protocol</w:t>
        </w:r>
      </w:ins>
      <w:ins w:id="76" w:author="Don Mendelson" w:date="2018-02-20T13:43:00Z">
        <w:r w:rsidR="009045BE">
          <w:t xml:space="preserve"> version</w:t>
        </w:r>
      </w:ins>
      <w:ins w:id="77" w:author="Don Mendelson" w:date="2018-02-20T13:42:00Z">
        <w:r w:rsidR="009045BE">
          <w:t>. If an organization supports multiple versions of FIX, it should supply an Orchestra file for each.</w:t>
        </w:r>
      </w:ins>
    </w:p>
    <w:p w14:paraId="770823FC" w14:textId="58244532" w:rsidR="00166B46" w:rsidRDefault="00166B46" w:rsidP="00ED493E">
      <w:pPr>
        <w:rPr>
          <w:ins w:id="78" w:author="Don Mendelson" w:date="2018-02-20T13:47:00Z"/>
        </w:rPr>
      </w:pPr>
      <w:ins w:id="79" w:author="Don Mendelson" w:date="2018-02-20T13:48:00Z">
        <w:r>
          <w:t xml:space="preserve">The </w:t>
        </w:r>
        <w:r w:rsidRPr="00166B46">
          <w:rPr>
            <w:rStyle w:val="Code"/>
          </w:rPr>
          <w:t>name</w:t>
        </w:r>
        <w:r>
          <w:t xml:space="preserve"> attribute of </w:t>
        </w:r>
        <w:r w:rsidRPr="00166B46">
          <w:rPr>
            <w:rStyle w:val="Code"/>
          </w:rPr>
          <w:t>&lt;repository&gt;</w:t>
        </w:r>
      </w:ins>
      <w:ins w:id="80" w:author="Don Mendelson" w:date="2018-02-20T13:49:00Z">
        <w:r>
          <w:t xml:space="preserve"> identifies an implementation of a protocol. The name should remain stable over minor revisions.</w:t>
        </w:r>
      </w:ins>
      <w:ins w:id="81" w:author="Don Mendelson" w:date="2018-02-20T13:50:00Z">
        <w:r>
          <w:t xml:space="preserve"> The </w:t>
        </w:r>
        <w:r w:rsidRPr="00166B46">
          <w:rPr>
            <w:rStyle w:val="Code"/>
          </w:rPr>
          <w:t>version</w:t>
        </w:r>
        <w:r>
          <w:t xml:space="preserve"> attribute should, on the other hand,</w:t>
        </w:r>
      </w:ins>
      <w:ins w:id="82" w:author="Don Mendelson" w:date="2018-02-20T13:51:00Z">
        <w:r>
          <w:t xml:space="preserve"> should be </w:t>
        </w:r>
      </w:ins>
      <w:ins w:id="83" w:author="Don Mendelson" w:date="2018-02-20T13:52:00Z">
        <w:r>
          <w:t>unique</w:t>
        </w:r>
      </w:ins>
      <w:ins w:id="84" w:author="Don Mendelson" w:date="2018-02-20T13:51:00Z">
        <w:r>
          <w:t xml:space="preserve"> for any substantive change to the protocol.</w:t>
        </w:r>
      </w:ins>
      <w:ins w:id="85" w:author="Don Mendelson" w:date="2018-02-20T13:52:00Z">
        <w:r>
          <w:t xml:space="preserve"> </w:t>
        </w:r>
      </w:ins>
      <w:ins w:id="86" w:author="Don Mendelson" w:date="2018-02-20T13:54:00Z">
        <w:r w:rsidR="00154DB2">
          <w:t xml:space="preserve">If the </w:t>
        </w:r>
      </w:ins>
      <w:ins w:id="87" w:author="Don Mendelson" w:date="2018-02-20T13:52:00Z">
        <w:r w:rsidRPr="00166B46">
          <w:rPr>
            <w:rStyle w:val="Code"/>
          </w:rPr>
          <w:t>hasComponents</w:t>
        </w:r>
        <w:r>
          <w:t xml:space="preserve"> attribute </w:t>
        </w:r>
      </w:ins>
      <w:ins w:id="88" w:author="Don Mendelson" w:date="2018-02-20T13:53:00Z">
        <w:r>
          <w:t xml:space="preserve">is </w:t>
        </w:r>
      </w:ins>
      <w:ins w:id="89" w:author="Don Mendelson" w:date="2018-02-20T13:54:00Z">
        <w:r w:rsidR="00154DB2">
          <w:t xml:space="preserve">true, </w:t>
        </w:r>
      </w:ins>
      <w:ins w:id="90" w:author="Don Mendelson" w:date="2018-02-20T13:53:00Z">
        <w:r>
          <w:t xml:space="preserve">messages </w:t>
        </w:r>
      </w:ins>
      <w:ins w:id="91" w:author="Don Mendelson" w:date="2018-02-20T13:54:00Z">
        <w:r w:rsidR="00154DB2">
          <w:t>in the</w:t>
        </w:r>
      </w:ins>
      <w:ins w:id="92" w:author="Don Mendelson" w:date="2018-02-20T13:55:00Z">
        <w:r w:rsidR="00154DB2">
          <w:t xml:space="preserve"> protocol </w:t>
        </w:r>
      </w:ins>
      <w:ins w:id="93" w:author="Don Mendelson" w:date="2018-02-20T13:53:00Z">
        <w:r>
          <w:t>are composed from components (see below)</w:t>
        </w:r>
      </w:ins>
      <w:ins w:id="94" w:author="Don Mendelson" w:date="2018-02-20T13:55:00Z">
        <w:r w:rsidR="00154DB2">
          <w:t>;</w:t>
        </w:r>
      </w:ins>
      <w:ins w:id="95" w:author="Don Mendelson" w:date="2018-02-20T13:53:00Z">
        <w:r>
          <w:t xml:space="preserve"> </w:t>
        </w:r>
      </w:ins>
      <w:ins w:id="96" w:author="Don Mendelson" w:date="2018-02-20T13:55:00Z">
        <w:r w:rsidR="00154DB2">
          <w:t>else</w:t>
        </w:r>
      </w:ins>
      <w:ins w:id="97" w:author="Don Mendelson" w:date="2018-02-20T13:53:00Z">
        <w:r>
          <w:t xml:space="preserve"> the</w:t>
        </w:r>
      </w:ins>
      <w:ins w:id="98" w:author="Don Mendelson" w:date="2018-02-20T13:55:00Z">
        <w:r w:rsidR="00154DB2">
          <w:t>y are</w:t>
        </w:r>
      </w:ins>
      <w:ins w:id="99" w:author="Don Mendelson" w:date="2018-02-20T13:53:00Z">
        <w:r>
          <w:t xml:space="preserve"> </w:t>
        </w:r>
      </w:ins>
      <w:ins w:id="100" w:author="Don Mendelson" w:date="2018-02-20T13:54:00Z">
        <w:r>
          <w:t>flat</w:t>
        </w:r>
        <w:r w:rsidR="00154DB2">
          <w:t xml:space="preserve"> definitions only composed of fields.</w:t>
        </w:r>
      </w:ins>
    </w:p>
    <w:p w14:paraId="765C4CD9" w14:textId="4A4E3DA4" w:rsidR="00ED493E" w:rsidRDefault="00ED493E" w:rsidP="00ED493E">
      <w:r>
        <w:t xml:space="preserve">This snippet </w:t>
      </w:r>
      <w:r w:rsidR="00E26E00">
        <w:t>shows that element with</w:t>
      </w:r>
      <w:r>
        <w:t xml:space="preserve"> required namespaces</w:t>
      </w:r>
      <w:ins w:id="101" w:author="Don Mendelson" w:date="2018-02-20T13:45:00Z">
        <w:r w:rsidR="00166B46">
          <w:t xml:space="preserve"> and attributes</w:t>
        </w:r>
      </w:ins>
      <w:r>
        <w:t>:</w:t>
      </w:r>
    </w:p>
    <w:p w14:paraId="6541F85D" w14:textId="77777777" w:rsidR="004168B4" w:rsidRDefault="004168B4" w:rsidP="00ED493E"/>
    <w:p w14:paraId="57DB1522" w14:textId="77777777" w:rsidR="00166B46" w:rsidRPr="00166B46" w:rsidRDefault="00166B46" w:rsidP="00166B46">
      <w:pPr>
        <w:pStyle w:val="CodeExample"/>
        <w:keepNext/>
        <w:keepLines/>
        <w:rPr>
          <w:ins w:id="102" w:author="Don Mendelson" w:date="2018-02-20T13:43:00Z"/>
          <w:rStyle w:val="Code"/>
        </w:rPr>
      </w:pPr>
      <w:ins w:id="103" w:author="Don Mendelson" w:date="2018-02-20T13:43:00Z">
        <w:r w:rsidRPr="00166B46">
          <w:rPr>
            <w:rStyle w:val="Code"/>
          </w:rPr>
          <w:t>&lt;fixr:repository xmlns:xs="http://www.w3.org/2001/XMLSchema"</w:t>
        </w:r>
      </w:ins>
    </w:p>
    <w:p w14:paraId="0AC6A10E" w14:textId="77777777" w:rsidR="00166B46" w:rsidRPr="00166B46" w:rsidRDefault="00166B46" w:rsidP="00166B46">
      <w:pPr>
        <w:pStyle w:val="CodeExample"/>
        <w:keepNext/>
        <w:keepLines/>
        <w:rPr>
          <w:ins w:id="104" w:author="Don Mendelson" w:date="2018-02-20T13:43:00Z"/>
          <w:rStyle w:val="Code"/>
        </w:rPr>
      </w:pPr>
      <w:ins w:id="105" w:author="Don Mendelson" w:date="2018-02-20T13:43:00Z">
        <w:r w:rsidRPr="00166B46">
          <w:rPr>
            <w:rStyle w:val="Code"/>
          </w:rPr>
          <w:t xml:space="preserve">                 xmlns:functx="http://www.functx.com"</w:t>
        </w:r>
      </w:ins>
    </w:p>
    <w:p w14:paraId="011D588D" w14:textId="77777777" w:rsidR="00166B46" w:rsidRPr="00166B46" w:rsidRDefault="00166B46" w:rsidP="00166B46">
      <w:pPr>
        <w:pStyle w:val="CodeExample"/>
        <w:keepNext/>
        <w:keepLines/>
        <w:rPr>
          <w:ins w:id="106" w:author="Don Mendelson" w:date="2018-02-20T13:43:00Z"/>
          <w:rStyle w:val="Code"/>
        </w:rPr>
      </w:pPr>
      <w:ins w:id="107" w:author="Don Mendelson" w:date="2018-02-20T13:43:00Z">
        <w:r w:rsidRPr="00166B46">
          <w:rPr>
            <w:rStyle w:val="Code"/>
          </w:rPr>
          <w:t xml:space="preserve">                 xmlns:fixr="http://fixprotocol.io/2016/fixrepository"</w:t>
        </w:r>
      </w:ins>
    </w:p>
    <w:p w14:paraId="5DDAD11E" w14:textId="77777777" w:rsidR="00166B46" w:rsidRPr="00166B46" w:rsidRDefault="00166B46" w:rsidP="00166B46">
      <w:pPr>
        <w:pStyle w:val="CodeExample"/>
        <w:keepNext/>
        <w:keepLines/>
        <w:rPr>
          <w:ins w:id="108" w:author="Don Mendelson" w:date="2018-02-20T13:43:00Z"/>
          <w:rStyle w:val="Code"/>
        </w:rPr>
      </w:pPr>
      <w:ins w:id="109" w:author="Don Mendelson" w:date="2018-02-20T13:43:00Z">
        <w:r w:rsidRPr="00166B46">
          <w:rPr>
            <w:rStyle w:val="Code"/>
          </w:rPr>
          <w:t xml:space="preserve">                 xmlns:dc="http://purl.org/dc/elements/1.1/"</w:t>
        </w:r>
      </w:ins>
    </w:p>
    <w:p w14:paraId="2E955912" w14:textId="77777777" w:rsidR="00166B46" w:rsidRPr="00166B46" w:rsidRDefault="00166B46" w:rsidP="00166B46">
      <w:pPr>
        <w:pStyle w:val="CodeExample"/>
        <w:keepNext/>
        <w:keepLines/>
        <w:rPr>
          <w:ins w:id="110" w:author="Don Mendelson" w:date="2018-02-20T13:43:00Z"/>
          <w:rStyle w:val="Code"/>
        </w:rPr>
      </w:pPr>
      <w:ins w:id="111" w:author="Don Mendelson" w:date="2018-02-20T13:43:00Z">
        <w:r w:rsidRPr="00166B46">
          <w:rPr>
            <w:rStyle w:val="Code"/>
          </w:rPr>
          <w:t xml:space="preserve">                 name="FIX.5.0SP2"</w:t>
        </w:r>
      </w:ins>
    </w:p>
    <w:p w14:paraId="3286DF6E" w14:textId="77777777" w:rsidR="00166B46" w:rsidRPr="00166B46" w:rsidRDefault="00166B46" w:rsidP="00166B46">
      <w:pPr>
        <w:pStyle w:val="CodeExample"/>
        <w:keepNext/>
        <w:keepLines/>
        <w:rPr>
          <w:ins w:id="112" w:author="Don Mendelson" w:date="2018-02-20T13:43:00Z"/>
          <w:rStyle w:val="Code"/>
        </w:rPr>
      </w:pPr>
      <w:ins w:id="113" w:author="Don Mendelson" w:date="2018-02-20T13:43:00Z">
        <w:r w:rsidRPr="00166B46">
          <w:rPr>
            <w:rStyle w:val="Code"/>
          </w:rPr>
          <w:t xml:space="preserve">                 version="FIX.5.0SP2_EP240"</w:t>
        </w:r>
      </w:ins>
    </w:p>
    <w:p w14:paraId="436D666B" w14:textId="77777777" w:rsidR="00166B46" w:rsidRPr="00166B46" w:rsidRDefault="00166B46" w:rsidP="00166B46">
      <w:pPr>
        <w:pStyle w:val="CodeExample"/>
        <w:keepNext/>
        <w:keepLines/>
        <w:rPr>
          <w:ins w:id="114" w:author="Don Mendelson" w:date="2018-02-20T13:44:00Z"/>
          <w:rStyle w:val="Code"/>
        </w:rPr>
      </w:pPr>
      <w:ins w:id="115" w:author="Don Mendelson" w:date="2018-02-20T13:43:00Z">
        <w:r w:rsidRPr="00166B46">
          <w:rPr>
            <w:rStyle w:val="Code"/>
          </w:rPr>
          <w:t xml:space="preserve">                 hasComponents="1"&gt;</w:t>
        </w:r>
      </w:ins>
    </w:p>
    <w:p w14:paraId="02734D66" w14:textId="023B991C" w:rsidR="00ED493E" w:rsidRPr="000E55A1" w:rsidDel="00166B46" w:rsidRDefault="00ED493E" w:rsidP="00166B46">
      <w:pPr>
        <w:pStyle w:val="CodeExample"/>
        <w:keepNext/>
        <w:keepLines/>
        <w:rPr>
          <w:del w:id="116" w:author="Don Mendelson" w:date="2018-02-20T13:43:00Z"/>
          <w:rStyle w:val="Code"/>
        </w:rPr>
      </w:pPr>
      <w:del w:id="117" w:author="Don Mendelson" w:date="2018-02-20T13:43:00Z">
        <w:r w:rsidRPr="000E55A1" w:rsidDel="00166B46">
          <w:rPr>
            <w:rStyle w:val="Code"/>
          </w:rPr>
          <w:delText>&lt;fixr:repository xmlns:dcterms="http://purl.org/dc/terms/" xmlns:fixr="http://fixprotocol.io/2016/fixrepository" xmlns:xsi="http://www.w3.org/2001/XMLSchema-instance" xsi:schemaLocation="http://fixprotocol.io/2016/fixrepository FixRepository2016.xsd"&gt;</w:delText>
        </w:r>
      </w:del>
    </w:p>
    <w:p w14:paraId="7BE4DC39" w14:textId="77777777" w:rsidR="00ED493E" w:rsidRDefault="00ED493E" w:rsidP="00CF5AB4"/>
    <w:p w14:paraId="7D52F02F" w14:textId="77777777" w:rsidR="00B27A96" w:rsidRDefault="00B27A96" w:rsidP="00B27A96">
      <w:pPr>
        <w:pStyle w:val="Heading3"/>
      </w:pPr>
      <w:bookmarkStart w:id="118" w:name="_Toc506973644"/>
      <w:r>
        <w:t>Supplementary documentation</w:t>
      </w:r>
      <w:bookmarkEnd w:id="118"/>
    </w:p>
    <w:p w14:paraId="71D529E4" w14:textId="54D1F01A" w:rsidR="00B27A96" w:rsidRDefault="00B27A96" w:rsidP="00B27A96">
      <w:r>
        <w:t>See the separate document “</w:t>
      </w:r>
      <w:r w:rsidRPr="00B27A96">
        <w:t>FixRepository2016.</w:t>
      </w:r>
      <w:r w:rsidR="00A17814">
        <w:t>html</w:t>
      </w:r>
      <w:r>
        <w:t xml:space="preserve">” for a </w:t>
      </w:r>
      <w:r w:rsidR="00932171">
        <w:t xml:space="preserve">detailed </w:t>
      </w:r>
      <w:r>
        <w:t>technical reference for the Orchestra and Repository XML schema.</w:t>
      </w:r>
      <w:r w:rsidR="00932171">
        <w:t xml:space="preserve"> The remainder of this section serves as an overview and explains motivations for the design.</w:t>
      </w:r>
    </w:p>
    <w:p w14:paraId="63953755" w14:textId="6186AA18" w:rsidR="00780686" w:rsidRDefault="00780686" w:rsidP="00780686">
      <w:pPr>
        <w:pStyle w:val="Heading3"/>
      </w:pPr>
      <w:bookmarkStart w:id="119" w:name="_Toc506973645"/>
      <w:r>
        <w:t>Protocol relationship</w:t>
      </w:r>
      <w:bookmarkEnd w:id="119"/>
    </w:p>
    <w:p w14:paraId="063844BF" w14:textId="6CE0A38E" w:rsidR="00780686" w:rsidRDefault="00780686" w:rsidP="00780686">
      <w:r>
        <w:t xml:space="preserve">The schema was primarily designed to describe metadata about FIX protocols. However, </w:t>
      </w:r>
      <w:r w:rsidR="004A4823">
        <w:t>it</w:t>
      </w:r>
      <w:r>
        <w:t xml:space="preserve"> was also intended to be generic enough to work with other common financial industry protocols, especially when FIX is used in combination with other protocols, or a translation must be performed between protocols.</w:t>
      </w:r>
    </w:p>
    <w:p w14:paraId="00EF6FE2" w14:textId="49B13D4C" w:rsidR="004A4823" w:rsidRDefault="004A4823" w:rsidP="00780686">
      <w:r>
        <w:t>Usage should be supported for all phases of financial industry workflows, including pre-trade, trade, and post-trade flows.</w:t>
      </w:r>
    </w:p>
    <w:p w14:paraId="0A0360BD" w14:textId="37183D65" w:rsidR="000F3C0A" w:rsidRDefault="000F3C0A" w:rsidP="000F3C0A">
      <w:pPr>
        <w:pStyle w:val="Heading2"/>
      </w:pPr>
      <w:bookmarkStart w:id="120" w:name="_Toc506973646"/>
      <w:r>
        <w:t>Content ownership and history</w:t>
      </w:r>
      <w:bookmarkEnd w:id="120"/>
    </w:p>
    <w:p w14:paraId="19B5028C" w14:textId="77777777" w:rsidR="00022908" w:rsidRDefault="00022908" w:rsidP="000F3C0A">
      <w:pPr>
        <w:pStyle w:val="Heading3"/>
      </w:pPr>
      <w:bookmarkStart w:id="121" w:name="_Toc506973647"/>
      <w:r>
        <w:t>Provenance</w:t>
      </w:r>
      <w:bookmarkEnd w:id="121"/>
    </w:p>
    <w:p w14:paraId="502F6BEE" w14:textId="1BB5268C" w:rsidR="00181DEC" w:rsidRDefault="00022908" w:rsidP="00022908">
      <w:r>
        <w:t xml:space="preserve">The </w:t>
      </w:r>
      <w:r w:rsidRPr="00022908">
        <w:rPr>
          <w:rStyle w:val="Code"/>
        </w:rPr>
        <w:t xml:space="preserve">&lt;metadata&gt; </w:t>
      </w:r>
      <w:r>
        <w:t xml:space="preserve">element </w:t>
      </w:r>
      <w:r w:rsidR="00181DEC">
        <w:t>is used to identify a</w:t>
      </w:r>
      <w:r>
        <w:t xml:space="preserve"> particular</w:t>
      </w:r>
      <w:r w:rsidR="00181DEC">
        <w:t xml:space="preserve"> Orch</w:t>
      </w:r>
      <w:r w:rsidR="00932171">
        <w:t>estra file and the issuer of that</w:t>
      </w:r>
      <w:r w:rsidR="00181DEC">
        <w:t xml:space="preserve"> file.</w:t>
      </w:r>
      <w:r>
        <w:t xml:space="preserve"> It can contain any</w:t>
      </w:r>
      <w:r w:rsidR="00932171">
        <w:t xml:space="preserve"> of the</w:t>
      </w:r>
      <w:r>
        <w:t xml:space="preserve"> elements defined by the Dublin Core XML schema.</w:t>
      </w:r>
      <w:r w:rsidR="00181DEC">
        <w:t xml:space="preserve"> </w:t>
      </w:r>
      <w:r w:rsidR="00574876">
        <w:t>Recommended</w:t>
      </w:r>
      <w:r w:rsidR="00181DEC">
        <w:t xml:space="preserve"> elements include publisher, date, and rights.</w:t>
      </w:r>
    </w:p>
    <w:p w14:paraId="5FB60F0E" w14:textId="77777777" w:rsidR="00F432CF" w:rsidRDefault="00F432CF" w:rsidP="000F3C0A">
      <w:pPr>
        <w:pStyle w:val="Heading3"/>
      </w:pPr>
      <w:bookmarkStart w:id="122" w:name="_Toc506973648"/>
      <w:r>
        <w:t>Pedigree</w:t>
      </w:r>
      <w:bookmarkEnd w:id="122"/>
    </w:p>
    <w:p w14:paraId="0010AF2B" w14:textId="208401EA" w:rsidR="00F432CF" w:rsidRDefault="00F432CF" w:rsidP="00022908">
      <w:pPr>
        <w:rPr>
          <w:rFonts w:ascii="Arial" w:eastAsiaTheme="minorHAnsi" w:hAnsi="Arial" w:cs="Arial"/>
          <w:color w:val="000000"/>
          <w:sz w:val="20"/>
          <w:szCs w:val="20"/>
        </w:rPr>
      </w:pPr>
      <w:r>
        <w:t xml:space="preserve">Most message elements in the schema support a complete history of creation, change and deprecation with </w:t>
      </w:r>
      <w:r w:rsidR="00932171">
        <w:t xml:space="preserve">support of </w:t>
      </w:r>
      <w:r>
        <w:t xml:space="preserve">attribute group </w:t>
      </w:r>
      <w:r w:rsidRPr="00F432CF">
        <w:rPr>
          <w:rStyle w:val="Code"/>
          <w:highlight w:val="white"/>
        </w:rPr>
        <w:t>entityAttribGrp</w:t>
      </w:r>
      <w:r>
        <w:rPr>
          <w:rFonts w:ascii="Arial" w:eastAsiaTheme="minorHAnsi" w:hAnsi="Arial" w:cs="Arial"/>
          <w:color w:val="000000"/>
          <w:sz w:val="20"/>
          <w:szCs w:val="20"/>
        </w:rPr>
        <w:t>.</w:t>
      </w:r>
      <w:r w:rsidR="000F3C0A">
        <w:rPr>
          <w:rFonts w:ascii="Arial" w:eastAsiaTheme="minorHAnsi" w:hAnsi="Arial" w:cs="Arial"/>
          <w:color w:val="000000"/>
          <w:sz w:val="20"/>
          <w:szCs w:val="20"/>
        </w:rPr>
        <w:t xml:space="preserve"> Each historical event is qualified by its protocol version and optionally, extension pack (EP), an interim publication between major versions.</w:t>
      </w:r>
    </w:p>
    <w:p w14:paraId="034A381E" w14:textId="611D4C06" w:rsidR="00A41C78" w:rsidRDefault="00A41C78" w:rsidP="00022908">
      <w:pPr>
        <w:rPr>
          <w:rFonts w:ascii="Arial" w:eastAsiaTheme="minorHAnsi" w:hAnsi="Arial" w:cs="Arial"/>
          <w:color w:val="000000"/>
          <w:sz w:val="20"/>
          <w:szCs w:val="20"/>
        </w:rPr>
      </w:pPr>
    </w:p>
    <w:p w14:paraId="3BFA7951" w14:textId="62D52547" w:rsidR="00A41C78" w:rsidRDefault="00A41C78" w:rsidP="00A41C78">
      <w:pPr>
        <w:pStyle w:val="TextExample"/>
        <w:rPr>
          <w:rFonts w:eastAsiaTheme="minorHAnsi"/>
        </w:rPr>
      </w:pPr>
      <w:r>
        <w:rPr>
          <w:rFonts w:eastAsiaTheme="minorHAnsi"/>
        </w:rPr>
        <w:t>Code element with pedigree</w:t>
      </w:r>
    </w:p>
    <w:p w14:paraId="493AB782" w14:textId="1452EC45" w:rsidR="00A41C78" w:rsidRPr="00046DBB" w:rsidRDefault="00A41C78" w:rsidP="00046DBB">
      <w:pPr>
        <w:pStyle w:val="CodeExample"/>
        <w:keepNext/>
        <w:keepLines/>
        <w:rPr>
          <w:rStyle w:val="Code"/>
        </w:rPr>
      </w:pPr>
      <w:r w:rsidRPr="00046DBB">
        <w:rPr>
          <w:rStyle w:val="Code"/>
        </w:rPr>
        <w:t>&lt;code value="3"</w:t>
      </w:r>
      <w:r w:rsidR="00A17814">
        <w:rPr>
          <w:rStyle w:val="Code"/>
        </w:rPr>
        <w:t xml:space="preserve"> name</w:t>
      </w:r>
      <w:r w:rsidRPr="00046DBB">
        <w:rPr>
          <w:rStyle w:val="Code"/>
        </w:rPr>
        <w:t>="LocalCommission" added="FIX.4.0" deprecated="FIX.5.0SP2" deprecatedEP="204</w:t>
      </w:r>
      <w:r w:rsidR="00046DBB" w:rsidRPr="00046DBB">
        <w:rPr>
          <w:rStyle w:val="Code"/>
        </w:rPr>
        <w:t>"</w:t>
      </w:r>
      <w:r w:rsidRPr="00046DBB">
        <w:rPr>
          <w:rStyle w:val="Code"/>
        </w:rPr>
        <w:t>/&gt;</w:t>
      </w:r>
    </w:p>
    <w:p w14:paraId="032CCD64" w14:textId="77777777" w:rsidR="00A41C78" w:rsidRDefault="00A41C78" w:rsidP="00022908"/>
    <w:p w14:paraId="464C76B5" w14:textId="3567FB9D" w:rsidR="00181DEC" w:rsidRDefault="00181DEC" w:rsidP="00181DEC">
      <w:pPr>
        <w:pStyle w:val="Heading2"/>
      </w:pPr>
      <w:bookmarkStart w:id="123" w:name="_Toc506973649"/>
      <w:r>
        <w:t>Features for document</w:t>
      </w:r>
      <w:r w:rsidR="00D24C06">
        <w:t xml:space="preserve"> and FIXML</w:t>
      </w:r>
      <w:r>
        <w:t xml:space="preserve"> generation</w:t>
      </w:r>
      <w:bookmarkEnd w:id="123"/>
    </w:p>
    <w:p w14:paraId="7E72D125" w14:textId="38361654" w:rsidR="00181DEC" w:rsidRDefault="00181DEC" w:rsidP="00181DEC">
      <w:r>
        <w:t xml:space="preserve">The </w:t>
      </w:r>
      <w:r w:rsidR="00893578">
        <w:t xml:space="preserve">XML </w:t>
      </w:r>
      <w:r>
        <w:t>schema retains features that have long been used to generate FIX documentation</w:t>
      </w:r>
      <w:r w:rsidR="00090DDC">
        <w:t xml:space="preserve"> and other outputs</w:t>
      </w:r>
      <w:r>
        <w:t>.</w:t>
      </w:r>
      <w:r w:rsidR="00630D1D">
        <w:t xml:space="preserve"> These elements are optional.</w:t>
      </w:r>
    </w:p>
    <w:p w14:paraId="15CE7F04" w14:textId="77777777" w:rsidR="00181DEC" w:rsidRDefault="00090DDC" w:rsidP="00090DDC">
      <w:pPr>
        <w:pStyle w:val="Heading3"/>
      </w:pPr>
      <w:bookmarkStart w:id="124" w:name="_Toc506973650"/>
      <w:r>
        <w:t>Abbreviations</w:t>
      </w:r>
      <w:bookmarkEnd w:id="124"/>
    </w:p>
    <w:p w14:paraId="2DEB789F" w14:textId="4C3EDCA5" w:rsidR="00090DDC" w:rsidRDefault="00090DDC" w:rsidP="00181DEC">
      <w:r>
        <w:t xml:space="preserve">The </w:t>
      </w:r>
      <w:r w:rsidRPr="00090DDC">
        <w:rPr>
          <w:rStyle w:val="Code"/>
        </w:rPr>
        <w:t>&lt;</w:t>
      </w:r>
      <w:r w:rsidRPr="002D5C2E">
        <w:rPr>
          <w:rStyle w:val="Code"/>
        </w:rPr>
        <w:t>abbreviations</w:t>
      </w:r>
      <w:r w:rsidRPr="00090DDC">
        <w:rPr>
          <w:rStyle w:val="Code"/>
        </w:rPr>
        <w:t>&gt;</w:t>
      </w:r>
      <w:r>
        <w:t xml:space="preserve"> element </w:t>
      </w:r>
      <w:r w:rsidR="00780686">
        <w:t xml:space="preserve">tree </w:t>
      </w:r>
      <w:r>
        <w:t xml:space="preserve">contains </w:t>
      </w:r>
      <w:r w:rsidR="002D5C2E">
        <w:t>approved abbreviations</w:t>
      </w:r>
      <w:r>
        <w:t xml:space="preserve">. </w:t>
      </w:r>
      <w:r w:rsidR="00630D1D">
        <w:t>One use is</w:t>
      </w:r>
      <w:r>
        <w:t xml:space="preserve"> to shorten element names in FIXML</w:t>
      </w:r>
      <w:r w:rsidR="00630D1D">
        <w:t xml:space="preserve"> schema generation</w:t>
      </w:r>
      <w:r>
        <w:t>.</w:t>
      </w:r>
      <w:r w:rsidR="002D5C2E">
        <w:t xml:space="preserve"> The schema enforces uniqueness of </w:t>
      </w:r>
      <w:r w:rsidR="002D5C2E" w:rsidRPr="002D5C2E">
        <w:rPr>
          <w:rStyle w:val="Code"/>
        </w:rPr>
        <w:t>&lt;abbreviation&gt;</w:t>
      </w:r>
      <w:r w:rsidR="002D5C2E">
        <w:t xml:space="preserve"> elements by their </w:t>
      </w:r>
      <w:r w:rsidR="002D5C2E" w:rsidRPr="002D5C2E">
        <w:rPr>
          <w:rStyle w:val="Code"/>
        </w:rPr>
        <w:t>name</w:t>
      </w:r>
      <w:r w:rsidR="002D5C2E">
        <w:t xml:space="preserve"> attribute.</w:t>
      </w:r>
      <w:r w:rsidR="00D27F9A">
        <w:t xml:space="preserve"> The explanation of an </w:t>
      </w:r>
      <w:r w:rsidR="00D27F9A" w:rsidRPr="00D27F9A">
        <w:rPr>
          <w:rStyle w:val="Code"/>
        </w:rPr>
        <w:t>&lt;abbreviation&gt;</w:t>
      </w:r>
      <w:r w:rsidR="00D27F9A">
        <w:t xml:space="preserve"> element is contained by child </w:t>
      </w:r>
      <w:r w:rsidR="00D27F9A" w:rsidRPr="00D27F9A">
        <w:rPr>
          <w:rStyle w:val="Code"/>
        </w:rPr>
        <w:t>&lt;annotation&gt;/&lt;documentation&gt;</w:t>
      </w:r>
      <w:r w:rsidR="00D27F9A">
        <w:t xml:space="preserve"> elements; see </w:t>
      </w:r>
      <w:r w:rsidR="00A17814">
        <w:t xml:space="preserve">metadata </w:t>
      </w:r>
      <w:r w:rsidR="00D27F9A">
        <w:t>below.</w:t>
      </w:r>
    </w:p>
    <w:p w14:paraId="3D7F4022" w14:textId="77777777" w:rsidR="00090DDC" w:rsidRDefault="00090DDC" w:rsidP="00090DDC">
      <w:pPr>
        <w:pStyle w:val="Heading3"/>
      </w:pPr>
      <w:bookmarkStart w:id="125" w:name="_Toc506973651"/>
      <w:r>
        <w:t>Categories</w:t>
      </w:r>
      <w:bookmarkEnd w:id="125"/>
    </w:p>
    <w:p w14:paraId="55CC200F" w14:textId="4C05EBEC" w:rsidR="00090DDC" w:rsidRPr="00090DDC" w:rsidRDefault="00630D1D" w:rsidP="00090DDC">
      <w:r>
        <w:t xml:space="preserve">The </w:t>
      </w:r>
      <w:r w:rsidRPr="00630D1D">
        <w:rPr>
          <w:rStyle w:val="Code"/>
        </w:rPr>
        <w:t>&lt;categories&gt;</w:t>
      </w:r>
      <w:r>
        <w:t xml:space="preserve"> element </w:t>
      </w:r>
      <w:r w:rsidR="00780686">
        <w:t xml:space="preserve">tree </w:t>
      </w:r>
      <w:r>
        <w:t>is used to associate FIX elements to business classifications, such as order handling, market data, and so forth, for documentation generation.</w:t>
      </w:r>
      <w:r w:rsidR="00205D8F">
        <w:t xml:space="preserve"> Also, categories are used to organize FIXML schema files.</w:t>
      </w:r>
    </w:p>
    <w:p w14:paraId="12F6B2C6" w14:textId="77777777" w:rsidR="00090DDC" w:rsidRDefault="00090DDC" w:rsidP="00090DDC">
      <w:pPr>
        <w:pStyle w:val="Heading3"/>
      </w:pPr>
      <w:bookmarkStart w:id="126" w:name="_Toc506973652"/>
      <w:r>
        <w:t>Sections</w:t>
      </w:r>
      <w:bookmarkEnd w:id="126"/>
    </w:p>
    <w:p w14:paraId="1D3508CF" w14:textId="16A10B48" w:rsidR="00090DDC" w:rsidRDefault="00630D1D" w:rsidP="00181DEC">
      <w:r>
        <w:t xml:space="preserve">The </w:t>
      </w:r>
      <w:r w:rsidRPr="00630D1D">
        <w:rPr>
          <w:rStyle w:val="Code"/>
        </w:rPr>
        <w:t>&lt;sections&gt;</w:t>
      </w:r>
      <w:r>
        <w:t xml:space="preserve"> element </w:t>
      </w:r>
      <w:r w:rsidR="00780686">
        <w:t xml:space="preserve">tree </w:t>
      </w:r>
      <w:r>
        <w:t>names document volumes. Traditionally, they have been organized around pre-trade, trade, and post-trade information flows.</w:t>
      </w:r>
    </w:p>
    <w:p w14:paraId="3B3A949C" w14:textId="175DD37D" w:rsidR="00497800" w:rsidRDefault="00DB2BD2" w:rsidP="00497800">
      <w:pPr>
        <w:pStyle w:val="Heading3"/>
      </w:pPr>
      <w:bookmarkStart w:id="127" w:name="_Toc506973653"/>
      <w:r>
        <w:t>Metadata</w:t>
      </w:r>
      <w:r w:rsidR="00497800">
        <w:t xml:space="preserve"> </w:t>
      </w:r>
      <w:r>
        <w:t>about</w:t>
      </w:r>
      <w:r w:rsidR="00497800">
        <w:t xml:space="preserve"> an</w:t>
      </w:r>
      <w:r w:rsidR="006233CC">
        <w:t>y</w:t>
      </w:r>
      <w:r w:rsidR="00497800">
        <w:t xml:space="preserve"> element</w:t>
      </w:r>
      <w:bookmarkEnd w:id="127"/>
    </w:p>
    <w:p w14:paraId="1E3545CF" w14:textId="3DAF6AE1" w:rsidR="00497800" w:rsidRDefault="00497800" w:rsidP="00497800">
      <w:pPr>
        <w:rPr>
          <w:rStyle w:val="Code"/>
        </w:rPr>
      </w:pPr>
      <w:r>
        <w:t xml:space="preserve">The schema provides features to </w:t>
      </w:r>
      <w:r w:rsidR="00DB2BD2">
        <w:t>provide metadata about</w:t>
      </w:r>
      <w:r>
        <w:t xml:space="preserve"> </w:t>
      </w:r>
      <w:r w:rsidR="006233CC">
        <w:t xml:space="preserve">almost </w:t>
      </w:r>
      <w:r>
        <w:t xml:space="preserve">any element. All such </w:t>
      </w:r>
      <w:r w:rsidR="00DB2BD2">
        <w:t>metadata</w:t>
      </w:r>
      <w:r>
        <w:t xml:space="preserve"> appears under element </w:t>
      </w:r>
      <w:r w:rsidRPr="00497800">
        <w:rPr>
          <w:rStyle w:val="Code"/>
        </w:rPr>
        <w:t>&lt;annotation&gt;.</w:t>
      </w:r>
      <w:r w:rsidR="00DB2BD2">
        <w:rPr>
          <w:rStyle w:val="Code"/>
        </w:rPr>
        <w:t xml:space="preserve"> </w:t>
      </w:r>
      <w:r w:rsidR="00DB2BD2">
        <w:t>There is no</w:t>
      </w:r>
      <w:r w:rsidR="00DB2BD2" w:rsidRPr="00DB2BD2">
        <w:t xml:space="preserve"> limit</w:t>
      </w:r>
      <w:r w:rsidR="00DB2BD2">
        <w:t xml:space="preserve"> to the number of metadata entries per </w:t>
      </w:r>
      <w:r w:rsidR="00DB2BD2">
        <w:rPr>
          <w:rStyle w:val="Code"/>
        </w:rPr>
        <w:t xml:space="preserve">&lt;annotation&gt; </w:t>
      </w:r>
      <w:r w:rsidR="00DB2BD2">
        <w:t>element.</w:t>
      </w:r>
    </w:p>
    <w:p w14:paraId="3B2321CC" w14:textId="5883C001" w:rsidR="00497800" w:rsidRDefault="00497800" w:rsidP="00497800">
      <w:pPr>
        <w:pStyle w:val="Heading4"/>
      </w:pPr>
      <w:r>
        <w:t>Documentation</w:t>
      </w:r>
    </w:p>
    <w:p w14:paraId="646EC9F0" w14:textId="492D4FCF" w:rsidR="006233CC" w:rsidRDefault="006233CC" w:rsidP="006233CC">
      <w:pPr>
        <w:autoSpaceDE w:val="0"/>
        <w:autoSpaceDN w:val="0"/>
        <w:adjustRightInd w:val="0"/>
        <w:spacing w:before="0" w:after="0"/>
      </w:pPr>
      <w:r>
        <w:t xml:space="preserve">A </w:t>
      </w:r>
      <w:r w:rsidRPr="006233CC">
        <w:rPr>
          <w:rStyle w:val="Code"/>
        </w:rPr>
        <w:t>&lt;documentation&gt;</w:t>
      </w:r>
      <w:r>
        <w:t xml:space="preserve"> element can carry any description of its ancestor element. The </w:t>
      </w:r>
      <w:r w:rsidR="0026388E">
        <w:t xml:space="preserve">content </w:t>
      </w:r>
      <w:r w:rsidR="00C91364">
        <w:t xml:space="preserve">(text node) </w:t>
      </w:r>
      <w:r w:rsidR="0026388E">
        <w:t xml:space="preserve">may be of any format, such as </w:t>
      </w:r>
      <w:r w:rsidR="00A17814">
        <w:t xml:space="preserve">XHTML, markdown, or </w:t>
      </w:r>
      <w:r w:rsidR="0026388E">
        <w:t xml:space="preserve">HTML5. </w:t>
      </w:r>
      <w:r w:rsidR="00DB2BD2">
        <w:t xml:space="preserve">The XML parser is instructed not to validate the free-form content. Tools such as XSLT may be used to extract documentation from an Orchestra file and compile external documents. </w:t>
      </w:r>
    </w:p>
    <w:p w14:paraId="5169D4A8" w14:textId="1212537D" w:rsidR="00497800" w:rsidRDefault="006233CC" w:rsidP="006233CC">
      <w:pPr>
        <w:autoSpaceDE w:val="0"/>
        <w:autoSpaceDN w:val="0"/>
        <w:adjustRightInd w:val="0"/>
        <w:spacing w:before="0" w:after="0"/>
        <w:rPr>
          <w:rFonts w:ascii="Arial" w:eastAsiaTheme="minorHAnsi" w:hAnsi="Arial" w:cs="Arial"/>
          <w:color w:val="000000"/>
          <w:sz w:val="20"/>
          <w:szCs w:val="20"/>
        </w:rPr>
      </w:pPr>
      <w:r>
        <w:t xml:space="preserve">Multiple languages can be supported by specifying the language of each element in its </w:t>
      </w:r>
      <w:r w:rsidRPr="006233CC">
        <w:rPr>
          <w:rStyle w:val="Code"/>
          <w:highlight w:val="white"/>
        </w:rPr>
        <w:t>langId</w:t>
      </w:r>
      <w:r>
        <w:rPr>
          <w:rFonts w:ascii="Arial" w:eastAsiaTheme="minorHAnsi" w:hAnsi="Arial" w:cs="Arial"/>
          <w:color w:val="000000"/>
          <w:sz w:val="20"/>
          <w:szCs w:val="20"/>
        </w:rPr>
        <w:t xml:space="preserve"> attribute. Also, multiple categories of documentation are supported by populating the </w:t>
      </w:r>
      <w:r w:rsidRPr="006233CC">
        <w:rPr>
          <w:rStyle w:val="Code"/>
        </w:rPr>
        <w:t>purpose</w:t>
      </w:r>
      <w:r>
        <w:rPr>
          <w:rFonts w:ascii="Arial" w:eastAsiaTheme="minorHAnsi" w:hAnsi="Arial" w:cs="Arial"/>
          <w:color w:val="000000"/>
          <w:sz w:val="20"/>
          <w:szCs w:val="20"/>
        </w:rPr>
        <w:t xml:space="preserve"> attribute. Suggested values of </w:t>
      </w:r>
      <w:r w:rsidRPr="006233CC">
        <w:rPr>
          <w:rStyle w:val="Code"/>
        </w:rPr>
        <w:t>purpose</w:t>
      </w:r>
      <w:r>
        <w:rPr>
          <w:rFonts w:ascii="Arial" w:eastAsiaTheme="minorHAnsi" w:hAnsi="Arial" w:cs="Arial"/>
          <w:color w:val="000000"/>
          <w:sz w:val="20"/>
          <w:szCs w:val="20"/>
        </w:rPr>
        <w:t xml:space="preserve"> include </w:t>
      </w:r>
      <w:r w:rsidRPr="006233CC">
        <w:rPr>
          <w:rFonts w:ascii="Arial" w:eastAsiaTheme="minorHAnsi" w:hAnsi="Arial" w:cs="Arial"/>
          <w:color w:val="000000"/>
          <w:sz w:val="20"/>
          <w:szCs w:val="20"/>
        </w:rPr>
        <w:t>"SYNOPSIS", "ELABORATION", "EXAMPLE", and "DISPLAY".</w:t>
      </w:r>
    </w:p>
    <w:p w14:paraId="64199E20" w14:textId="0D8F5372" w:rsidR="00046DBB" w:rsidRDefault="00046DBB" w:rsidP="00046DBB">
      <w:pPr>
        <w:pStyle w:val="TextExample"/>
        <w:keepNext/>
        <w:keepLines/>
        <w:rPr>
          <w:rFonts w:eastAsiaTheme="minorHAnsi"/>
        </w:rPr>
      </w:pPr>
      <w:r>
        <w:rPr>
          <w:rFonts w:eastAsiaTheme="minorHAnsi"/>
        </w:rPr>
        <w:t>Field element with documentation</w:t>
      </w:r>
    </w:p>
    <w:p w14:paraId="00EEEDCC" w14:textId="05E3A61B" w:rsidR="00046DBB" w:rsidRPr="00046DBB" w:rsidRDefault="00046DBB" w:rsidP="00046DBB">
      <w:pPr>
        <w:pStyle w:val="CodeExample"/>
        <w:keepNext/>
        <w:keepLines/>
        <w:rPr>
          <w:rStyle w:val="Code"/>
        </w:rPr>
      </w:pPr>
      <w:r w:rsidRPr="00046DBB">
        <w:rPr>
          <w:rStyle w:val="Code"/>
        </w:rPr>
        <w:t>&lt;fixr:field id="45" name="RefSeqNum"&gt;</w:t>
      </w:r>
    </w:p>
    <w:p w14:paraId="69255F42" w14:textId="32A89E16" w:rsidR="00046DBB" w:rsidRPr="00046DBB" w:rsidRDefault="00046DBB" w:rsidP="00323B87">
      <w:pPr>
        <w:pStyle w:val="CodeExample"/>
        <w:keepNext/>
        <w:keepLines/>
        <w:ind w:firstLine="360"/>
        <w:rPr>
          <w:rStyle w:val="Code"/>
        </w:rPr>
      </w:pPr>
      <w:r w:rsidRPr="00046DBB">
        <w:rPr>
          <w:rStyle w:val="Code"/>
        </w:rPr>
        <w:t>&lt;fixr:annotation&gt;</w:t>
      </w:r>
    </w:p>
    <w:p w14:paraId="32D5E292" w14:textId="0441CB67" w:rsidR="00046DBB" w:rsidRPr="00046DBB" w:rsidRDefault="00046DBB" w:rsidP="00323B87">
      <w:pPr>
        <w:pStyle w:val="CodeExample"/>
        <w:keepNext/>
        <w:keepLines/>
        <w:ind w:firstLine="360"/>
        <w:rPr>
          <w:rStyle w:val="Code"/>
        </w:rPr>
      </w:pPr>
      <w:r w:rsidRPr="00046DBB">
        <w:rPr>
          <w:rStyle w:val="Code"/>
        </w:rPr>
        <w:t>&lt;fixr:documentation langId="en-us" purpose="SYNOPSIS"&gt;Reference message sequence number&lt;/fixr:documentation&gt;</w:t>
      </w:r>
    </w:p>
    <w:p w14:paraId="5261BCC0" w14:textId="6B4C3899" w:rsidR="00046DBB" w:rsidRPr="00046DBB" w:rsidRDefault="00046DBB" w:rsidP="00323B87">
      <w:pPr>
        <w:pStyle w:val="CodeExample"/>
        <w:keepNext/>
        <w:keepLines/>
        <w:ind w:firstLine="360"/>
        <w:rPr>
          <w:rStyle w:val="Code"/>
        </w:rPr>
      </w:pPr>
      <w:r w:rsidRPr="00046DBB">
        <w:rPr>
          <w:rStyle w:val="Code"/>
        </w:rPr>
        <w:t>&lt;/fixr:annotation&gt;</w:t>
      </w:r>
    </w:p>
    <w:p w14:paraId="281AAF20" w14:textId="098D1BA2" w:rsidR="00046DBB" w:rsidRPr="00046DBB" w:rsidRDefault="00046DBB" w:rsidP="00046DBB">
      <w:pPr>
        <w:pStyle w:val="CodeExample"/>
        <w:keepNext/>
        <w:keepLines/>
        <w:rPr>
          <w:rStyle w:val="Code"/>
        </w:rPr>
      </w:pPr>
      <w:r w:rsidRPr="00046DBB">
        <w:rPr>
          <w:rStyle w:val="Code"/>
        </w:rPr>
        <w:t>&lt;/fixr:field&gt;</w:t>
      </w:r>
    </w:p>
    <w:p w14:paraId="2298ECE4" w14:textId="61175672" w:rsidR="00497800" w:rsidRDefault="00497800" w:rsidP="00497800">
      <w:pPr>
        <w:pStyle w:val="Heading4"/>
      </w:pPr>
      <w:r>
        <w:t>Appinfo</w:t>
      </w:r>
    </w:p>
    <w:p w14:paraId="575C31C4" w14:textId="2AFF4B7F" w:rsidR="006233CC" w:rsidRPr="006233CC" w:rsidRDefault="006233CC" w:rsidP="006233CC">
      <w:r>
        <w:t xml:space="preserve">The </w:t>
      </w:r>
      <w:r w:rsidRPr="006233CC">
        <w:rPr>
          <w:rStyle w:val="Code"/>
        </w:rPr>
        <w:t>&lt;appinfo&gt;</w:t>
      </w:r>
      <w:r>
        <w:t xml:space="preserve"> element is similar to </w:t>
      </w:r>
      <w:r w:rsidRPr="006233CC">
        <w:rPr>
          <w:rStyle w:val="Code"/>
        </w:rPr>
        <w:t>&lt;documentation&gt;</w:t>
      </w:r>
      <w:r>
        <w:t xml:space="preserve"> </w:t>
      </w:r>
      <w:r w:rsidR="0026388E">
        <w:t xml:space="preserve">in that it can support multiple languages and multiple purposes. It </w:t>
      </w:r>
      <w:r w:rsidR="00DB2BD2">
        <w:t>has</w:t>
      </w:r>
      <w:r w:rsidR="0026388E">
        <w:t xml:space="preserve"> an additional attribute, </w:t>
      </w:r>
      <w:r w:rsidR="0026388E" w:rsidRPr="0026388E">
        <w:rPr>
          <w:rStyle w:val="Code"/>
        </w:rPr>
        <w:t>specURL</w:t>
      </w:r>
      <w:r w:rsidR="0026388E">
        <w:t>, to cross-reference external documentation.</w:t>
      </w:r>
    </w:p>
    <w:p w14:paraId="5F35C003" w14:textId="4A32937E" w:rsidR="00497800" w:rsidRDefault="00B07A23" w:rsidP="00B07A23">
      <w:pPr>
        <w:pStyle w:val="Heading3"/>
        <w:rPr>
          <w:ins w:id="128" w:author="Don Mendelson" w:date="2018-02-20T15:20:00Z"/>
        </w:rPr>
      </w:pPr>
      <w:bookmarkStart w:id="129" w:name="_Toc506973654"/>
      <w:ins w:id="130" w:author="Don Mendelson" w:date="2018-02-20T15:20:00Z">
        <w:r>
          <w:t>Rendering hints</w:t>
        </w:r>
        <w:bookmarkEnd w:id="129"/>
      </w:ins>
    </w:p>
    <w:p w14:paraId="11513220" w14:textId="4ED08237" w:rsidR="00B07A23" w:rsidRPr="00497800" w:rsidRDefault="00B07A23" w:rsidP="00497800">
      <w:ins w:id="131" w:author="Don Mendelson" w:date="2018-02-20T15:20:00Z">
        <w:r>
          <w:t xml:space="preserve">The </w:t>
        </w:r>
      </w:ins>
      <w:ins w:id="132" w:author="Don Mendelson" w:date="2018-02-20T15:21:00Z">
        <w:r>
          <w:t>o</w:t>
        </w:r>
      </w:ins>
      <w:ins w:id="133" w:author="Don Mendelson" w:date="2018-02-20T15:22:00Z">
        <w:r>
          <w:t xml:space="preserve">ptional </w:t>
        </w:r>
      </w:ins>
      <w:ins w:id="134" w:author="Don Mendelson" w:date="2018-02-20T15:20:00Z">
        <w:r>
          <w:t xml:space="preserve">attribute </w:t>
        </w:r>
      </w:ins>
      <w:ins w:id="135" w:author="Don Mendelson" w:date="2018-02-20T15:22:00Z">
        <w:r w:rsidRPr="00B07A23">
          <w:rPr>
            <w:rStyle w:val="Code"/>
          </w:rPr>
          <w:t>rendering</w:t>
        </w:r>
        <w:r>
          <w:t xml:space="preserve"> </w:t>
        </w:r>
      </w:ins>
      <w:ins w:id="136" w:author="Don Mendelson" w:date="2018-02-20T15:20:00Z">
        <w:r>
          <w:t xml:space="preserve">may be used </w:t>
        </w:r>
      </w:ins>
      <w:ins w:id="137" w:author="Don Mendelson" w:date="2018-02-20T15:21:00Z">
        <w:r>
          <w:t xml:space="preserve">to </w:t>
        </w:r>
      </w:ins>
      <w:ins w:id="138" w:author="Don Mendelson" w:date="2018-02-20T15:25:00Z">
        <w:r>
          <w:t>suggest</w:t>
        </w:r>
      </w:ins>
      <w:ins w:id="139" w:author="Don Mendelson" w:date="2018-02-20T15:21:00Z">
        <w:r>
          <w:t xml:space="preserve"> how </w:t>
        </w:r>
      </w:ins>
      <w:ins w:id="140" w:author="Don Mendelson" w:date="2018-02-20T15:24:00Z">
        <w:r>
          <w:t>a message or element</w:t>
        </w:r>
      </w:ins>
      <w:ins w:id="141" w:author="Don Mendelson" w:date="2018-02-20T15:21:00Z">
        <w:r>
          <w:t xml:space="preserve"> </w:t>
        </w:r>
      </w:ins>
      <w:ins w:id="142" w:author="Don Mendelson" w:date="2018-02-20T15:22:00Z">
        <w:r>
          <w:t>should be</w:t>
        </w:r>
      </w:ins>
      <w:ins w:id="143" w:author="Don Mendelson" w:date="2018-02-20T15:21:00Z">
        <w:r>
          <w:t xml:space="preserve"> generated or rendered in a user interface. The value of the attribute is free-form</w:t>
        </w:r>
      </w:ins>
      <w:ins w:id="144" w:author="Don Mendelson" w:date="2018-02-20T15:22:00Z">
        <w:r>
          <w:t xml:space="preserve"> and is not validated by the Orchestra schema.</w:t>
        </w:r>
      </w:ins>
    </w:p>
    <w:p w14:paraId="739268F2" w14:textId="6BB42863" w:rsidR="00D27F9A" w:rsidRDefault="00D27F9A" w:rsidP="00075BF8">
      <w:pPr>
        <w:pStyle w:val="Heading2"/>
      </w:pPr>
      <w:bookmarkStart w:id="145" w:name="_Toc506973655"/>
      <w:r>
        <w:t>Unique identifiers</w:t>
      </w:r>
      <w:bookmarkEnd w:id="145"/>
    </w:p>
    <w:p w14:paraId="797E3EB2" w14:textId="704B931A" w:rsidR="00D27F9A" w:rsidRDefault="00D27F9A" w:rsidP="00D27F9A">
      <w:r>
        <w:t xml:space="preserve">Practically all elements in the XML schema have a </w:t>
      </w:r>
      <w:r w:rsidRPr="00D27F9A">
        <w:rPr>
          <w:rStyle w:val="Code"/>
        </w:rPr>
        <w:t>name</w:t>
      </w:r>
      <w:r>
        <w:t xml:space="preserve"> attribute, a</w:t>
      </w:r>
      <w:r w:rsidR="00C421EA">
        <w:t xml:space="preserve"> </w:t>
      </w:r>
      <w:r>
        <w:t>n</w:t>
      </w:r>
      <w:r w:rsidR="00C421EA">
        <w:t>umeric</w:t>
      </w:r>
      <w:r>
        <w:t xml:space="preserve"> </w:t>
      </w:r>
      <w:r w:rsidRPr="00D27F9A">
        <w:rPr>
          <w:rStyle w:val="Code"/>
        </w:rPr>
        <w:t>id</w:t>
      </w:r>
      <w:r>
        <w:t xml:space="preserve"> attribute or both. These values must be unique within their respective element types</w:t>
      </w:r>
      <w:r w:rsidR="00C421EA">
        <w:t xml:space="preserve"> within a given Orchestra file</w:t>
      </w:r>
      <w:r>
        <w:t>.</w:t>
      </w:r>
      <w:r w:rsidR="00C421EA">
        <w:t xml:space="preserve"> To avoid collisions, names and IDs of deprecated elements should never be reused.</w:t>
      </w:r>
    </w:p>
    <w:p w14:paraId="727A36ED" w14:textId="4AA22831" w:rsidR="00C421EA" w:rsidRPr="00D27F9A" w:rsidRDefault="00C421EA" w:rsidP="00D27F9A">
      <w:r>
        <w:t xml:space="preserve">Additionally, all message elements have a provision for a globally unique, persistent object identifier in the </w:t>
      </w:r>
      <w:r w:rsidRPr="00C421EA">
        <w:rPr>
          <w:rStyle w:val="Code"/>
        </w:rPr>
        <w:t>oid</w:t>
      </w:r>
      <w:r>
        <w:t xml:space="preserve"> attribute. The </w:t>
      </w:r>
      <w:r w:rsidRPr="00C421EA">
        <w:rPr>
          <w:rStyle w:val="Code"/>
        </w:rPr>
        <w:t>oid</w:t>
      </w:r>
      <w:r>
        <w:t xml:space="preserve"> values will be assigned in accordance with a protocol to prevent collisions between Orchestra users. </w:t>
      </w:r>
      <w:ins w:id="146" w:author="Don Mendelson" w:date="2018-02-20T13:57:00Z">
        <w:r w:rsidR="00154DB2">
          <w:t xml:space="preserve">The XML schema allows either a URI or dotted notation for the attribute. </w:t>
        </w:r>
      </w:ins>
      <w:r>
        <w:t>The attribute is optional. If used, the OID must never change when an Orchestra is updated, and the same identifier must be carried forward to all representations</w:t>
      </w:r>
      <w:r w:rsidR="00C92633">
        <w:t xml:space="preserve"> of the same element</w:t>
      </w:r>
      <w:r>
        <w:t>, such as XML and OWL.</w:t>
      </w:r>
    </w:p>
    <w:p w14:paraId="169FAD7E" w14:textId="5BA211D1" w:rsidR="00630D1D" w:rsidRDefault="00075BF8" w:rsidP="00075BF8">
      <w:pPr>
        <w:pStyle w:val="Heading2"/>
      </w:pPr>
      <w:bookmarkStart w:id="147" w:name="_Toc506973656"/>
      <w:r>
        <w:t>Datatypes</w:t>
      </w:r>
      <w:bookmarkEnd w:id="147"/>
    </w:p>
    <w:p w14:paraId="06CF6869" w14:textId="356EB73C" w:rsidR="00075BF8" w:rsidRDefault="00205D8F" w:rsidP="00205D8F">
      <w:pPr>
        <w:pStyle w:val="Heading3"/>
      </w:pPr>
      <w:bookmarkStart w:id="148" w:name="_Toc506973657"/>
      <w:r>
        <w:t>FIX datatypes</w:t>
      </w:r>
      <w:bookmarkEnd w:id="148"/>
    </w:p>
    <w:p w14:paraId="73783A5B" w14:textId="067DC206" w:rsidR="00263BAE" w:rsidRPr="00263BAE" w:rsidRDefault="00263BAE" w:rsidP="00263BAE">
      <w:r>
        <w:t>FIX fields are categorized into roughly 20 datatypes. A datatype should be defi</w:t>
      </w:r>
      <w:r w:rsidR="0026719C">
        <w:t>ned in terms of its value space, the range of its possible values, not in terms of its lexical space, its encoding format. In fact, a FIX datatype may be mapped to any number of wire formats</w:t>
      </w:r>
      <w:r w:rsidR="00780686">
        <w:t>. (S</w:t>
      </w:r>
      <w:r w:rsidR="0026719C">
        <w:t xml:space="preserve">ee </w:t>
      </w:r>
      <w:r w:rsidR="00780686">
        <w:t>datatype mappings section below.)</w:t>
      </w:r>
      <w:r>
        <w:t xml:space="preserve"> </w:t>
      </w:r>
    </w:p>
    <w:p w14:paraId="42A22350" w14:textId="680E440F" w:rsidR="00205D8F" w:rsidRDefault="0026719C" w:rsidP="00205D8F">
      <w:r>
        <w:t xml:space="preserve">Some fields are specified as </w:t>
      </w:r>
      <w:r w:rsidR="00C92633">
        <w:t xml:space="preserve">a </w:t>
      </w:r>
      <w:r>
        <w:t xml:space="preserve">set of valid values. This is known as code set, and it can be thought of as a specialized datatype. </w:t>
      </w:r>
      <w:r w:rsidR="00780686">
        <w:t>(</w:t>
      </w:r>
      <w:r>
        <w:t xml:space="preserve">See </w:t>
      </w:r>
      <w:r w:rsidR="00780686">
        <w:t xml:space="preserve">Code set section </w:t>
      </w:r>
      <w:r>
        <w:t>below.</w:t>
      </w:r>
      <w:r w:rsidR="00780686">
        <w:t>)</w:t>
      </w:r>
    </w:p>
    <w:p w14:paraId="757C5BDE" w14:textId="1D3899E1" w:rsidR="0026719C" w:rsidRDefault="0026719C" w:rsidP="00205D8F">
      <w:r>
        <w:t xml:space="preserve">Each FIX datatype is described by a </w:t>
      </w:r>
      <w:r w:rsidRPr="0026719C">
        <w:rPr>
          <w:rStyle w:val="Code"/>
        </w:rPr>
        <w:t>&lt;datatype&gt;</w:t>
      </w:r>
      <w:r>
        <w:t xml:space="preserve"> element</w:t>
      </w:r>
      <w:r w:rsidR="00780686">
        <w:t>,</w:t>
      </w:r>
      <w:r>
        <w:t xml:space="preserve"> </w:t>
      </w:r>
      <w:r w:rsidR="002E5AEB">
        <w:t xml:space="preserve">a </w:t>
      </w:r>
      <w:r w:rsidR="00804013">
        <w:t>child of</w:t>
      </w:r>
      <w:r>
        <w:t xml:space="preserve"> </w:t>
      </w:r>
      <w:r w:rsidRPr="0026719C">
        <w:rPr>
          <w:rStyle w:val="Code"/>
        </w:rPr>
        <w:t>&lt;datatypes&gt;.</w:t>
      </w:r>
      <w:r w:rsidRPr="0026719C">
        <w:t xml:space="preserve"> A </w:t>
      </w:r>
      <w:r>
        <w:t xml:space="preserve">datatype may optionally inherit properties from a type specified by the </w:t>
      </w:r>
      <w:r w:rsidRPr="0026719C">
        <w:rPr>
          <w:rStyle w:val="Code"/>
        </w:rPr>
        <w:t>baseType</w:t>
      </w:r>
      <w:r>
        <w:t xml:space="preserve"> attribute. For example, </w:t>
      </w:r>
      <w:r w:rsidRPr="00C8677C">
        <w:rPr>
          <w:rStyle w:val="Code"/>
        </w:rPr>
        <w:t>Qty</w:t>
      </w:r>
      <w:r w:rsidR="001B4622">
        <w:t xml:space="preserve"> datatype, </w:t>
      </w:r>
      <w:r w:rsidR="00780686">
        <w:t>used by</w:t>
      </w:r>
      <w:r w:rsidR="001B4622">
        <w:t xml:space="preserve"> fields like OrderQty,</w:t>
      </w:r>
      <w:r>
        <w:t xml:space="preserve"> has </w:t>
      </w:r>
      <w:r w:rsidRPr="0026719C">
        <w:rPr>
          <w:rStyle w:val="Code"/>
        </w:rPr>
        <w:t>baseType</w:t>
      </w:r>
      <w:r>
        <w:t xml:space="preserve"> of </w:t>
      </w:r>
      <w:r w:rsidRPr="001B4622">
        <w:rPr>
          <w:rStyle w:val="Code"/>
        </w:rPr>
        <w:t>float</w:t>
      </w:r>
      <w:r w:rsidR="001B4622">
        <w:t>, a more generic FIX datatype</w:t>
      </w:r>
      <w:r>
        <w:t>.</w:t>
      </w:r>
    </w:p>
    <w:p w14:paraId="20B65C97" w14:textId="4EBD75AF" w:rsidR="009443B5" w:rsidRDefault="009443B5" w:rsidP="00205D8F">
      <w:r>
        <w:t xml:space="preserve">Generally, FIX datatypes need be defined only once and are copied from the baseline standard. </w:t>
      </w:r>
    </w:p>
    <w:p w14:paraId="6F777D62" w14:textId="68941407" w:rsidR="00205D8F" w:rsidRPr="00205D8F" w:rsidRDefault="00205D8F" w:rsidP="00205D8F">
      <w:pPr>
        <w:pStyle w:val="Heading3"/>
      </w:pPr>
      <w:bookmarkStart w:id="149" w:name="_Toc506973658"/>
      <w:r>
        <w:t>Datatype mappings</w:t>
      </w:r>
      <w:bookmarkEnd w:id="149"/>
    </w:p>
    <w:p w14:paraId="248451E3" w14:textId="77777777" w:rsidR="004A4823" w:rsidRDefault="001B4622" w:rsidP="00075BF8">
      <w:r>
        <w:t xml:space="preserve">A </w:t>
      </w:r>
      <w:r w:rsidRPr="001B4622">
        <w:rPr>
          <w:rStyle w:val="Code"/>
        </w:rPr>
        <w:t>&lt;datatype&gt;</w:t>
      </w:r>
      <w:r w:rsidR="004A4823">
        <w:t xml:space="preserve"> element may contain</w:t>
      </w:r>
      <w:r>
        <w:t xml:space="preserve"> </w:t>
      </w:r>
      <w:r w:rsidRPr="001B4622">
        <w:rPr>
          <w:rStyle w:val="Code"/>
        </w:rPr>
        <w:t>&lt;</w:t>
      </w:r>
      <w:r w:rsidRPr="001B4622">
        <w:rPr>
          <w:rStyle w:val="Code"/>
          <w:highlight w:val="white"/>
        </w:rPr>
        <w:t>mappedDatatype</w:t>
      </w:r>
      <w:r w:rsidRPr="001B4622">
        <w:rPr>
          <w:rStyle w:val="Code"/>
        </w:rPr>
        <w:t>&gt;</w:t>
      </w:r>
      <w:r w:rsidR="004A4823">
        <w:rPr>
          <w:rStyle w:val="Code"/>
        </w:rPr>
        <w:t xml:space="preserve"> elements</w:t>
      </w:r>
      <w:r>
        <w:t xml:space="preserve"> corresponding to any number of type systems. Type systems include XML, SBE, GPB, JSON, and ISO 11404</w:t>
      </w:r>
      <w:r w:rsidR="004A4823">
        <w:t>, a generic type taxonomy</w:t>
      </w:r>
      <w:r>
        <w:t xml:space="preserve">. </w:t>
      </w:r>
      <w:r w:rsidR="004A4823">
        <w:t xml:space="preserve">An </w:t>
      </w:r>
      <w:r w:rsidR="00C8677C">
        <w:t xml:space="preserve">XML schema </w:t>
      </w:r>
      <w:r w:rsidR="004A4823">
        <w:t xml:space="preserve">mapping is obviously needed by </w:t>
      </w:r>
      <w:r w:rsidR="00C8677C">
        <w:t xml:space="preserve">FIXML. </w:t>
      </w:r>
    </w:p>
    <w:p w14:paraId="423D11B3" w14:textId="5AC1CEAC" w:rsidR="00205D8F" w:rsidRDefault="004A4823" w:rsidP="00075BF8">
      <w:r>
        <w:t xml:space="preserve">The </w:t>
      </w:r>
      <w:r w:rsidRPr="001B4622">
        <w:rPr>
          <w:rStyle w:val="Code"/>
        </w:rPr>
        <w:t>standard</w:t>
      </w:r>
      <w:r>
        <w:t xml:space="preserve"> attribute of </w:t>
      </w:r>
      <w:r w:rsidRPr="001B4622">
        <w:rPr>
          <w:rStyle w:val="Code"/>
        </w:rPr>
        <w:t>&lt;datatype&gt;</w:t>
      </w:r>
      <w:r>
        <w:t xml:space="preserve"> tells which type system the mapping is for. Its</w:t>
      </w:r>
      <w:r w:rsidR="00C8677C">
        <w:t xml:space="preserve"> </w:t>
      </w:r>
      <w:r w:rsidR="00C8677C" w:rsidRPr="00C8677C">
        <w:rPr>
          <w:rStyle w:val="Code"/>
        </w:rPr>
        <w:t>base</w:t>
      </w:r>
      <w:r w:rsidR="00C8677C">
        <w:t xml:space="preserve"> attribute tells what the FIX datatype maps to in the particular standard. For example, FIX type </w:t>
      </w:r>
      <w:r w:rsidR="00C8677C" w:rsidRPr="00C8677C">
        <w:rPr>
          <w:rStyle w:val="Code"/>
        </w:rPr>
        <w:t>Qty</w:t>
      </w:r>
      <w:r w:rsidR="00C8677C">
        <w:t xml:space="preserve"> maps to</w:t>
      </w:r>
      <w:r>
        <w:t xml:space="preserve"> XML schema type</w:t>
      </w:r>
      <w:r w:rsidR="00C8677C">
        <w:t xml:space="preserve"> </w:t>
      </w:r>
      <w:r w:rsidR="00C8677C" w:rsidRPr="00C8677C">
        <w:rPr>
          <w:rStyle w:val="Code"/>
        </w:rPr>
        <w:t>xs:decimal</w:t>
      </w:r>
      <w:r w:rsidR="00C8677C">
        <w:t>.</w:t>
      </w:r>
    </w:p>
    <w:p w14:paraId="5CCA610A" w14:textId="1BE297E3" w:rsidR="00C8677C" w:rsidRDefault="00C8677C" w:rsidP="00C8677C">
      <w:r>
        <w:t xml:space="preserve">The </w:t>
      </w:r>
      <w:r w:rsidRPr="001F7FD4">
        <w:t>ISO/IEC 11404</w:t>
      </w:r>
      <w:r>
        <w:t xml:space="preserve"> General Purpose Datatypes standard contains a taxonomy of language-independent types and enumerates their characteristics. One of the benefits of following this standard is that it will be easier to map FIX data types to other message standards, such as ISO 20022 (SWIFT). Rather than creating numerous one-off mappings to other type systems, </w:t>
      </w:r>
      <w:r w:rsidR="00FB054C">
        <w:t xml:space="preserve">is </w:t>
      </w:r>
      <w:r>
        <w:t xml:space="preserve">it </w:t>
      </w:r>
      <w:r w:rsidR="00FB054C">
        <w:t>likely</w:t>
      </w:r>
      <w:r>
        <w:t xml:space="preserve"> </w:t>
      </w:r>
      <w:r w:rsidR="00FB054C">
        <w:t xml:space="preserve">more </w:t>
      </w:r>
      <w:r>
        <w:t xml:space="preserve">efficient to map each to ISO 11404 </w:t>
      </w:r>
      <w:r w:rsidR="00366A41">
        <w:t>once, and then compare</w:t>
      </w:r>
      <w:r w:rsidR="004A4823">
        <w:t xml:space="preserve"> mappings</w:t>
      </w:r>
      <w:r w:rsidR="00366A41">
        <w:t xml:space="preserve"> </w:t>
      </w:r>
      <w:r w:rsidR="00FB054C">
        <w:t xml:space="preserve">in an associative model </w:t>
      </w:r>
      <w:r w:rsidR="00366A41">
        <w:t xml:space="preserve">to </w:t>
      </w:r>
      <w:r w:rsidR="004A4823">
        <w:t>identify</w:t>
      </w:r>
      <w:r w:rsidR="00366A41">
        <w:t xml:space="preserve"> the commonalities.</w:t>
      </w:r>
      <w:r w:rsidR="004A4823">
        <w:t xml:space="preserve"> (</w:t>
      </w:r>
      <w:r w:rsidR="00FB054C">
        <w:t xml:space="preserve">The </w:t>
      </w:r>
      <w:r w:rsidR="004A4823">
        <w:t xml:space="preserve">XML schema </w:t>
      </w:r>
      <w:r w:rsidR="00FB054C">
        <w:t xml:space="preserve">standard claims to derive its </w:t>
      </w:r>
      <w:r w:rsidR="004A4823">
        <w:t xml:space="preserve">datatypes </w:t>
      </w:r>
      <w:r w:rsidR="00FB054C">
        <w:t>from ISO 11404, but mapping to the generic standard is more precise and comprehensive than filtering it through the XML interpretation.)</w:t>
      </w:r>
    </w:p>
    <w:p w14:paraId="23B130FE" w14:textId="5E3AA694" w:rsidR="00A04B18" w:rsidRDefault="00A04B18" w:rsidP="00A04B18">
      <w:r>
        <w:t xml:space="preserve">The lower and upper bounds of a bounded datatype may be set with </w:t>
      </w:r>
      <w:r w:rsidRPr="00A04B18">
        <w:rPr>
          <w:rStyle w:val="Code"/>
        </w:rPr>
        <w:t>minInclusive</w:t>
      </w:r>
      <w:r>
        <w:t xml:space="preserve"> and </w:t>
      </w:r>
      <w:r w:rsidRPr="00A04B18">
        <w:rPr>
          <w:rStyle w:val="Code"/>
        </w:rPr>
        <w:t>maxExclusive</w:t>
      </w:r>
      <w:r>
        <w:t xml:space="preserve"> attributes.</w:t>
      </w:r>
    </w:p>
    <w:p w14:paraId="5EE99F4D" w14:textId="77777777" w:rsidR="00A04B18" w:rsidRDefault="00A04B18" w:rsidP="00C8677C"/>
    <w:p w14:paraId="6C503DA4" w14:textId="3433D418" w:rsidR="00323B87" w:rsidRPr="00323B87" w:rsidRDefault="00323B87" w:rsidP="00323B87">
      <w:pPr>
        <w:pStyle w:val="TextExample"/>
        <w:keepNext/>
        <w:keepLines/>
        <w:rPr>
          <w:rStyle w:val="Code"/>
          <w:rFonts w:asciiTheme="majorHAnsi" w:hAnsiTheme="majorHAnsi"/>
          <w:sz w:val="22"/>
        </w:rPr>
      </w:pPr>
      <w:r w:rsidRPr="00323B87">
        <w:rPr>
          <w:rStyle w:val="Code"/>
          <w:rFonts w:asciiTheme="majorHAnsi" w:hAnsiTheme="majorHAnsi"/>
          <w:sz w:val="22"/>
        </w:rPr>
        <w:t xml:space="preserve"> A FIX datatype with mapping</w:t>
      </w:r>
      <w:r w:rsidR="00080C4E">
        <w:rPr>
          <w:rStyle w:val="Code"/>
          <w:rFonts w:asciiTheme="majorHAnsi" w:hAnsiTheme="majorHAnsi"/>
          <w:sz w:val="22"/>
        </w:rPr>
        <w:t>s</w:t>
      </w:r>
      <w:r w:rsidRPr="00323B87">
        <w:rPr>
          <w:rStyle w:val="Code"/>
          <w:rFonts w:asciiTheme="majorHAnsi" w:hAnsiTheme="majorHAnsi"/>
          <w:sz w:val="22"/>
        </w:rPr>
        <w:t xml:space="preserve"> to XML schema </w:t>
      </w:r>
      <w:r w:rsidR="00080C4E">
        <w:rPr>
          <w:rStyle w:val="Code"/>
          <w:rFonts w:asciiTheme="majorHAnsi" w:hAnsiTheme="majorHAnsi"/>
          <w:sz w:val="22"/>
        </w:rPr>
        <w:t>and General Purpose Data</w:t>
      </w:r>
      <w:r w:rsidRPr="00323B87">
        <w:rPr>
          <w:rStyle w:val="Code"/>
          <w:rFonts w:asciiTheme="majorHAnsi" w:hAnsiTheme="majorHAnsi"/>
          <w:sz w:val="22"/>
        </w:rPr>
        <w:t>type</w:t>
      </w:r>
      <w:r w:rsidR="00080C4E">
        <w:rPr>
          <w:rStyle w:val="Code"/>
          <w:rFonts w:asciiTheme="majorHAnsi" w:hAnsiTheme="majorHAnsi"/>
          <w:sz w:val="22"/>
        </w:rPr>
        <w:t>s</w:t>
      </w:r>
    </w:p>
    <w:p w14:paraId="54C6CB66" w14:textId="75574175" w:rsidR="00323B87" w:rsidRPr="00323B87" w:rsidRDefault="00323B87" w:rsidP="00323B87">
      <w:pPr>
        <w:pStyle w:val="CodeExample"/>
        <w:keepNext/>
        <w:keepLines/>
        <w:ind w:firstLine="360"/>
        <w:rPr>
          <w:rStyle w:val="Code"/>
        </w:rPr>
      </w:pPr>
      <w:r w:rsidRPr="00323B87">
        <w:rPr>
          <w:rStyle w:val="Code"/>
        </w:rPr>
        <w:t>&lt;fixr:datatype name="SeqNum" baseType="int"&gt;</w:t>
      </w:r>
    </w:p>
    <w:p w14:paraId="6975E6FD" w14:textId="1BEBD25D" w:rsidR="00323B87" w:rsidRDefault="00323B87" w:rsidP="00323B87">
      <w:pPr>
        <w:pStyle w:val="CodeExample"/>
        <w:keepNext/>
        <w:keepLines/>
        <w:ind w:firstLine="360"/>
        <w:rPr>
          <w:rStyle w:val="Code"/>
        </w:rPr>
      </w:pPr>
      <w:r>
        <w:rPr>
          <w:rStyle w:val="Code"/>
        </w:rPr>
        <w:t xml:space="preserve">  </w:t>
      </w:r>
      <w:r w:rsidRPr="00323B87">
        <w:rPr>
          <w:rStyle w:val="Code"/>
        </w:rPr>
        <w:t>&lt;fixr:mappedDatatype standard="XML" base="xs:positiveInteger"/&gt;</w:t>
      </w:r>
    </w:p>
    <w:p w14:paraId="40F1F534" w14:textId="1545402E" w:rsidR="00080C4E" w:rsidRPr="00323B87" w:rsidRDefault="00080C4E" w:rsidP="00323B87">
      <w:pPr>
        <w:pStyle w:val="CodeExample"/>
        <w:keepNext/>
        <w:keepLines/>
        <w:ind w:firstLine="360"/>
        <w:rPr>
          <w:rStyle w:val="Code"/>
        </w:rPr>
      </w:pPr>
      <w:r>
        <w:rPr>
          <w:rStyle w:val="Code"/>
        </w:rPr>
        <w:t xml:space="preserve">  </w:t>
      </w:r>
      <w:r w:rsidRPr="00323B87">
        <w:rPr>
          <w:rStyle w:val="Code"/>
        </w:rPr>
        <w:t>&lt;fixr:mappedDatatype standard="</w:t>
      </w:r>
      <w:r w:rsidRPr="00080C4E">
        <w:rPr>
          <w:rStyle w:val="Code"/>
        </w:rPr>
        <w:t>ISO11404</w:t>
      </w:r>
      <w:r w:rsidRPr="00323B87">
        <w:rPr>
          <w:rStyle w:val="Code"/>
        </w:rPr>
        <w:t>" base="</w:t>
      </w:r>
      <w:r>
        <w:rPr>
          <w:rStyle w:val="Code"/>
        </w:rPr>
        <w:t>Ordinal</w:t>
      </w:r>
      <w:r w:rsidRPr="00323B87">
        <w:rPr>
          <w:rStyle w:val="Code"/>
        </w:rPr>
        <w:t>"/&gt;</w:t>
      </w:r>
    </w:p>
    <w:p w14:paraId="149CB16C" w14:textId="63BE629E" w:rsidR="00323B87" w:rsidRPr="00323B87" w:rsidRDefault="00323B87" w:rsidP="00323B87">
      <w:pPr>
        <w:pStyle w:val="CodeExample"/>
        <w:keepNext/>
        <w:keepLines/>
        <w:ind w:firstLine="360"/>
        <w:rPr>
          <w:rStyle w:val="Code"/>
        </w:rPr>
      </w:pPr>
      <w:r w:rsidRPr="00323B87">
        <w:rPr>
          <w:rStyle w:val="Code"/>
        </w:rPr>
        <w:t>&lt;/fixr:datatype&gt;</w:t>
      </w:r>
    </w:p>
    <w:p w14:paraId="5DE52902" w14:textId="3398D7A4" w:rsidR="00075BF8" w:rsidRDefault="00075BF8" w:rsidP="00075BF8">
      <w:pPr>
        <w:pStyle w:val="Heading2"/>
      </w:pPr>
      <w:bookmarkStart w:id="150" w:name="_Toc506973659"/>
      <w:r>
        <w:t>Code sets</w:t>
      </w:r>
      <w:bookmarkEnd w:id="150"/>
    </w:p>
    <w:p w14:paraId="52E8933B" w14:textId="35B51730" w:rsidR="00D36D85" w:rsidRDefault="00D36D85" w:rsidP="00D36D85">
      <w:r>
        <w:t>A code set contains the valid values of a data element.</w:t>
      </w:r>
      <w:r w:rsidR="00733D88">
        <w:t xml:space="preserve"> Each unique valid value is called a code. </w:t>
      </w:r>
      <w:r>
        <w:t>In the terminology of ISO 11404, such a data element is called a “state”</w:t>
      </w:r>
      <w:r w:rsidR="00733D88">
        <w:t>.</w:t>
      </w:r>
      <w:r>
        <w:t xml:space="preserve"> </w:t>
      </w:r>
      <w:r w:rsidR="00733D88">
        <w:t>I</w:t>
      </w:r>
      <w:r>
        <w:t>t has a finite collection of valid values. (This is distinguished from an enumeration, in which the order of values matters. In a state, each of the values must be unique, but order is not significant. Hence, the values collection is a set.)</w:t>
      </w:r>
    </w:p>
    <w:p w14:paraId="250AA806" w14:textId="02413F9A" w:rsidR="00D36D85" w:rsidRDefault="00D36D85" w:rsidP="00D36D85">
      <w:r>
        <w:t xml:space="preserve">In FIX and other protocols, many fields may share </w:t>
      </w:r>
      <w:r w:rsidR="002B2C4C">
        <w:t>a</w:t>
      </w:r>
      <w:r>
        <w:t xml:space="preserve"> code set. For example, the SecurityIDSource and </w:t>
      </w:r>
      <w:r w:rsidRPr="00D36D85">
        <w:t xml:space="preserve">UnderlyingSecurityIDSource </w:t>
      </w:r>
      <w:r>
        <w:t>fields share the same valid values, or code set.</w:t>
      </w:r>
    </w:p>
    <w:p w14:paraId="0E07A898" w14:textId="6D8D6F5C" w:rsidR="00733D88" w:rsidRDefault="00733D88" w:rsidP="00D36D85">
      <w:r>
        <w:t xml:space="preserve">A code set has an underlying datatype to tell its range of possible values. Codes may </w:t>
      </w:r>
      <w:r w:rsidR="00C56A11">
        <w:t xml:space="preserve">legally </w:t>
      </w:r>
      <w:r>
        <w:t xml:space="preserve">be </w:t>
      </w:r>
      <w:r w:rsidR="009E4FA6">
        <w:t xml:space="preserve">of </w:t>
      </w:r>
      <w:r w:rsidR="00DB2BD2">
        <w:t>any type listed in the &lt;</w:t>
      </w:r>
      <w:r w:rsidR="00DB2BD2" w:rsidRPr="00DB2BD2">
        <w:rPr>
          <w:rStyle w:val="Code"/>
        </w:rPr>
        <w:t>datatypes</w:t>
      </w:r>
      <w:r w:rsidR="00DB2BD2">
        <w:t xml:space="preserve">&gt; section, but typically are </w:t>
      </w:r>
      <w:r>
        <w:t>int, char or String datatype</w:t>
      </w:r>
      <w:r w:rsidR="009E4FA6">
        <w:t>s</w:t>
      </w:r>
      <w:r>
        <w:t xml:space="preserve"> in FIX. In an XML file, </w:t>
      </w:r>
      <w:r w:rsidR="0019710E">
        <w:t>a code</w:t>
      </w:r>
      <w:r>
        <w:t xml:space="preserve"> value is presented as a string, but it should be actually transmitted in the correct encoding for the datatype of the code set. For example, if the datatype</w:t>
      </w:r>
      <w:r w:rsidR="009E4FA6">
        <w:t xml:space="preserve"> of a code set was</w:t>
      </w:r>
      <w:r>
        <w:t xml:space="preserve"> </w:t>
      </w:r>
      <w:r w:rsidR="004021C7">
        <w:t>“</w:t>
      </w:r>
      <w:r>
        <w:t>int</w:t>
      </w:r>
      <w:r w:rsidR="004021C7">
        <w:t>”</w:t>
      </w:r>
      <w:r>
        <w:t>, value “27”</w:t>
      </w:r>
      <w:r w:rsidR="009E4FA6">
        <w:t xml:space="preserve"> sh</w:t>
      </w:r>
      <w:r>
        <w:t>ould be transmitted</w:t>
      </w:r>
      <w:r w:rsidR="009E4FA6">
        <w:t xml:space="preserve"> in the correct wire format for </w:t>
      </w:r>
      <w:r>
        <w:t>integer 27, not as character “2” and then character “7”.</w:t>
      </w:r>
    </w:p>
    <w:p w14:paraId="16065322" w14:textId="373EE7B1" w:rsidR="003F7268" w:rsidRDefault="003F7268" w:rsidP="00D36D85">
      <w:r>
        <w:t xml:space="preserve">A </w:t>
      </w:r>
      <w:r w:rsidRPr="003F7268">
        <w:rPr>
          <w:rStyle w:val="Code"/>
        </w:rPr>
        <w:t>&lt;codeSet</w:t>
      </w:r>
      <w:r>
        <w:rPr>
          <w:rStyle w:val="Code"/>
        </w:rPr>
        <w:t>s</w:t>
      </w:r>
      <w:r w:rsidRPr="003F7268">
        <w:rPr>
          <w:rStyle w:val="Code"/>
        </w:rPr>
        <w:t>&gt;</w:t>
      </w:r>
      <w:r>
        <w:t xml:space="preserve"> element contains any number of </w:t>
      </w:r>
      <w:r w:rsidRPr="003F7268">
        <w:rPr>
          <w:rStyle w:val="Code"/>
        </w:rPr>
        <w:t xml:space="preserve">&lt;codeSet&gt; </w:t>
      </w:r>
      <w:r w:rsidR="00804013" w:rsidRPr="00804013">
        <w:t xml:space="preserve">child </w:t>
      </w:r>
      <w:r>
        <w:t>elements. The schema allows multiple instances of &lt;</w:t>
      </w:r>
      <w:r w:rsidRPr="003F7268">
        <w:rPr>
          <w:rStyle w:val="Code"/>
        </w:rPr>
        <w:t>codeSets</w:t>
      </w:r>
      <w:r>
        <w:t xml:space="preserve">&gt; containers, each with a unique </w:t>
      </w:r>
      <w:r w:rsidRPr="003F7268">
        <w:rPr>
          <w:rStyle w:val="Code"/>
        </w:rPr>
        <w:t>name</w:t>
      </w:r>
      <w:r>
        <w:t xml:space="preserve"> attribute. They may be used organize code sets for different realms, such as for different protocols or internal versus external code sets (see below).</w:t>
      </w:r>
    </w:p>
    <w:p w14:paraId="31E020EF" w14:textId="007FFEC4" w:rsidR="00FD7A11" w:rsidRDefault="00FD7A11" w:rsidP="00FD7A11">
      <w:pPr>
        <w:pStyle w:val="Heading3"/>
      </w:pPr>
      <w:bookmarkStart w:id="151" w:name="_Toc506973660"/>
      <w:r>
        <w:t>Unique names</w:t>
      </w:r>
      <w:bookmarkEnd w:id="151"/>
    </w:p>
    <w:p w14:paraId="1BB1521D" w14:textId="34AA8A01" w:rsidR="00FD7A11" w:rsidRPr="00FD7A11" w:rsidRDefault="00FD7A11" w:rsidP="00FD7A11">
      <w:r>
        <w:t>The names of code sets and datatypes share a common namespace and must be unique within a schema.</w:t>
      </w:r>
      <w:r w:rsidR="003264F7">
        <w:t xml:space="preserve"> This constraint is enforced by the XML schema.</w:t>
      </w:r>
    </w:p>
    <w:p w14:paraId="51D8C4B6" w14:textId="78B80D18" w:rsidR="00205D8F" w:rsidRDefault="00205D8F" w:rsidP="00FB054C">
      <w:pPr>
        <w:pStyle w:val="Heading3"/>
      </w:pPr>
      <w:bookmarkStart w:id="152" w:name="_Toc506973661"/>
      <w:r>
        <w:t>Internal code sets</w:t>
      </w:r>
      <w:bookmarkEnd w:id="152"/>
    </w:p>
    <w:p w14:paraId="0C90DB93" w14:textId="0A861CC7" w:rsidR="004021C7" w:rsidRDefault="004021C7" w:rsidP="00205D8F">
      <w:r>
        <w:t>Internal code sets are maintained in a Repository or Orchestra file by the issuer.</w:t>
      </w:r>
      <w:r w:rsidR="00692CDC">
        <w:t xml:space="preserve"> The &lt;</w:t>
      </w:r>
      <w:r w:rsidR="00692CDC" w:rsidRPr="00692CDC">
        <w:rPr>
          <w:rStyle w:val="Code"/>
        </w:rPr>
        <w:t>code</w:t>
      </w:r>
      <w:r w:rsidR="00692CDC">
        <w:t>&gt; elements that belong to the code set are listed explicitly.</w:t>
      </w:r>
    </w:p>
    <w:p w14:paraId="49CCF345" w14:textId="77777777" w:rsidR="0019710E" w:rsidRDefault="0019710E" w:rsidP="0019710E">
      <w:pPr>
        <w:pStyle w:val="Heading4"/>
      </w:pPr>
      <w:r>
        <w:t>Codes</w:t>
      </w:r>
    </w:p>
    <w:p w14:paraId="6F5C50CF" w14:textId="6741B248" w:rsidR="00205D8F" w:rsidRDefault="0019710E" w:rsidP="00205D8F">
      <w:r>
        <w:t>An internal &lt;</w:t>
      </w:r>
      <w:r w:rsidRPr="0019710E">
        <w:rPr>
          <w:rStyle w:val="Code"/>
        </w:rPr>
        <w:t>codeSet</w:t>
      </w:r>
      <w:r>
        <w:t>&gt; is a container for &lt;</w:t>
      </w:r>
      <w:r w:rsidRPr="0019710E">
        <w:rPr>
          <w:rStyle w:val="Code"/>
        </w:rPr>
        <w:t>code</w:t>
      </w:r>
      <w:r>
        <w:t xml:space="preserve">&gt; elements. </w:t>
      </w:r>
      <w:r w:rsidR="009E4FA6">
        <w:t xml:space="preserve">In the schema, each code has a </w:t>
      </w:r>
      <w:r w:rsidR="00A17814">
        <w:rPr>
          <w:rStyle w:val="Code"/>
        </w:rPr>
        <w:t>nname</w:t>
      </w:r>
      <w:r w:rsidR="009E4FA6">
        <w:t xml:space="preserve"> attribute to tell its logical name, and a </w:t>
      </w:r>
      <w:r w:rsidR="009E4FA6" w:rsidRPr="00733D88">
        <w:rPr>
          <w:rStyle w:val="Code"/>
        </w:rPr>
        <w:t>value</w:t>
      </w:r>
      <w:r w:rsidR="009E4FA6">
        <w:t xml:space="preserve"> attribute to tell </w:t>
      </w:r>
      <w:r w:rsidR="00497800">
        <w:t xml:space="preserve">its </w:t>
      </w:r>
      <w:r w:rsidR="009E4FA6">
        <w:t xml:space="preserve">value on the wire. </w:t>
      </w:r>
    </w:p>
    <w:p w14:paraId="6E03B1D4" w14:textId="1C02234C" w:rsidR="00497800" w:rsidRDefault="00497800" w:rsidP="00205D8F">
      <w:pPr>
        <w:rPr>
          <w:rStyle w:val="Code"/>
        </w:rPr>
      </w:pPr>
      <w:r>
        <w:t xml:space="preserve">Codes may be added to a code set over time, or existing codes may be deprecated. The history of codes within a code set may be recorded using the pedigree attributes of attribute group </w:t>
      </w:r>
      <w:r w:rsidRPr="00F432CF">
        <w:rPr>
          <w:rStyle w:val="Code"/>
          <w:highlight w:val="white"/>
        </w:rPr>
        <w:t>entityAttribGrp</w:t>
      </w:r>
      <w:r>
        <w:rPr>
          <w:rStyle w:val="Code"/>
        </w:rPr>
        <w:t>.</w:t>
      </w:r>
    </w:p>
    <w:p w14:paraId="1910E7A3" w14:textId="244DAEAA" w:rsidR="00FD11AB" w:rsidRDefault="00FD11AB" w:rsidP="00205D8F">
      <w:r>
        <w:t xml:space="preserve">Codes may be documented with an </w:t>
      </w:r>
      <w:r w:rsidRPr="00C377D8">
        <w:rPr>
          <w:rStyle w:val="Code"/>
        </w:rPr>
        <w:t>&lt;annotation&gt;</w:t>
      </w:r>
      <w:r>
        <w:t xml:space="preserve"> element tree.</w:t>
      </w:r>
    </w:p>
    <w:p w14:paraId="533264A8" w14:textId="77777777" w:rsidR="004168B4" w:rsidRDefault="004168B4" w:rsidP="00205D8F"/>
    <w:p w14:paraId="701D394F" w14:textId="11C68A50" w:rsidR="00FC64F8" w:rsidRPr="00FC64F8" w:rsidRDefault="00FC64F8" w:rsidP="00454318">
      <w:pPr>
        <w:pStyle w:val="TextExample"/>
        <w:keepNext/>
        <w:keepLines/>
        <w:rPr>
          <w:rStyle w:val="Code"/>
          <w:rFonts w:asciiTheme="majorHAnsi" w:hAnsiTheme="majorHAnsi"/>
          <w:b w:val="0"/>
          <w:i w:val="0"/>
          <w:sz w:val="22"/>
        </w:rPr>
      </w:pPr>
      <w:r w:rsidRPr="00FC64F8">
        <w:rPr>
          <w:rStyle w:val="Code"/>
          <w:rFonts w:asciiTheme="majorHAnsi" w:hAnsiTheme="majorHAnsi"/>
          <w:sz w:val="22"/>
        </w:rPr>
        <w:t>An internal code set</w:t>
      </w:r>
    </w:p>
    <w:p w14:paraId="772F806E" w14:textId="0DAE8355"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 name="SettlInstSourceCodeSet" type="</w:t>
      </w:r>
      <w:r w:rsidR="00FC64F8">
        <w:rPr>
          <w:rStyle w:val="Code"/>
        </w:rPr>
        <w:t>char</w:t>
      </w:r>
      <w:r w:rsidR="00FC64F8" w:rsidRPr="00FC64F8">
        <w:rPr>
          <w:rStyle w:val="Code"/>
        </w:rPr>
        <w:t xml:space="preserve">" </w:t>
      </w:r>
      <w:r w:rsidRPr="00FC64F8">
        <w:rPr>
          <w:rStyle w:val="Code"/>
        </w:rPr>
        <w:t>&gt;</w:t>
      </w:r>
    </w:p>
    <w:p w14:paraId="745EE89B" w14:textId="5E615E7A"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value="1" </w:t>
      </w:r>
      <w:r w:rsidR="00A17814">
        <w:rPr>
          <w:rStyle w:val="Code"/>
        </w:rPr>
        <w:t>name</w:t>
      </w:r>
      <w:r w:rsidR="00080C4E" w:rsidRPr="00FC64F8">
        <w:rPr>
          <w:rStyle w:val="Code"/>
        </w:rPr>
        <w:t>="BrokerCredit" added="FIX.4.1"/&gt;</w:t>
      </w:r>
    </w:p>
    <w:p w14:paraId="780E6AD5" w14:textId="587264DB"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value="2" </w:t>
      </w:r>
      <w:r w:rsidR="00A17814">
        <w:rPr>
          <w:rStyle w:val="Code"/>
        </w:rPr>
        <w:t>name</w:t>
      </w:r>
      <w:r w:rsidR="00080C4E" w:rsidRPr="00FC64F8">
        <w:rPr>
          <w:rStyle w:val="Code"/>
        </w:rPr>
        <w:t>="Institution" added="FIX.4.1"/&gt;</w:t>
      </w:r>
    </w:p>
    <w:p w14:paraId="5C255634" w14:textId="45C4E630"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value="3" </w:t>
      </w:r>
      <w:r w:rsidR="00A17814">
        <w:rPr>
          <w:rStyle w:val="Code"/>
        </w:rPr>
        <w:t>name</w:t>
      </w:r>
      <w:r w:rsidR="00080C4E" w:rsidRPr="00FC64F8">
        <w:rPr>
          <w:rStyle w:val="Code"/>
        </w:rPr>
        <w:t>="Investor" added="FIX.4.3"/&gt;</w:t>
      </w:r>
    </w:p>
    <w:p w14:paraId="6B21A453" w14:textId="3D4A0BE6"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w:t>
      </w:r>
      <w:r w:rsidRPr="00FC64F8">
        <w:rPr>
          <w:rStyle w:val="Code"/>
        </w:rPr>
        <w:t>&gt;</w:t>
      </w:r>
    </w:p>
    <w:p w14:paraId="4803CCEC" w14:textId="749A7B1A" w:rsidR="00205D8F" w:rsidRDefault="00205D8F" w:rsidP="00FB054C">
      <w:pPr>
        <w:pStyle w:val="Heading3"/>
      </w:pPr>
      <w:bookmarkStart w:id="153" w:name="_Toc506973662"/>
      <w:r>
        <w:t>External code sets</w:t>
      </w:r>
      <w:bookmarkEnd w:id="153"/>
    </w:p>
    <w:p w14:paraId="3CC4A8E8" w14:textId="5D669613" w:rsidR="00497800" w:rsidRDefault="00733D88" w:rsidP="00075BF8">
      <w:pPr>
        <w:rPr>
          <w:rFonts w:ascii="Arial" w:eastAsiaTheme="minorHAnsi" w:hAnsi="Arial" w:cs="Arial"/>
          <w:color w:val="000000"/>
          <w:sz w:val="20"/>
          <w:szCs w:val="20"/>
        </w:rPr>
      </w:pPr>
      <w:r>
        <w:t>In some cases, FIX shares code sets with other protocols. Examples include currency, language</w:t>
      </w:r>
      <w:r w:rsidR="004021C7">
        <w:t>, and country codes defined by another standard.</w:t>
      </w:r>
      <w:r w:rsidR="00497800">
        <w:t xml:space="preserve"> This is called an external code set because the valid values are maintained by the external standard, not within the Repository or Orchestra file. To provide a reference to an external standard, use &lt;</w:t>
      </w:r>
      <w:r w:rsidR="00497800" w:rsidRPr="00497800">
        <w:rPr>
          <w:rStyle w:val="Code"/>
        </w:rPr>
        <w:t>codeSet</w:t>
      </w:r>
      <w:r w:rsidR="00497800">
        <w:rPr>
          <w:rStyle w:val="Code"/>
        </w:rPr>
        <w:t>&gt;</w:t>
      </w:r>
      <w:r w:rsidR="00497800">
        <w:t xml:space="preserve"> attribute </w:t>
      </w:r>
      <w:r w:rsidR="00497800" w:rsidRPr="00497800">
        <w:rPr>
          <w:rStyle w:val="Code"/>
          <w:highlight w:val="white"/>
        </w:rPr>
        <w:t>specUrl</w:t>
      </w:r>
      <w:r w:rsidR="00497800">
        <w:rPr>
          <w:rFonts w:ascii="Arial" w:eastAsiaTheme="minorHAnsi" w:hAnsi="Arial" w:cs="Arial"/>
          <w:color w:val="000000"/>
          <w:sz w:val="20"/>
          <w:szCs w:val="20"/>
        </w:rPr>
        <w:t>.</w:t>
      </w:r>
      <w:r w:rsidR="00042EC1">
        <w:rPr>
          <w:rFonts w:ascii="Arial" w:eastAsiaTheme="minorHAnsi" w:hAnsi="Arial" w:cs="Arial"/>
          <w:color w:val="000000"/>
          <w:sz w:val="20"/>
          <w:szCs w:val="20"/>
        </w:rPr>
        <w:t xml:space="preserve"> Additional references can be supplied with </w:t>
      </w:r>
      <w:r w:rsidR="00042EC1" w:rsidRPr="00042EC1">
        <w:rPr>
          <w:rStyle w:val="Code"/>
        </w:rPr>
        <w:t>&lt;annotation&gt;</w:t>
      </w:r>
      <w:r w:rsidR="00042EC1">
        <w:rPr>
          <w:rFonts w:ascii="Arial" w:eastAsiaTheme="minorHAnsi" w:hAnsi="Arial" w:cs="Arial"/>
          <w:color w:val="000000"/>
          <w:sz w:val="20"/>
          <w:szCs w:val="20"/>
        </w:rPr>
        <w:t xml:space="preserve"> elements.</w:t>
      </w:r>
    </w:p>
    <w:p w14:paraId="4398378F" w14:textId="2D413F17" w:rsidR="00692CDC" w:rsidRDefault="00692CDC" w:rsidP="00075BF8">
      <w:pPr>
        <w:rPr>
          <w:rFonts w:ascii="Arial" w:eastAsiaTheme="minorHAnsi" w:hAnsi="Arial" w:cs="Arial"/>
          <w:color w:val="000000"/>
          <w:sz w:val="20"/>
          <w:szCs w:val="20"/>
        </w:rPr>
      </w:pPr>
      <w:r>
        <w:rPr>
          <w:rFonts w:ascii="Arial" w:eastAsiaTheme="minorHAnsi" w:hAnsi="Arial" w:cs="Arial"/>
          <w:color w:val="000000"/>
          <w:sz w:val="20"/>
          <w:szCs w:val="20"/>
        </w:rPr>
        <w:t>In the case of an external code set, &lt;</w:t>
      </w:r>
      <w:r w:rsidRPr="00692CDC">
        <w:rPr>
          <w:rStyle w:val="Code"/>
        </w:rPr>
        <w:t>code</w:t>
      </w:r>
      <w:r>
        <w:rPr>
          <w:rFonts w:ascii="Arial" w:eastAsiaTheme="minorHAnsi" w:hAnsi="Arial" w:cs="Arial"/>
          <w:color w:val="000000"/>
          <w:sz w:val="20"/>
          <w:szCs w:val="20"/>
        </w:rPr>
        <w:t>&gt; elements are not listed in the Orchestra file.</w:t>
      </w:r>
    </w:p>
    <w:p w14:paraId="3B1E33D7" w14:textId="77777777" w:rsidR="004168B4" w:rsidRDefault="004168B4" w:rsidP="00075BF8">
      <w:pPr>
        <w:rPr>
          <w:rFonts w:ascii="Arial" w:eastAsiaTheme="minorHAnsi" w:hAnsi="Arial" w:cs="Arial"/>
          <w:color w:val="000000"/>
          <w:sz w:val="20"/>
          <w:szCs w:val="20"/>
        </w:rPr>
      </w:pPr>
    </w:p>
    <w:p w14:paraId="65DEC74A" w14:textId="6950EA57" w:rsidR="006D298C" w:rsidRPr="00FC64F8" w:rsidRDefault="006D298C" w:rsidP="006D298C">
      <w:pPr>
        <w:pStyle w:val="TextExample"/>
        <w:rPr>
          <w:rStyle w:val="Code"/>
          <w:rFonts w:asciiTheme="majorHAnsi" w:hAnsiTheme="majorHAnsi"/>
          <w:sz w:val="22"/>
        </w:rPr>
      </w:pPr>
      <w:r w:rsidRPr="00FC64F8">
        <w:rPr>
          <w:rStyle w:val="Code"/>
          <w:rFonts w:asciiTheme="majorHAnsi" w:hAnsiTheme="majorHAnsi"/>
          <w:sz w:val="22"/>
        </w:rPr>
        <w:t xml:space="preserve">An </w:t>
      </w:r>
      <w:r>
        <w:rPr>
          <w:rStyle w:val="Code"/>
          <w:rFonts w:asciiTheme="majorHAnsi" w:hAnsiTheme="majorHAnsi"/>
          <w:sz w:val="22"/>
        </w:rPr>
        <w:t>external</w:t>
      </w:r>
      <w:r w:rsidRPr="00FC64F8">
        <w:rPr>
          <w:rStyle w:val="Code"/>
          <w:rFonts w:asciiTheme="majorHAnsi" w:hAnsiTheme="majorHAnsi"/>
          <w:sz w:val="22"/>
        </w:rPr>
        <w:t xml:space="preserve"> code set</w:t>
      </w:r>
      <w:r w:rsidR="00076C55">
        <w:rPr>
          <w:rStyle w:val="Code"/>
          <w:rFonts w:asciiTheme="majorHAnsi" w:hAnsiTheme="majorHAnsi"/>
          <w:sz w:val="22"/>
        </w:rPr>
        <w:t>. Currency is defined as a FIX datatype with valid values defined by standard ISO 4217.</w:t>
      </w:r>
    </w:p>
    <w:p w14:paraId="2E904949" w14:textId="523B4F31" w:rsidR="006D298C" w:rsidRPr="00FC64F8" w:rsidRDefault="006D298C" w:rsidP="006D298C">
      <w:pPr>
        <w:pStyle w:val="CodeExample"/>
        <w:keepNext/>
        <w:keepLines/>
        <w:ind w:firstLine="360"/>
        <w:rPr>
          <w:rStyle w:val="Code"/>
        </w:rPr>
      </w:pPr>
      <w:r w:rsidRPr="00FC64F8">
        <w:rPr>
          <w:rStyle w:val="Code"/>
        </w:rPr>
        <w:t>&lt;fixr:codeSet name="</w:t>
      </w:r>
      <w:r>
        <w:rPr>
          <w:rStyle w:val="Code"/>
        </w:rPr>
        <w:t>CurrencyCode</w:t>
      </w:r>
      <w:r w:rsidRPr="00FC64F8">
        <w:rPr>
          <w:rStyle w:val="Code"/>
        </w:rPr>
        <w:t>" type="</w:t>
      </w:r>
      <w:r>
        <w:rPr>
          <w:rStyle w:val="Code"/>
        </w:rPr>
        <w:t>Currency</w:t>
      </w:r>
      <w:r w:rsidRPr="00FC64F8">
        <w:rPr>
          <w:rStyle w:val="Code"/>
        </w:rPr>
        <w:t xml:space="preserve">" </w:t>
      </w:r>
      <w:r>
        <w:rPr>
          <w:rStyle w:val="Code"/>
        </w:rPr>
        <w:t>specUrl=</w:t>
      </w:r>
      <w:r w:rsidRPr="00FC64F8">
        <w:rPr>
          <w:rStyle w:val="Code"/>
        </w:rPr>
        <w:t>"</w:t>
      </w:r>
      <w:r w:rsidRPr="006D298C">
        <w:t xml:space="preserve"> </w:t>
      </w:r>
      <w:r w:rsidRPr="006D298C">
        <w:rPr>
          <w:rStyle w:val="Code"/>
        </w:rPr>
        <w:t>http://www.iso.org/iso/home/store/catalogue_ics/catalogue_detail_ics.htm?csnumber=64758</w:t>
      </w:r>
      <w:r w:rsidRPr="00FC64F8">
        <w:rPr>
          <w:rStyle w:val="Code"/>
        </w:rPr>
        <w:t>"</w:t>
      </w:r>
      <w:r>
        <w:rPr>
          <w:rStyle w:val="Code"/>
        </w:rPr>
        <w:t>/</w:t>
      </w:r>
      <w:r w:rsidRPr="00FC64F8">
        <w:rPr>
          <w:rStyle w:val="Code"/>
        </w:rPr>
        <w:t>&gt;</w:t>
      </w:r>
    </w:p>
    <w:p w14:paraId="111959BC" w14:textId="77777777" w:rsidR="00FC64F8" w:rsidRDefault="00FC64F8" w:rsidP="00075BF8"/>
    <w:p w14:paraId="63DBF308" w14:textId="77777777" w:rsidR="00075BF8" w:rsidRDefault="00075BF8" w:rsidP="00075BF8">
      <w:pPr>
        <w:pStyle w:val="Heading2"/>
      </w:pPr>
      <w:bookmarkStart w:id="154" w:name="_Toc506973663"/>
      <w:r>
        <w:t>Fields</w:t>
      </w:r>
      <w:bookmarkEnd w:id="154"/>
    </w:p>
    <w:p w14:paraId="35890501" w14:textId="21DF9D56" w:rsidR="00026C42" w:rsidRPr="00075BF8" w:rsidRDefault="003F7268" w:rsidP="00026C42">
      <w:r>
        <w:t xml:space="preserve">A field carries </w:t>
      </w:r>
      <w:r w:rsidR="00A46086">
        <w:t xml:space="preserve">a </w:t>
      </w:r>
      <w:r>
        <w:t xml:space="preserve">specific </w:t>
      </w:r>
      <w:r w:rsidR="00C377D8">
        <w:t xml:space="preserve">business </w:t>
      </w:r>
      <w:r>
        <w:t>meaning (semantics)</w:t>
      </w:r>
      <w:r w:rsidR="00026C42">
        <w:t xml:space="preserve"> as described in FIX specifications</w:t>
      </w:r>
      <w:r w:rsidR="002B2C4C">
        <w:t xml:space="preserve"> or other protocol</w:t>
      </w:r>
      <w:r>
        <w:t>.</w:t>
      </w:r>
      <w:r w:rsidR="00026C42">
        <w:t xml:space="preserve"> In </w:t>
      </w:r>
      <w:r w:rsidR="00C56A11">
        <w:t>the</w:t>
      </w:r>
      <w:r w:rsidR="00026C42">
        <w:t xml:space="preserve"> schema, a </w:t>
      </w:r>
      <w:r w:rsidR="00026C42" w:rsidRPr="00026C42">
        <w:rPr>
          <w:rStyle w:val="Code"/>
        </w:rPr>
        <w:t xml:space="preserve">&lt;field&gt; </w:t>
      </w:r>
      <w:r w:rsidR="00026C42">
        <w:t>element is contained by</w:t>
      </w:r>
      <w:r w:rsidR="00804013">
        <w:t xml:space="preserve"> parent element</w:t>
      </w:r>
      <w:r w:rsidR="00026C42">
        <w:t xml:space="preserve"> </w:t>
      </w:r>
      <w:r w:rsidR="00026C42" w:rsidRPr="00026C42">
        <w:rPr>
          <w:rStyle w:val="Code"/>
        </w:rPr>
        <w:t>&lt;fields&gt;.</w:t>
      </w:r>
      <w:r w:rsidR="00026C42">
        <w:rPr>
          <w:rStyle w:val="Code"/>
        </w:rPr>
        <w:t xml:space="preserve"> </w:t>
      </w:r>
      <w:r w:rsidR="00026C42">
        <w:t xml:space="preserve">There is a single </w:t>
      </w:r>
      <w:r w:rsidR="00026C42" w:rsidRPr="00C377D8">
        <w:rPr>
          <w:rStyle w:val="Code"/>
        </w:rPr>
        <w:t>&lt;fields&gt;</w:t>
      </w:r>
      <w:r w:rsidR="00026C42">
        <w:t xml:space="preserve"> container, no matter how may versions of FIX protocol are described in </w:t>
      </w:r>
      <w:r w:rsidR="002B2C4C">
        <w:t xml:space="preserve">a </w:t>
      </w:r>
      <w:r w:rsidR="00026C42">
        <w:t xml:space="preserve">file. By using one list for all protocol versions, duplication is avoided. </w:t>
      </w:r>
      <w:r w:rsidR="00C377D8">
        <w:t xml:space="preserve">The collection of fields </w:t>
      </w:r>
      <w:r w:rsidR="000751A1">
        <w:t>should</w:t>
      </w:r>
      <w:r w:rsidR="00C377D8">
        <w:t xml:space="preserve"> be thought of as an append-only list; the </w:t>
      </w:r>
      <w:r w:rsidR="002B2C4C" w:rsidRPr="00A46086">
        <w:rPr>
          <w:rStyle w:val="Code"/>
        </w:rPr>
        <w:t>id</w:t>
      </w:r>
      <w:r w:rsidR="002B2C4C">
        <w:t xml:space="preserve"> </w:t>
      </w:r>
      <w:r w:rsidR="00C377D8">
        <w:t xml:space="preserve">of a deprecated field must not be reused. </w:t>
      </w:r>
      <w:r w:rsidR="00026C42">
        <w:t xml:space="preserve">The pedigree attributes of attribute group </w:t>
      </w:r>
      <w:r w:rsidR="00026C42" w:rsidRPr="00F432CF">
        <w:rPr>
          <w:rStyle w:val="Code"/>
          <w:highlight w:val="white"/>
        </w:rPr>
        <w:t>entityAttribGrp</w:t>
      </w:r>
      <w:r w:rsidR="00026C42">
        <w:t xml:space="preserve"> are used to tell the history of a field, including the protocol version in which it was added.</w:t>
      </w:r>
    </w:p>
    <w:p w14:paraId="20B3A38E" w14:textId="4F04DE3D" w:rsidR="00075BF8" w:rsidRDefault="003F7268" w:rsidP="00075BF8">
      <w:r>
        <w:t xml:space="preserve">In FIX, a field has two unique identifiers, </w:t>
      </w:r>
      <w:r w:rsidR="00A46086">
        <w:t>numeric</w:t>
      </w:r>
      <w:r>
        <w:t xml:space="preserve"> </w:t>
      </w:r>
      <w:r w:rsidRPr="00A46086">
        <w:rPr>
          <w:rStyle w:val="Code"/>
        </w:rPr>
        <w:t>id</w:t>
      </w:r>
      <w:r>
        <w:t>, also known as tag, and</w:t>
      </w:r>
      <w:r w:rsidR="002B2C4C">
        <w:t xml:space="preserve"> a descriptive string</w:t>
      </w:r>
      <w:r>
        <w:t xml:space="preserve"> </w:t>
      </w:r>
      <w:r w:rsidRPr="00A46086">
        <w:rPr>
          <w:rStyle w:val="Code"/>
        </w:rPr>
        <w:t>name</w:t>
      </w:r>
      <w:r w:rsidR="002B2C4C">
        <w:t xml:space="preserve">. Both </w:t>
      </w:r>
      <w:r w:rsidR="002B2C4C" w:rsidRPr="002B2C4C">
        <w:rPr>
          <w:rStyle w:val="Code"/>
        </w:rPr>
        <w:t>id</w:t>
      </w:r>
      <w:r w:rsidR="002B2C4C">
        <w:t xml:space="preserve"> and </w:t>
      </w:r>
      <w:r w:rsidR="002B2C4C" w:rsidRPr="002B2C4C">
        <w:rPr>
          <w:rStyle w:val="Code"/>
        </w:rPr>
        <w:t>name</w:t>
      </w:r>
      <w:r w:rsidR="002B2C4C">
        <w:t xml:space="preserve"> must be unique among all message elements in a schema. </w:t>
      </w:r>
      <w:r w:rsidR="00C377D8">
        <w:t xml:space="preserve">Although </w:t>
      </w:r>
      <w:r w:rsidR="002B2C4C">
        <w:t>the two keys</w:t>
      </w:r>
      <w:r w:rsidR="00C377D8">
        <w:t xml:space="preserve"> may be considered duplication, both attributes must be used in all field references, and it is an error if the values are inconsistent.</w:t>
      </w:r>
    </w:p>
    <w:p w14:paraId="1DA444D5" w14:textId="6BDAE93E" w:rsidR="00C377D8" w:rsidRDefault="00C377D8" w:rsidP="00075BF8">
      <w:pPr>
        <w:rPr>
          <w:rFonts w:ascii="Arial" w:eastAsiaTheme="minorHAnsi" w:hAnsi="Arial" w:cs="Arial"/>
          <w:color w:val="000000"/>
          <w:sz w:val="20"/>
          <w:szCs w:val="20"/>
        </w:rPr>
      </w:pPr>
      <w:r>
        <w:t>Like other message elements, a field may be documented with</w:t>
      </w:r>
      <w:r w:rsidR="000751A1">
        <w:t xml:space="preserve"> an</w:t>
      </w:r>
      <w:r>
        <w:t xml:space="preserve"> </w:t>
      </w:r>
      <w:r w:rsidRPr="00C377D8">
        <w:rPr>
          <w:rStyle w:val="Code"/>
        </w:rPr>
        <w:t>&lt;annotation&gt;</w:t>
      </w:r>
      <w:r>
        <w:t xml:space="preserve"> element tree as described above.</w:t>
      </w:r>
      <w:r w:rsidR="006E43DB">
        <w:t xml:space="preserve"> Also, the </w:t>
      </w:r>
      <w:r w:rsidR="006E43DB" w:rsidRPr="006E43DB">
        <w:rPr>
          <w:rStyle w:val="Code"/>
          <w:highlight w:val="white"/>
        </w:rPr>
        <w:t>baseCategory</w:t>
      </w:r>
      <w:r w:rsidR="006E43DB">
        <w:rPr>
          <w:rFonts w:ascii="Arial" w:eastAsiaTheme="minorHAnsi" w:hAnsi="Arial" w:cs="Arial"/>
          <w:color w:val="000000"/>
          <w:sz w:val="20"/>
          <w:szCs w:val="20"/>
        </w:rPr>
        <w:t xml:space="preserve"> attribute may be used to categorize fields. There are several more optional attributes which are described in the message structure section below</w:t>
      </w:r>
      <w:r w:rsidR="002B2C4C">
        <w:rPr>
          <w:rFonts w:ascii="Arial" w:eastAsiaTheme="minorHAnsi" w:hAnsi="Arial" w:cs="Arial"/>
          <w:color w:val="000000"/>
          <w:sz w:val="20"/>
          <w:szCs w:val="20"/>
        </w:rPr>
        <w:t>.</w:t>
      </w:r>
    </w:p>
    <w:p w14:paraId="305D630D" w14:textId="7CBAEA6D" w:rsidR="002B2C4C" w:rsidRDefault="000751A1" w:rsidP="002B2C4C">
      <w:pPr>
        <w:pStyle w:val="Heading3"/>
      </w:pPr>
      <w:bookmarkStart w:id="155" w:name="_Toc506973664"/>
      <w:r>
        <w:t>Data domain</w:t>
      </w:r>
      <w:r w:rsidR="00FD7A11">
        <w:t xml:space="preserve"> </w:t>
      </w:r>
      <w:r w:rsidR="002B2C4C" w:rsidRPr="002B2C4C">
        <w:t>of a field</w:t>
      </w:r>
      <w:bookmarkEnd w:id="155"/>
    </w:p>
    <w:p w14:paraId="00432592" w14:textId="62DFD150" w:rsidR="002B2C4C" w:rsidRDefault="00FD7A11" w:rsidP="00042EC1">
      <w:pPr>
        <w:autoSpaceDE w:val="0"/>
        <w:autoSpaceDN w:val="0"/>
        <w:adjustRightInd w:val="0"/>
        <w:spacing w:before="0" w:after="0"/>
        <w:rPr>
          <w:rFonts w:ascii="Arial" w:eastAsiaTheme="minorHAnsi" w:hAnsi="Arial" w:cs="Arial"/>
          <w:color w:val="000000"/>
          <w:sz w:val="20"/>
          <w:szCs w:val="20"/>
        </w:rPr>
      </w:pPr>
      <w:r>
        <w:t xml:space="preserve">Every field must have data domain </w:t>
      </w:r>
      <w:r w:rsidR="000751A1">
        <w:t>of either</w:t>
      </w:r>
      <w:r>
        <w:t xml:space="preserve"> a </w:t>
      </w:r>
      <w:r w:rsidR="00F82D34">
        <w:t>&lt;</w:t>
      </w:r>
      <w:r w:rsidRPr="00F82D34">
        <w:rPr>
          <w:rStyle w:val="Code"/>
        </w:rPr>
        <w:t>datatype</w:t>
      </w:r>
      <w:r w:rsidR="00F82D34">
        <w:t>&gt;</w:t>
      </w:r>
      <w:r>
        <w:t xml:space="preserve"> </w:t>
      </w:r>
      <w:r w:rsidR="00FD11AB">
        <w:t xml:space="preserve">name </w:t>
      </w:r>
      <w:r>
        <w:t>or more specifically, a collection of va</w:t>
      </w:r>
      <w:r w:rsidR="00F82D34">
        <w:t>lid values specified by a &lt;</w:t>
      </w:r>
      <w:r w:rsidR="00F82D34" w:rsidRPr="00F82D34">
        <w:rPr>
          <w:rStyle w:val="Code"/>
        </w:rPr>
        <w:t>codeS</w:t>
      </w:r>
      <w:r w:rsidRPr="00F82D34">
        <w:rPr>
          <w:rStyle w:val="Code"/>
        </w:rPr>
        <w:t>et</w:t>
      </w:r>
      <w:r w:rsidR="00F82D34">
        <w:t>&gt;</w:t>
      </w:r>
      <w:r w:rsidR="00FD11AB">
        <w:t xml:space="preserve"> reference</w:t>
      </w:r>
      <w:r>
        <w:t>. In either case, t</w:t>
      </w:r>
      <w:r w:rsidR="00042EC1">
        <w:t xml:space="preserve">he </w:t>
      </w:r>
      <w:r>
        <w:t>domain</w:t>
      </w:r>
      <w:r w:rsidR="00042EC1">
        <w:t xml:space="preserve"> of a field is specified in its </w:t>
      </w:r>
      <w:r w:rsidR="00042EC1" w:rsidRPr="00042EC1">
        <w:rPr>
          <w:rStyle w:val="Code"/>
        </w:rPr>
        <w:t>type</w:t>
      </w:r>
      <w:r w:rsidR="00042EC1">
        <w:t xml:space="preserve"> attribute. </w:t>
      </w:r>
      <w:r w:rsidR="00042EC1">
        <w:rPr>
          <w:rFonts w:ascii="Arial" w:eastAsiaTheme="minorHAnsi" w:hAnsi="Arial" w:cs="Arial"/>
          <w:color w:val="000000"/>
          <w:sz w:val="20"/>
          <w:szCs w:val="20"/>
          <w:highlight w:val="white"/>
        </w:rPr>
        <w:t xml:space="preserve">The attribute </w:t>
      </w:r>
      <w:r w:rsidR="00042EC1" w:rsidRPr="00F82D34">
        <w:rPr>
          <w:rStyle w:val="Code"/>
          <w:highlight w:val="white"/>
        </w:rPr>
        <w:t>type</w:t>
      </w:r>
      <w:r w:rsidR="00042EC1">
        <w:rPr>
          <w:rFonts w:ascii="Arial" w:eastAsiaTheme="minorHAnsi" w:hAnsi="Arial" w:cs="Arial"/>
          <w:color w:val="000000"/>
          <w:sz w:val="20"/>
          <w:szCs w:val="20"/>
          <w:highlight w:val="white"/>
        </w:rPr>
        <w:t xml:space="preserve"> refers to either a </w:t>
      </w:r>
      <w:r w:rsidR="00042EC1" w:rsidRPr="00FD7A11">
        <w:rPr>
          <w:rStyle w:val="Code"/>
          <w:highlight w:val="white"/>
        </w:rPr>
        <w:t>&lt;datatype&gt;</w:t>
      </w:r>
      <w:r w:rsidR="00042EC1">
        <w:rPr>
          <w:rFonts w:ascii="Arial" w:eastAsiaTheme="minorHAnsi" w:hAnsi="Arial" w:cs="Arial"/>
          <w:color w:val="000000"/>
          <w:sz w:val="20"/>
          <w:szCs w:val="20"/>
          <w:highlight w:val="white"/>
        </w:rPr>
        <w:t xml:space="preserve"> </w:t>
      </w:r>
      <w:r>
        <w:rPr>
          <w:rFonts w:ascii="Arial" w:eastAsiaTheme="minorHAnsi" w:hAnsi="Arial" w:cs="Arial"/>
          <w:color w:val="000000"/>
          <w:sz w:val="20"/>
          <w:szCs w:val="20"/>
          <w:highlight w:val="white"/>
        </w:rPr>
        <w:t xml:space="preserve">element </w:t>
      </w:r>
      <w:r w:rsidR="00042EC1">
        <w:rPr>
          <w:rFonts w:ascii="Arial" w:eastAsiaTheme="minorHAnsi" w:hAnsi="Arial" w:cs="Arial"/>
          <w:color w:val="000000"/>
          <w:sz w:val="20"/>
          <w:szCs w:val="20"/>
          <w:highlight w:val="white"/>
        </w:rPr>
        <w:t xml:space="preserve">or a </w:t>
      </w:r>
      <w:r>
        <w:rPr>
          <w:rFonts w:ascii="Arial" w:eastAsiaTheme="minorHAnsi" w:hAnsi="Arial" w:cs="Arial"/>
          <w:color w:val="000000"/>
          <w:sz w:val="20"/>
          <w:szCs w:val="20"/>
          <w:highlight w:val="white"/>
        </w:rPr>
        <w:t>&lt;</w:t>
      </w:r>
      <w:r w:rsidR="00042EC1">
        <w:rPr>
          <w:rFonts w:ascii="Arial" w:eastAsiaTheme="minorHAnsi" w:hAnsi="Arial" w:cs="Arial"/>
          <w:color w:val="000000"/>
          <w:sz w:val="20"/>
          <w:szCs w:val="20"/>
          <w:highlight w:val="white"/>
        </w:rPr>
        <w:t>codeSet</w:t>
      </w:r>
      <w:r>
        <w:rPr>
          <w:rFonts w:ascii="Arial" w:eastAsiaTheme="minorHAnsi" w:hAnsi="Arial" w:cs="Arial"/>
          <w:color w:val="000000"/>
          <w:sz w:val="20"/>
          <w:szCs w:val="20"/>
          <w:highlight w:val="white"/>
        </w:rPr>
        <w:t xml:space="preserve">&gt; </w:t>
      </w:r>
      <w:r>
        <w:rPr>
          <w:rFonts w:ascii="Arial" w:eastAsiaTheme="minorHAnsi" w:hAnsi="Arial" w:cs="Arial"/>
          <w:color w:val="000000"/>
          <w:sz w:val="20"/>
          <w:szCs w:val="20"/>
        </w:rPr>
        <w:t xml:space="preserve">element by its </w:t>
      </w:r>
      <w:r w:rsidRPr="00FD7A11">
        <w:rPr>
          <w:rStyle w:val="Code"/>
        </w:rPr>
        <w:t>name</w:t>
      </w:r>
      <w:r>
        <w:rPr>
          <w:rFonts w:ascii="Arial" w:eastAsiaTheme="minorHAnsi" w:hAnsi="Arial" w:cs="Arial"/>
          <w:color w:val="000000"/>
          <w:sz w:val="20"/>
          <w:szCs w:val="20"/>
        </w:rPr>
        <w:t xml:space="preserve"> attribute. In the case of a &lt;</w:t>
      </w:r>
      <w:r w:rsidRPr="00FD7A11">
        <w:rPr>
          <w:rStyle w:val="Code"/>
        </w:rPr>
        <w:t>codeSet</w:t>
      </w:r>
      <w:r>
        <w:rPr>
          <w:rFonts w:ascii="Arial" w:eastAsiaTheme="minorHAnsi" w:hAnsi="Arial" w:cs="Arial"/>
          <w:color w:val="000000"/>
          <w:sz w:val="20"/>
          <w:szCs w:val="20"/>
        </w:rPr>
        <w:t xml:space="preserve">&gt;, there is a level of indirection to its </w:t>
      </w:r>
      <w:r w:rsidRPr="00FD7A11">
        <w:rPr>
          <w:rStyle w:val="Code"/>
        </w:rPr>
        <w:t>type</w:t>
      </w:r>
      <w:r>
        <w:rPr>
          <w:rFonts w:ascii="Arial" w:eastAsiaTheme="minorHAnsi" w:hAnsi="Arial" w:cs="Arial"/>
          <w:color w:val="000000"/>
          <w:sz w:val="20"/>
          <w:szCs w:val="20"/>
        </w:rPr>
        <w:t xml:space="preserve"> attribute to </w:t>
      </w:r>
      <w:r w:rsidR="000751A1">
        <w:rPr>
          <w:rFonts w:ascii="Arial" w:eastAsiaTheme="minorHAnsi" w:hAnsi="Arial" w:cs="Arial"/>
          <w:color w:val="000000"/>
          <w:sz w:val="20"/>
          <w:szCs w:val="20"/>
        </w:rPr>
        <w:t xml:space="preserve">arrive at </w:t>
      </w:r>
      <w:r>
        <w:rPr>
          <w:rFonts w:ascii="Arial" w:eastAsiaTheme="minorHAnsi" w:hAnsi="Arial" w:cs="Arial"/>
          <w:color w:val="000000"/>
          <w:sz w:val="20"/>
          <w:szCs w:val="20"/>
        </w:rPr>
        <w:t>a &lt;</w:t>
      </w:r>
      <w:r w:rsidRPr="00FD7A11">
        <w:rPr>
          <w:rStyle w:val="Code"/>
        </w:rPr>
        <w:t>datatype</w:t>
      </w:r>
      <w:r>
        <w:rPr>
          <w:rFonts w:ascii="Arial" w:eastAsiaTheme="minorHAnsi" w:hAnsi="Arial" w:cs="Arial"/>
          <w:color w:val="000000"/>
          <w:sz w:val="20"/>
          <w:szCs w:val="20"/>
        </w:rPr>
        <w:t>&gt;.</w:t>
      </w:r>
    </w:p>
    <w:p w14:paraId="3F6DCCE5" w14:textId="77777777" w:rsidR="004168B4" w:rsidRDefault="004168B4" w:rsidP="00042EC1">
      <w:pPr>
        <w:autoSpaceDE w:val="0"/>
        <w:autoSpaceDN w:val="0"/>
        <w:adjustRightInd w:val="0"/>
        <w:spacing w:before="0" w:after="0"/>
        <w:rPr>
          <w:rFonts w:ascii="Arial" w:eastAsiaTheme="minorHAnsi" w:hAnsi="Arial" w:cs="Arial"/>
          <w:color w:val="000000"/>
          <w:sz w:val="20"/>
          <w:szCs w:val="20"/>
        </w:rPr>
      </w:pPr>
    </w:p>
    <w:p w14:paraId="714B998B" w14:textId="34BFDF12" w:rsidR="00EC0B68" w:rsidRDefault="00EC0B68" w:rsidP="00127516">
      <w:pPr>
        <w:pStyle w:val="TextExample"/>
        <w:keepNext/>
        <w:keepLines/>
        <w:rPr>
          <w:rFonts w:eastAsiaTheme="minorHAnsi"/>
        </w:rPr>
      </w:pPr>
      <w:r>
        <w:rPr>
          <w:rFonts w:eastAsiaTheme="minorHAnsi"/>
        </w:rPr>
        <w:t>A field with a code set and another with a datatype domain</w:t>
      </w:r>
    </w:p>
    <w:p w14:paraId="06070070" w14:textId="4EEFA1D8"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id="59" name="TimeInForce" type="TimeInForceCodeSet"/&gt;</w:t>
      </w:r>
    </w:p>
    <w:p w14:paraId="55A88049" w14:textId="1041ADA7"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id="60" name="TransactTime" type="UTCTimestamp"/&gt;</w:t>
      </w:r>
    </w:p>
    <w:p w14:paraId="35A030A4" w14:textId="77777777" w:rsidR="00EC0B68" w:rsidRDefault="00EC0B68" w:rsidP="00042EC1">
      <w:pPr>
        <w:autoSpaceDE w:val="0"/>
        <w:autoSpaceDN w:val="0"/>
        <w:adjustRightInd w:val="0"/>
        <w:spacing w:before="0" w:after="0"/>
        <w:rPr>
          <w:rFonts w:ascii="Arial" w:eastAsiaTheme="minorHAnsi" w:hAnsi="Arial" w:cs="Arial"/>
          <w:color w:val="000000"/>
          <w:sz w:val="20"/>
          <w:szCs w:val="20"/>
        </w:rPr>
      </w:pPr>
    </w:p>
    <w:p w14:paraId="556E7EB2" w14:textId="59B11D11" w:rsidR="00773761" w:rsidRDefault="00773761" w:rsidP="00773761">
      <w:pPr>
        <w:pStyle w:val="Heading3"/>
        <w:rPr>
          <w:rFonts w:eastAsiaTheme="minorHAnsi"/>
        </w:rPr>
      </w:pPr>
      <w:bookmarkStart w:id="156" w:name="_Toc506973665"/>
      <w:r>
        <w:rPr>
          <w:rFonts w:eastAsiaTheme="minorHAnsi"/>
        </w:rPr>
        <w:t>Data field</w:t>
      </w:r>
      <w:r w:rsidR="00C56A11">
        <w:rPr>
          <w:rFonts w:eastAsiaTheme="minorHAnsi"/>
        </w:rPr>
        <w:t>s</w:t>
      </w:r>
      <w:bookmarkEnd w:id="156"/>
    </w:p>
    <w:p w14:paraId="39FB8F12" w14:textId="18F13FB2" w:rsidR="00773761" w:rsidRDefault="00773761" w:rsidP="00773761">
      <w:pPr>
        <w:rPr>
          <w:rFonts w:ascii="Arial" w:eastAsiaTheme="minorHAnsi" w:hAnsi="Arial" w:cs="Arial"/>
          <w:color w:val="000000"/>
          <w:sz w:val="20"/>
          <w:szCs w:val="20"/>
        </w:rPr>
      </w:pPr>
      <w:r>
        <w:t xml:space="preserve">A field of </w:t>
      </w:r>
      <w:r w:rsidRPr="00773761">
        <w:rPr>
          <w:rStyle w:val="Code"/>
        </w:rPr>
        <w:t>data</w:t>
      </w:r>
      <w:r>
        <w:t xml:space="preserve"> datatype is variable length. In </w:t>
      </w:r>
      <w:r w:rsidR="002E5AEB">
        <w:t xml:space="preserve">FIX </w:t>
      </w:r>
      <w:r>
        <w:t xml:space="preserve">tag=value encoding, the length of </w:t>
      </w:r>
      <w:r w:rsidR="008B7CDB">
        <w:t>such a</w:t>
      </w:r>
      <w:r>
        <w:t xml:space="preserve"> field is </w:t>
      </w:r>
      <w:r w:rsidR="008B7CDB">
        <w:t>prefixed</w:t>
      </w:r>
      <w:r>
        <w:t xml:space="preserve"> by a separate field of type </w:t>
      </w:r>
      <w:r w:rsidRPr="00773761">
        <w:rPr>
          <w:rStyle w:val="Code"/>
        </w:rPr>
        <w:t>Length</w:t>
      </w:r>
      <w:r>
        <w:t>. In other encodings, the length is implicit</w:t>
      </w:r>
      <w:r w:rsidR="008B7CDB">
        <w:t xml:space="preserve"> in the presentation protocol. For </w:t>
      </w:r>
      <w:r w:rsidR="008B7CDB" w:rsidRPr="008B7CDB">
        <w:rPr>
          <w:rStyle w:val="Code"/>
        </w:rPr>
        <w:t>data</w:t>
      </w:r>
      <w:r w:rsidR="008B7CDB">
        <w:t xml:space="preserve"> fields, the associated </w:t>
      </w:r>
      <w:r w:rsidR="008B7CDB" w:rsidRPr="008B7CDB">
        <w:rPr>
          <w:rStyle w:val="Code"/>
        </w:rPr>
        <w:t>Length</w:t>
      </w:r>
      <w:r w:rsidR="008B7CDB">
        <w:t xml:space="preserve"> field is referenced by </w:t>
      </w:r>
      <w:r w:rsidR="008B7CDB" w:rsidRPr="008B7CDB">
        <w:rPr>
          <w:rStyle w:val="Code"/>
          <w:highlight w:val="white"/>
        </w:rPr>
        <w:t>lengthId</w:t>
      </w:r>
      <w:r w:rsidR="008B7CDB">
        <w:rPr>
          <w:rFonts w:ascii="Arial" w:eastAsiaTheme="minorHAnsi" w:hAnsi="Arial" w:cs="Arial"/>
          <w:color w:val="000000"/>
          <w:sz w:val="20"/>
          <w:szCs w:val="20"/>
        </w:rPr>
        <w:t xml:space="preserve"> and </w:t>
      </w:r>
      <w:r w:rsidR="008B7CDB" w:rsidRPr="008B7CDB">
        <w:rPr>
          <w:rStyle w:val="Code"/>
        </w:rPr>
        <w:t>lengthName</w:t>
      </w:r>
      <w:r w:rsidR="008B7CDB">
        <w:rPr>
          <w:rFonts w:ascii="Arial" w:eastAsiaTheme="minorHAnsi" w:hAnsi="Arial" w:cs="Arial"/>
          <w:color w:val="000000"/>
          <w:sz w:val="20"/>
          <w:szCs w:val="20"/>
        </w:rPr>
        <w:t xml:space="preserve"> attributes</w:t>
      </w:r>
      <w:r w:rsidR="00C56A11">
        <w:rPr>
          <w:rFonts w:ascii="Arial" w:eastAsiaTheme="minorHAnsi" w:hAnsi="Arial" w:cs="Arial"/>
          <w:color w:val="000000"/>
          <w:sz w:val="20"/>
          <w:szCs w:val="20"/>
        </w:rPr>
        <w:t xml:space="preserve">, references to its </w:t>
      </w:r>
      <w:r w:rsidR="00C56A11" w:rsidRPr="00C56A11">
        <w:rPr>
          <w:rStyle w:val="Code"/>
        </w:rPr>
        <w:t>id</w:t>
      </w:r>
      <w:r w:rsidR="00C56A11">
        <w:rPr>
          <w:rFonts w:ascii="Arial" w:eastAsiaTheme="minorHAnsi" w:hAnsi="Arial" w:cs="Arial"/>
          <w:color w:val="000000"/>
          <w:sz w:val="20"/>
          <w:szCs w:val="20"/>
        </w:rPr>
        <w:t xml:space="preserve"> and </w:t>
      </w:r>
      <w:r w:rsidR="00C56A11" w:rsidRPr="00C56A11">
        <w:rPr>
          <w:rStyle w:val="Code"/>
        </w:rPr>
        <w:t>name</w:t>
      </w:r>
      <w:r w:rsidR="00C56A11">
        <w:rPr>
          <w:rFonts w:ascii="Arial" w:eastAsiaTheme="minorHAnsi" w:hAnsi="Arial" w:cs="Arial"/>
          <w:color w:val="000000"/>
          <w:sz w:val="20"/>
          <w:szCs w:val="20"/>
        </w:rPr>
        <w:t xml:space="preserve"> attributes, respectively</w:t>
      </w:r>
      <w:r w:rsidR="008B7CDB">
        <w:rPr>
          <w:rFonts w:ascii="Arial" w:eastAsiaTheme="minorHAnsi" w:hAnsi="Arial" w:cs="Arial"/>
          <w:color w:val="000000"/>
          <w:sz w:val="20"/>
          <w:szCs w:val="20"/>
        </w:rPr>
        <w:t xml:space="preserve">. Both keys must be supplied if </w:t>
      </w:r>
      <w:r w:rsidR="00C56A11">
        <w:rPr>
          <w:rFonts w:ascii="Arial" w:eastAsiaTheme="minorHAnsi" w:hAnsi="Arial" w:cs="Arial"/>
          <w:color w:val="000000"/>
          <w:sz w:val="20"/>
          <w:szCs w:val="20"/>
        </w:rPr>
        <w:t xml:space="preserve">field </w:t>
      </w:r>
      <w:r w:rsidR="008B7CDB">
        <w:rPr>
          <w:rFonts w:ascii="Arial" w:eastAsiaTheme="minorHAnsi" w:hAnsi="Arial" w:cs="Arial"/>
          <w:color w:val="000000"/>
          <w:sz w:val="20"/>
          <w:szCs w:val="20"/>
        </w:rPr>
        <w:t xml:space="preserve">datatype is </w:t>
      </w:r>
      <w:r w:rsidR="008B7CDB" w:rsidRPr="008B7CDB">
        <w:rPr>
          <w:rStyle w:val="Code"/>
        </w:rPr>
        <w:t>data</w:t>
      </w:r>
      <w:r w:rsidR="008B7CDB">
        <w:rPr>
          <w:rFonts w:ascii="Arial" w:eastAsiaTheme="minorHAnsi" w:hAnsi="Arial" w:cs="Arial"/>
          <w:color w:val="000000"/>
          <w:sz w:val="20"/>
          <w:szCs w:val="20"/>
        </w:rPr>
        <w:t>.</w:t>
      </w:r>
    </w:p>
    <w:p w14:paraId="069B38DA" w14:textId="7E712CC1" w:rsidR="00076C55" w:rsidRPr="00076C55" w:rsidRDefault="00076C55" w:rsidP="00076C55">
      <w:pPr>
        <w:pStyle w:val="TextExample"/>
        <w:keepNext/>
        <w:keepLines/>
        <w:rPr>
          <w:rStyle w:val="Code"/>
          <w:rFonts w:asciiTheme="majorHAnsi" w:hAnsiTheme="majorHAnsi"/>
          <w:sz w:val="22"/>
        </w:rPr>
      </w:pPr>
      <w:r w:rsidRPr="00076C55">
        <w:rPr>
          <w:rStyle w:val="Code"/>
          <w:rFonts w:asciiTheme="majorHAnsi" w:hAnsiTheme="majorHAnsi"/>
          <w:sz w:val="22"/>
        </w:rPr>
        <w:t>A data field and its corresponding Length field</w:t>
      </w:r>
    </w:p>
    <w:p w14:paraId="02E5F174" w14:textId="4CAC3C89" w:rsidR="00076C55" w:rsidRPr="00076C55" w:rsidRDefault="00076C55" w:rsidP="00076C55">
      <w:pPr>
        <w:pStyle w:val="CodeExample"/>
        <w:keepNext/>
        <w:keepLines/>
        <w:ind w:firstLine="360"/>
        <w:rPr>
          <w:rStyle w:val="Code"/>
        </w:rPr>
      </w:pPr>
      <w:r w:rsidRPr="00076C55">
        <w:rPr>
          <w:rStyle w:val="Code"/>
        </w:rPr>
        <w:t>&lt;field added="FIX.2.7" id="95" name="RawDataLength" type="Length"/&gt;</w:t>
      </w:r>
    </w:p>
    <w:p w14:paraId="78313C38" w14:textId="26A02116" w:rsidR="00076C55" w:rsidRPr="00076C55" w:rsidRDefault="00076C55" w:rsidP="00076C55">
      <w:pPr>
        <w:pStyle w:val="CodeExample"/>
        <w:keepNext/>
        <w:keepLines/>
        <w:ind w:firstLine="360"/>
        <w:rPr>
          <w:rStyle w:val="Code"/>
        </w:rPr>
      </w:pPr>
      <w:r w:rsidRPr="00076C55">
        <w:rPr>
          <w:rStyle w:val="Code"/>
        </w:rPr>
        <w:t>&lt;field added="FIX.2.7" id=</w:t>
      </w:r>
      <w:r>
        <w:rPr>
          <w:rStyle w:val="Code"/>
        </w:rPr>
        <w:t xml:space="preserve">"96" name="RawData" type="data" </w:t>
      </w:r>
      <w:r w:rsidRPr="00076C55">
        <w:rPr>
          <w:rStyle w:val="Code"/>
        </w:rPr>
        <w:t>lengthId="95" lengthName="RawDataLength"/&gt;</w:t>
      </w:r>
    </w:p>
    <w:p w14:paraId="45F10C68" w14:textId="4917B810" w:rsidR="00634B33" w:rsidRDefault="00296DC4" w:rsidP="00042EC1">
      <w:pPr>
        <w:pStyle w:val="Heading3"/>
        <w:rPr>
          <w:ins w:id="157" w:author="Don Mendelson" w:date="2018-02-20T15:03:00Z"/>
        </w:rPr>
      </w:pPr>
      <w:bookmarkStart w:id="158" w:name="_Toc506973666"/>
      <w:ins w:id="159" w:author="Don Mendelson" w:date="2018-02-20T15:14:00Z">
        <w:r>
          <w:t>Disc</w:t>
        </w:r>
      </w:ins>
      <w:ins w:id="160" w:author="Don Mendelson" w:date="2018-02-20T15:15:00Z">
        <w:r>
          <w:t>riminator</w:t>
        </w:r>
      </w:ins>
      <w:ins w:id="161" w:author="Don Mendelson" w:date="2018-02-20T15:03:00Z">
        <w:r w:rsidR="00634B33">
          <w:t xml:space="preserve"> fields</w:t>
        </w:r>
        <w:bookmarkEnd w:id="158"/>
      </w:ins>
    </w:p>
    <w:p w14:paraId="02D74D05" w14:textId="10368497" w:rsidR="00634B33" w:rsidRDefault="00634B33" w:rsidP="00634B33">
      <w:pPr>
        <w:rPr>
          <w:ins w:id="162" w:author="Don Mendelson" w:date="2018-02-20T15:08:00Z"/>
        </w:rPr>
      </w:pPr>
      <w:ins w:id="163" w:author="Don Mendelson" w:date="2018-02-20T15:04:00Z">
        <w:r>
          <w:t xml:space="preserve">FIX contains fields for which </w:t>
        </w:r>
      </w:ins>
      <w:ins w:id="164" w:author="Don Mendelson" w:date="2018-02-20T15:14:00Z">
        <w:r w:rsidR="00296DC4">
          <w:t>its</w:t>
        </w:r>
      </w:ins>
      <w:ins w:id="165" w:author="Don Mendelson" w:date="2018-02-20T15:04:00Z">
        <w:r>
          <w:t xml:space="preserve"> </w:t>
        </w:r>
      </w:ins>
      <w:ins w:id="166" w:author="Don Mendelson" w:date="2018-02-20T15:05:00Z">
        <w:r>
          <w:t>value domain is modified by another field. This</w:t>
        </w:r>
      </w:ins>
      <w:ins w:id="167" w:author="Don Mendelson" w:date="2018-02-20T15:04:00Z">
        <w:r>
          <w:t xml:space="preserve"> is</w:t>
        </w:r>
      </w:ins>
      <w:ins w:id="168" w:author="Don Mendelson" w:date="2018-02-20T15:13:00Z">
        <w:r w:rsidR="00296DC4">
          <w:t xml:space="preserve"> variously</w:t>
        </w:r>
      </w:ins>
      <w:ins w:id="169" w:author="Don Mendelson" w:date="2018-02-20T15:04:00Z">
        <w:r>
          <w:t xml:space="preserve"> called a choice, discriminated union, tagged union</w:t>
        </w:r>
      </w:ins>
      <w:ins w:id="170" w:author="Don Mendelson" w:date="2018-02-20T15:26:00Z">
        <w:r w:rsidR="007B6097">
          <w:t>, or variant</w:t>
        </w:r>
      </w:ins>
      <w:ins w:id="171" w:author="Don Mendelson" w:date="2018-02-20T15:05:00Z">
        <w:r w:rsidR="00296DC4">
          <w:t xml:space="preserve">. The field that modifies </w:t>
        </w:r>
      </w:ins>
      <w:ins w:id="172" w:author="Don Mendelson" w:date="2018-02-20T15:06:00Z">
        <w:r w:rsidR="00296DC4">
          <w:t>the range of values of another field is called a discriminator. For example, SecurityID</w:t>
        </w:r>
      </w:ins>
      <w:ins w:id="173" w:author="Don Mendelson" w:date="2018-02-20T15:07:00Z">
        <w:r w:rsidR="00296DC4">
          <w:t>Source</w:t>
        </w:r>
      </w:ins>
      <w:ins w:id="174" w:author="Don Mendelson" w:date="2018-02-20T15:06:00Z">
        <w:r w:rsidR="00296DC4">
          <w:t xml:space="preserve"> is the discriminator for the values of Securit</w:t>
        </w:r>
      </w:ins>
      <w:ins w:id="175" w:author="Don Mendelson" w:date="2018-02-20T15:07:00Z">
        <w:r w:rsidR="00296DC4">
          <w:t>yID.</w:t>
        </w:r>
      </w:ins>
      <w:ins w:id="176" w:author="Don Mendelson" w:date="2018-02-20T15:16:00Z">
        <w:r w:rsidR="002F052E">
          <w:t xml:space="preserve"> If the value of SecurityIDSource</w:t>
        </w:r>
      </w:ins>
      <w:ins w:id="177" w:author="Don Mendelson" w:date="2018-02-20T15:17:00Z">
        <w:r w:rsidR="002F052E">
          <w:t xml:space="preserve"> is 4</w:t>
        </w:r>
      </w:ins>
      <w:ins w:id="178" w:author="Don Mendelson" w:date="2018-02-20T15:16:00Z">
        <w:r w:rsidR="002F052E">
          <w:t>, then the value of SecurityID must be a vali</w:t>
        </w:r>
      </w:ins>
      <w:ins w:id="179" w:author="Don Mendelson" w:date="2018-02-20T15:17:00Z">
        <w:r w:rsidR="002F052E">
          <w:t>d ISIN, and so forth.</w:t>
        </w:r>
      </w:ins>
      <w:ins w:id="180" w:author="Don Mendelson" w:date="2018-02-20T15:07:00Z">
        <w:r w:rsidR="00296DC4">
          <w:t xml:space="preserve"> This</w:t>
        </w:r>
      </w:ins>
      <w:ins w:id="181" w:author="Don Mendelson" w:date="2018-02-20T15:17:00Z">
        <w:r w:rsidR="002F052E">
          <w:t xml:space="preserve"> relationship</w:t>
        </w:r>
      </w:ins>
      <w:ins w:id="182" w:author="Don Mendelson" w:date="2018-02-20T15:07:00Z">
        <w:r w:rsidR="00296DC4">
          <w:t xml:space="preserve"> may be indicated in Orchestra by adding </w:t>
        </w:r>
      </w:ins>
      <w:ins w:id="183" w:author="Don Mendelson" w:date="2018-02-20T15:08:00Z">
        <w:r w:rsidR="00296DC4">
          <w:t xml:space="preserve">the attributes </w:t>
        </w:r>
        <w:r w:rsidR="00296DC4" w:rsidRPr="00296DC4">
          <w:rPr>
            <w:rStyle w:val="Code"/>
          </w:rPr>
          <w:t>discriminatorId</w:t>
        </w:r>
        <w:r w:rsidR="00296DC4">
          <w:t xml:space="preserve"> and </w:t>
        </w:r>
        <w:r w:rsidR="00296DC4" w:rsidRPr="00296DC4">
          <w:rPr>
            <w:rStyle w:val="Code"/>
          </w:rPr>
          <w:t>discriminatorName</w:t>
        </w:r>
        <w:r w:rsidR="00296DC4">
          <w:t xml:space="preserve"> to a field.</w:t>
        </w:r>
      </w:ins>
    </w:p>
    <w:p w14:paraId="53E81952" w14:textId="15DC5066" w:rsidR="00296DC4" w:rsidRPr="00296DC4" w:rsidRDefault="00296DC4" w:rsidP="00296DC4">
      <w:pPr>
        <w:pStyle w:val="TextExample"/>
        <w:rPr>
          <w:ins w:id="184" w:author="Don Mendelson" w:date="2018-02-20T15:11:00Z"/>
        </w:rPr>
      </w:pPr>
      <w:ins w:id="185" w:author="Don Mendelson" w:date="2018-02-20T15:12:00Z">
        <w:r w:rsidRPr="00296DC4">
          <w:t>A field modified by a discriminator</w:t>
        </w:r>
      </w:ins>
    </w:p>
    <w:p w14:paraId="68577A45" w14:textId="17947E04" w:rsidR="00296DC4" w:rsidRPr="00296DC4" w:rsidRDefault="00296DC4" w:rsidP="00296DC4">
      <w:pPr>
        <w:pStyle w:val="CodeExample"/>
        <w:rPr>
          <w:ins w:id="186" w:author="Don Mendelson" w:date="2018-02-20T15:11:00Z"/>
          <w:rStyle w:val="Code"/>
        </w:rPr>
      </w:pPr>
      <w:ins w:id="187" w:author="Don Mendelson" w:date="2018-02-20T15:11:00Z">
        <w:r w:rsidRPr="00296DC4">
          <w:rPr>
            <w:rStyle w:val="Code"/>
          </w:rPr>
          <w:t xml:space="preserve">   &lt;fixr:field added="FIX.2.7"</w:t>
        </w:r>
      </w:ins>
    </w:p>
    <w:p w14:paraId="7EFA8F7D" w14:textId="77777777" w:rsidR="00296DC4" w:rsidRPr="00296DC4" w:rsidRDefault="00296DC4" w:rsidP="00296DC4">
      <w:pPr>
        <w:pStyle w:val="CodeExample"/>
        <w:rPr>
          <w:ins w:id="188" w:author="Don Mendelson" w:date="2018-02-20T15:11:00Z"/>
          <w:rStyle w:val="Code"/>
        </w:rPr>
      </w:pPr>
      <w:ins w:id="189" w:author="Don Mendelson" w:date="2018-02-20T15:11:00Z">
        <w:r w:rsidRPr="00296DC4">
          <w:rPr>
            <w:rStyle w:val="Code"/>
          </w:rPr>
          <w:t xml:space="preserve">                  id="48"</w:t>
        </w:r>
      </w:ins>
    </w:p>
    <w:p w14:paraId="6D5FBA39" w14:textId="77777777" w:rsidR="00296DC4" w:rsidRPr="00296DC4" w:rsidRDefault="00296DC4" w:rsidP="00296DC4">
      <w:pPr>
        <w:pStyle w:val="CodeExample"/>
        <w:rPr>
          <w:ins w:id="190" w:author="Don Mendelson" w:date="2018-02-20T15:11:00Z"/>
          <w:rStyle w:val="Code"/>
        </w:rPr>
      </w:pPr>
      <w:ins w:id="191" w:author="Don Mendelson" w:date="2018-02-20T15:11:00Z">
        <w:r w:rsidRPr="00296DC4">
          <w:rPr>
            <w:rStyle w:val="Code"/>
          </w:rPr>
          <w:t xml:space="preserve">                  name="SecurityID"</w:t>
        </w:r>
      </w:ins>
    </w:p>
    <w:p w14:paraId="0C781AD1" w14:textId="77777777" w:rsidR="00296DC4" w:rsidRPr="00296DC4" w:rsidRDefault="00296DC4" w:rsidP="00296DC4">
      <w:pPr>
        <w:pStyle w:val="CodeExample"/>
        <w:rPr>
          <w:ins w:id="192" w:author="Don Mendelson" w:date="2018-02-20T15:11:00Z"/>
          <w:rStyle w:val="Code"/>
        </w:rPr>
      </w:pPr>
      <w:ins w:id="193" w:author="Don Mendelson" w:date="2018-02-20T15:11:00Z">
        <w:r w:rsidRPr="00296DC4">
          <w:rPr>
            <w:rStyle w:val="Code"/>
          </w:rPr>
          <w:t xml:space="preserve">                  type="String"</w:t>
        </w:r>
      </w:ins>
    </w:p>
    <w:p w14:paraId="76A96C02" w14:textId="77777777" w:rsidR="00296DC4" w:rsidRPr="00296DC4" w:rsidRDefault="00296DC4" w:rsidP="00296DC4">
      <w:pPr>
        <w:pStyle w:val="CodeExample"/>
        <w:rPr>
          <w:ins w:id="194" w:author="Don Mendelson" w:date="2018-02-20T15:11:00Z"/>
          <w:rStyle w:val="Code"/>
        </w:rPr>
      </w:pPr>
      <w:ins w:id="195" w:author="Don Mendelson" w:date="2018-02-20T15:11:00Z">
        <w:r w:rsidRPr="00296DC4">
          <w:rPr>
            <w:rStyle w:val="Code"/>
          </w:rPr>
          <w:t xml:space="preserve">                  abbrName="ID"</w:t>
        </w:r>
      </w:ins>
    </w:p>
    <w:p w14:paraId="5CA18FBF" w14:textId="77777777" w:rsidR="00296DC4" w:rsidRPr="00296DC4" w:rsidRDefault="00296DC4" w:rsidP="00296DC4">
      <w:pPr>
        <w:pStyle w:val="CodeExample"/>
        <w:rPr>
          <w:ins w:id="196" w:author="Don Mendelson" w:date="2018-02-20T15:11:00Z"/>
          <w:rStyle w:val="Code"/>
        </w:rPr>
      </w:pPr>
      <w:ins w:id="197" w:author="Don Mendelson" w:date="2018-02-20T15:11:00Z">
        <w:r w:rsidRPr="00296DC4">
          <w:rPr>
            <w:rStyle w:val="Code"/>
          </w:rPr>
          <w:t xml:space="preserve">                  discriminatorId="22"</w:t>
        </w:r>
      </w:ins>
    </w:p>
    <w:p w14:paraId="3D147884" w14:textId="77777777" w:rsidR="00296DC4" w:rsidRPr="00296DC4" w:rsidRDefault="00296DC4" w:rsidP="00296DC4">
      <w:pPr>
        <w:pStyle w:val="CodeExample"/>
        <w:rPr>
          <w:ins w:id="198" w:author="Don Mendelson" w:date="2018-02-20T15:11:00Z"/>
          <w:rStyle w:val="Code"/>
        </w:rPr>
      </w:pPr>
      <w:ins w:id="199" w:author="Don Mendelson" w:date="2018-02-20T15:11:00Z">
        <w:r w:rsidRPr="00296DC4">
          <w:rPr>
            <w:rStyle w:val="Code"/>
          </w:rPr>
          <w:t xml:space="preserve">                  discriminatorName="SecurityIDSource"&gt;</w:t>
        </w:r>
      </w:ins>
    </w:p>
    <w:p w14:paraId="55602988" w14:textId="77777777" w:rsidR="00296DC4" w:rsidRPr="00296DC4" w:rsidRDefault="00296DC4" w:rsidP="00296DC4">
      <w:pPr>
        <w:pStyle w:val="CodeExample"/>
        <w:rPr>
          <w:ins w:id="200" w:author="Don Mendelson" w:date="2018-02-20T15:11:00Z"/>
          <w:rStyle w:val="Code"/>
        </w:rPr>
      </w:pPr>
      <w:ins w:id="201" w:author="Don Mendelson" w:date="2018-02-20T15:11:00Z">
        <w:r w:rsidRPr="00296DC4">
          <w:rPr>
            <w:rStyle w:val="Code"/>
          </w:rPr>
          <w:t xml:space="preserve">         &lt;fixr:annotation&gt;</w:t>
        </w:r>
      </w:ins>
    </w:p>
    <w:p w14:paraId="65262E7B" w14:textId="77777777" w:rsidR="00296DC4" w:rsidRPr="00296DC4" w:rsidRDefault="00296DC4" w:rsidP="00296DC4">
      <w:pPr>
        <w:pStyle w:val="CodeExample"/>
        <w:rPr>
          <w:ins w:id="202" w:author="Don Mendelson" w:date="2018-02-20T15:11:00Z"/>
          <w:rStyle w:val="Code"/>
        </w:rPr>
      </w:pPr>
      <w:ins w:id="203" w:author="Don Mendelson" w:date="2018-02-20T15:11:00Z">
        <w:r w:rsidRPr="00296DC4">
          <w:rPr>
            <w:rStyle w:val="Code"/>
          </w:rPr>
          <w:t xml:space="preserve">            &lt;fixr:documentation purpose="SYNOPSIS"&gt;</w:t>
        </w:r>
      </w:ins>
    </w:p>
    <w:p w14:paraId="04D209FE" w14:textId="77777777" w:rsidR="00296DC4" w:rsidRPr="00296DC4" w:rsidRDefault="00296DC4" w:rsidP="00296DC4">
      <w:pPr>
        <w:pStyle w:val="CodeExample"/>
        <w:rPr>
          <w:ins w:id="204" w:author="Don Mendelson" w:date="2018-02-20T15:11:00Z"/>
          <w:rStyle w:val="Code"/>
        </w:rPr>
      </w:pPr>
      <w:ins w:id="205" w:author="Don Mendelson" w:date="2018-02-20T15:11:00Z">
        <w:r w:rsidRPr="00296DC4">
          <w:rPr>
            <w:rStyle w:val="Code"/>
          </w:rPr>
          <w:t xml:space="preserve">         Security identifier value of SecurityIDSource (22) type (e.g. CUSIP, SEDOL, ISIN, etc). Requires SecurityIDSource.</w:t>
        </w:r>
      </w:ins>
    </w:p>
    <w:p w14:paraId="08D5F892" w14:textId="77777777" w:rsidR="00296DC4" w:rsidRPr="00296DC4" w:rsidRDefault="00296DC4" w:rsidP="00296DC4">
      <w:pPr>
        <w:pStyle w:val="CodeExample"/>
        <w:rPr>
          <w:ins w:id="206" w:author="Don Mendelson" w:date="2018-02-20T15:11:00Z"/>
          <w:rStyle w:val="Code"/>
        </w:rPr>
      </w:pPr>
      <w:ins w:id="207" w:author="Don Mendelson" w:date="2018-02-20T15:11:00Z">
        <w:r w:rsidRPr="00296DC4">
          <w:rPr>
            <w:rStyle w:val="Code"/>
          </w:rPr>
          <w:t xml:space="preserve">      &lt;/fixr:documentation&gt;</w:t>
        </w:r>
      </w:ins>
    </w:p>
    <w:p w14:paraId="13AD9B5C" w14:textId="77777777" w:rsidR="00296DC4" w:rsidRPr="00296DC4" w:rsidRDefault="00296DC4" w:rsidP="00296DC4">
      <w:pPr>
        <w:pStyle w:val="CodeExample"/>
        <w:rPr>
          <w:ins w:id="208" w:author="Don Mendelson" w:date="2018-02-20T15:11:00Z"/>
          <w:rStyle w:val="Code"/>
        </w:rPr>
      </w:pPr>
      <w:ins w:id="209" w:author="Don Mendelson" w:date="2018-02-20T15:11:00Z">
        <w:r w:rsidRPr="00296DC4">
          <w:rPr>
            <w:rStyle w:val="Code"/>
          </w:rPr>
          <w:t xml:space="preserve">         &lt;/fixr:annotation&gt;</w:t>
        </w:r>
      </w:ins>
    </w:p>
    <w:p w14:paraId="0334A985" w14:textId="256C90EC" w:rsidR="00296DC4" w:rsidRPr="00296DC4" w:rsidRDefault="00296DC4" w:rsidP="00296DC4">
      <w:pPr>
        <w:pStyle w:val="CodeExample"/>
        <w:rPr>
          <w:ins w:id="210" w:author="Don Mendelson" w:date="2018-02-20T15:08:00Z"/>
          <w:rStyle w:val="Code"/>
        </w:rPr>
      </w:pPr>
      <w:ins w:id="211" w:author="Don Mendelson" w:date="2018-02-20T15:11:00Z">
        <w:r w:rsidRPr="00296DC4">
          <w:rPr>
            <w:rStyle w:val="Code"/>
          </w:rPr>
          <w:t xml:space="preserve">   &lt;/fixr:field&gt;</w:t>
        </w:r>
      </w:ins>
    </w:p>
    <w:p w14:paraId="1E3C1B4E" w14:textId="77777777" w:rsidR="00296DC4" w:rsidRPr="00634B33" w:rsidRDefault="00296DC4" w:rsidP="00634B33">
      <w:pPr>
        <w:rPr>
          <w:ins w:id="212" w:author="Don Mendelson" w:date="2018-02-20T14:58:00Z"/>
        </w:rPr>
      </w:pPr>
    </w:p>
    <w:p w14:paraId="5F54BDEE" w14:textId="5360DC52" w:rsidR="00042EC1" w:rsidRPr="00042EC1" w:rsidRDefault="00C56A11" w:rsidP="00042EC1">
      <w:pPr>
        <w:pStyle w:val="Heading3"/>
      </w:pPr>
      <w:bookmarkStart w:id="213" w:name="_Toc506973667"/>
      <w:r>
        <w:t xml:space="preserve">Overridable and fixed </w:t>
      </w:r>
      <w:r w:rsidR="00042EC1">
        <w:t>field attributes</w:t>
      </w:r>
      <w:bookmarkEnd w:id="213"/>
    </w:p>
    <w:p w14:paraId="5DFA4DDB" w14:textId="0507AC7D" w:rsidR="002B2C4C" w:rsidRDefault="00042EC1" w:rsidP="002B2C4C">
      <w:pPr>
        <w:rPr>
          <w:rFonts w:ascii="Arial" w:eastAsiaTheme="minorHAnsi" w:hAnsi="Arial" w:cs="Arial"/>
          <w:color w:val="000000"/>
          <w:sz w:val="20"/>
          <w:szCs w:val="20"/>
        </w:rPr>
      </w:pPr>
      <w:r>
        <w:rPr>
          <w:rFonts w:ascii="Arial" w:eastAsiaTheme="minorHAnsi" w:hAnsi="Arial" w:cs="Arial"/>
          <w:color w:val="000000"/>
          <w:sz w:val="20"/>
          <w:szCs w:val="20"/>
        </w:rPr>
        <w:t>Some attributes of a field</w:t>
      </w:r>
      <w:r w:rsidR="00F82D34">
        <w:rPr>
          <w:rFonts w:ascii="Arial" w:eastAsiaTheme="minorHAnsi" w:hAnsi="Arial" w:cs="Arial"/>
          <w:color w:val="000000"/>
          <w:sz w:val="20"/>
          <w:szCs w:val="20"/>
        </w:rPr>
        <w:t xml:space="preserve">, such as </w:t>
      </w:r>
      <w:r w:rsidR="00EA21CC">
        <w:rPr>
          <w:rFonts w:ascii="Arial" w:eastAsiaTheme="minorHAnsi" w:hAnsi="Arial" w:cs="Arial"/>
          <w:color w:val="000000"/>
          <w:sz w:val="20"/>
          <w:szCs w:val="20"/>
        </w:rPr>
        <w:t xml:space="preserve">minimum and maximum values and </w:t>
      </w:r>
      <w:r w:rsidR="00F82D34">
        <w:rPr>
          <w:rFonts w:ascii="Arial" w:eastAsiaTheme="minorHAnsi" w:hAnsi="Arial" w:cs="Arial"/>
          <w:color w:val="000000"/>
          <w:sz w:val="20"/>
          <w:szCs w:val="20"/>
        </w:rPr>
        <w:t>length,</w:t>
      </w:r>
      <w:r>
        <w:rPr>
          <w:rFonts w:ascii="Arial" w:eastAsiaTheme="minorHAnsi" w:hAnsi="Arial" w:cs="Arial"/>
          <w:color w:val="000000"/>
          <w:sz w:val="20"/>
          <w:szCs w:val="20"/>
        </w:rPr>
        <w:t xml:space="preserve"> may be overridden for a particular usage in the message structure that contains a field reference. However, the key identifiers </w:t>
      </w:r>
      <w:r w:rsidRPr="002B2C4C">
        <w:rPr>
          <w:rStyle w:val="Code"/>
        </w:rPr>
        <w:t>id</w:t>
      </w:r>
      <w:r>
        <w:t xml:space="preserve"> and </w:t>
      </w:r>
      <w:r w:rsidRPr="002B2C4C">
        <w:rPr>
          <w:rStyle w:val="Code"/>
        </w:rPr>
        <w:t>name</w:t>
      </w:r>
      <w:r>
        <w:t xml:space="preserve"> </w:t>
      </w:r>
      <w:r w:rsidR="00F82D34">
        <w:rPr>
          <w:rFonts w:ascii="Arial" w:eastAsiaTheme="minorHAnsi" w:hAnsi="Arial" w:cs="Arial"/>
          <w:color w:val="000000"/>
          <w:sz w:val="20"/>
          <w:szCs w:val="20"/>
        </w:rPr>
        <w:t>as well as</w:t>
      </w:r>
      <w:r>
        <w:rPr>
          <w:rFonts w:ascii="Arial" w:eastAsiaTheme="minorHAnsi" w:hAnsi="Arial" w:cs="Arial"/>
          <w:color w:val="000000"/>
          <w:sz w:val="20"/>
          <w:szCs w:val="20"/>
        </w:rPr>
        <w:t xml:space="preserve"> </w:t>
      </w:r>
      <w:r w:rsidR="00F82D34" w:rsidRPr="00F82D34">
        <w:rPr>
          <w:rStyle w:val="Code"/>
        </w:rPr>
        <w:t>type</w:t>
      </w:r>
      <w:r>
        <w:rPr>
          <w:rFonts w:ascii="Arial" w:eastAsiaTheme="minorHAnsi" w:hAnsi="Arial" w:cs="Arial"/>
          <w:color w:val="000000"/>
          <w:sz w:val="20"/>
          <w:szCs w:val="20"/>
        </w:rPr>
        <w:t xml:space="preserve"> </w:t>
      </w:r>
      <w:r w:rsidR="00F82D34">
        <w:rPr>
          <w:rFonts w:ascii="Arial" w:eastAsiaTheme="minorHAnsi" w:hAnsi="Arial" w:cs="Arial"/>
          <w:color w:val="000000"/>
          <w:sz w:val="20"/>
          <w:szCs w:val="20"/>
        </w:rPr>
        <w:t xml:space="preserve">attribute </w:t>
      </w:r>
      <w:r>
        <w:rPr>
          <w:rFonts w:ascii="Arial" w:eastAsiaTheme="minorHAnsi" w:hAnsi="Arial" w:cs="Arial"/>
          <w:color w:val="000000"/>
          <w:sz w:val="20"/>
          <w:szCs w:val="20"/>
        </w:rPr>
        <w:t>may not be overridden.</w:t>
      </w:r>
      <w:r w:rsidR="00F82D34">
        <w:rPr>
          <w:rFonts w:ascii="Arial" w:eastAsiaTheme="minorHAnsi" w:hAnsi="Arial" w:cs="Arial"/>
          <w:color w:val="000000"/>
          <w:sz w:val="20"/>
          <w:szCs w:val="20"/>
        </w:rPr>
        <w:t xml:space="preserve"> It is possible to override which codes of a code set are supported in a particular scenario, however. See the message structure section below.</w:t>
      </w:r>
    </w:p>
    <w:p w14:paraId="1270EFD6" w14:textId="5377A0AA" w:rsidR="00BE18BE" w:rsidRPr="006070F6" w:rsidRDefault="006070F6" w:rsidP="006070F6">
      <w:pPr>
        <w:pStyle w:val="Heading3"/>
      </w:pPr>
      <w:bookmarkStart w:id="214" w:name="_Toc506973668"/>
      <w:r w:rsidRPr="006070F6">
        <w:t>Field value uniqueness</w:t>
      </w:r>
      <w:bookmarkEnd w:id="214"/>
    </w:p>
    <w:p w14:paraId="721DD92D" w14:textId="77777777" w:rsidR="006070F6" w:rsidRDefault="006070F6" w:rsidP="002B2C4C">
      <w:pPr>
        <w:rPr>
          <w:rFonts w:ascii="Arial" w:eastAsiaTheme="minorHAnsi" w:hAnsi="Arial" w:cs="Arial"/>
          <w:color w:val="000000"/>
          <w:sz w:val="20"/>
          <w:szCs w:val="20"/>
        </w:rPr>
      </w:pPr>
      <w:r>
        <w:rPr>
          <w:rFonts w:ascii="Arial" w:eastAsiaTheme="minorHAnsi" w:hAnsi="Arial" w:cs="Arial"/>
          <w:color w:val="000000"/>
          <w:sz w:val="20"/>
          <w:szCs w:val="20"/>
        </w:rPr>
        <w:t>Some fields are required to be populated with unique values, either globally or within a defined scope. A scope of uniqueness may be specified with reference to other fields.</w:t>
      </w:r>
    </w:p>
    <w:p w14:paraId="2F5B7FA9" w14:textId="37B42B20" w:rsidR="006070F6" w:rsidRDefault="006070F6" w:rsidP="002B2C4C">
      <w:pPr>
        <w:rPr>
          <w:rFonts w:ascii="Arial" w:eastAsiaTheme="minorHAnsi" w:hAnsi="Arial" w:cs="Arial"/>
          <w:color w:val="000000"/>
          <w:sz w:val="20"/>
          <w:szCs w:val="20"/>
        </w:rPr>
      </w:pPr>
      <w:r>
        <w:rPr>
          <w:rFonts w:ascii="Arial" w:eastAsiaTheme="minorHAnsi" w:hAnsi="Arial" w:cs="Arial"/>
          <w:color w:val="000000"/>
          <w:sz w:val="20"/>
          <w:szCs w:val="20"/>
        </w:rPr>
        <w:t xml:space="preserve">Uniqueness may be specified with the </w:t>
      </w:r>
      <w:r w:rsidRPr="006070F6">
        <w:rPr>
          <w:rStyle w:val="Code"/>
        </w:rPr>
        <w:t>&lt;unique&gt;</w:t>
      </w:r>
      <w:r>
        <w:rPr>
          <w:rFonts w:ascii="Arial" w:eastAsiaTheme="minorHAnsi" w:hAnsi="Arial" w:cs="Arial"/>
          <w:color w:val="000000"/>
          <w:sz w:val="20"/>
          <w:szCs w:val="20"/>
        </w:rPr>
        <w:t xml:space="preserve"> element within a rule applied to either a field definition or </w:t>
      </w:r>
      <w:r w:rsidR="00853692">
        <w:rPr>
          <w:rFonts w:ascii="Arial" w:eastAsiaTheme="minorHAnsi" w:hAnsi="Arial" w:cs="Arial"/>
          <w:color w:val="000000"/>
          <w:sz w:val="20"/>
          <w:szCs w:val="20"/>
        </w:rPr>
        <w:t xml:space="preserve">a </w:t>
      </w:r>
      <w:r>
        <w:rPr>
          <w:rFonts w:ascii="Arial" w:eastAsiaTheme="minorHAnsi" w:hAnsi="Arial" w:cs="Arial"/>
          <w:color w:val="000000"/>
          <w:sz w:val="20"/>
          <w:szCs w:val="20"/>
        </w:rPr>
        <w:t xml:space="preserve">reference. The uniqueness of a field may be specified for all uses of the field if a rule is placed as a child of a </w:t>
      </w:r>
      <w:r w:rsidRPr="006070F6">
        <w:rPr>
          <w:rStyle w:val="Code"/>
        </w:rPr>
        <w:t>&lt;field&gt;</w:t>
      </w:r>
      <w:r>
        <w:rPr>
          <w:rFonts w:ascii="Arial" w:eastAsiaTheme="minorHAnsi" w:hAnsi="Arial" w:cs="Arial"/>
          <w:color w:val="000000"/>
          <w:sz w:val="20"/>
          <w:szCs w:val="20"/>
        </w:rPr>
        <w:t xml:space="preserve"> element, or it may apply to one use case of the field by placing it within a </w:t>
      </w:r>
      <w:r w:rsidRPr="006070F6">
        <w:rPr>
          <w:rStyle w:val="Code"/>
        </w:rPr>
        <w:t>&lt;fieldRef&gt;</w:t>
      </w:r>
      <w:r>
        <w:rPr>
          <w:rFonts w:ascii="Arial" w:eastAsiaTheme="minorHAnsi" w:hAnsi="Arial" w:cs="Arial"/>
          <w:color w:val="000000"/>
          <w:sz w:val="20"/>
          <w:szCs w:val="20"/>
        </w:rPr>
        <w:t xml:space="preserve"> element.</w:t>
      </w:r>
    </w:p>
    <w:p w14:paraId="53688AC1" w14:textId="77777777" w:rsidR="00853692" w:rsidRDefault="00853692" w:rsidP="002B2C4C">
      <w:pPr>
        <w:rPr>
          <w:rFonts w:ascii="Arial" w:eastAsiaTheme="minorHAnsi" w:hAnsi="Arial" w:cs="Arial"/>
          <w:color w:val="000000"/>
          <w:sz w:val="20"/>
          <w:szCs w:val="20"/>
        </w:rPr>
      </w:pPr>
    </w:p>
    <w:p w14:paraId="27184BE9" w14:textId="0DC5C43E" w:rsidR="006070F6" w:rsidRDefault="006070F6" w:rsidP="00853692">
      <w:pPr>
        <w:pStyle w:val="TextExample"/>
        <w:keepNext/>
        <w:keepLines/>
        <w:rPr>
          <w:rFonts w:eastAsiaTheme="minorHAnsi"/>
        </w:rPr>
      </w:pPr>
      <w:r>
        <w:rPr>
          <w:rFonts w:eastAsiaTheme="minorHAnsi"/>
        </w:rPr>
        <w:t>Globally unique value is required</w:t>
      </w:r>
      <w:r w:rsidR="00853692">
        <w:rPr>
          <w:rFonts w:eastAsiaTheme="minorHAnsi"/>
        </w:rPr>
        <w:t xml:space="preserve"> for all instances of a field</w:t>
      </w:r>
    </w:p>
    <w:p w14:paraId="357767CE" w14:textId="641ED46C" w:rsidR="006070F6" w:rsidRPr="006070F6" w:rsidRDefault="00853692" w:rsidP="006070F6">
      <w:pPr>
        <w:pStyle w:val="CodeExample"/>
        <w:keepNext/>
        <w:keepLines/>
        <w:rPr>
          <w:rStyle w:val="Code"/>
        </w:rPr>
      </w:pPr>
      <w:r>
        <w:rPr>
          <w:rStyle w:val="Code"/>
        </w:rPr>
        <w:t>&lt;fixr:field</w:t>
      </w:r>
      <w:r w:rsidR="006070F6" w:rsidRPr="006070F6">
        <w:rPr>
          <w:rStyle w:val="Code"/>
        </w:rPr>
        <w:t xml:space="preserve"> id="11" name="ClOrdID" presence="required""&gt;</w:t>
      </w:r>
      <w:r w:rsidR="006070F6" w:rsidRPr="006070F6">
        <w:rPr>
          <w:rStyle w:val="Code"/>
        </w:rPr>
        <w:br/>
        <w:t>  &lt;fixr:rule&gt;</w:t>
      </w:r>
      <w:r w:rsidR="006070F6" w:rsidRPr="006070F6">
        <w:rPr>
          <w:rStyle w:val="Code"/>
        </w:rPr>
        <w:br/>
        <w:t>    &lt;fixr:unique/&gt;</w:t>
      </w:r>
      <w:r w:rsidR="006070F6" w:rsidRPr="006070F6">
        <w:rPr>
          <w:rStyle w:val="Code"/>
        </w:rPr>
        <w:br/>
        <w:t>  &lt;/fixr:rule&gt;</w:t>
      </w:r>
    </w:p>
    <w:p w14:paraId="40D60B2C" w14:textId="716181F4" w:rsidR="006070F6" w:rsidRDefault="00853692" w:rsidP="006070F6">
      <w:pPr>
        <w:pStyle w:val="CodeExample"/>
        <w:keepNext/>
        <w:keepLines/>
        <w:rPr>
          <w:rStyle w:val="Code"/>
        </w:rPr>
      </w:pPr>
      <w:r>
        <w:rPr>
          <w:rStyle w:val="Code"/>
        </w:rPr>
        <w:t>&lt;/fixr:field</w:t>
      </w:r>
      <w:r w:rsidR="006070F6" w:rsidRPr="006070F6">
        <w:rPr>
          <w:rStyle w:val="Code"/>
        </w:rPr>
        <w:t>&gt;</w:t>
      </w:r>
    </w:p>
    <w:p w14:paraId="1BA210EA" w14:textId="77777777" w:rsidR="00853692" w:rsidRDefault="00853692" w:rsidP="00853692">
      <w:pPr>
        <w:rPr>
          <w:rStyle w:val="Code"/>
        </w:rPr>
      </w:pPr>
    </w:p>
    <w:p w14:paraId="05E3163F" w14:textId="10075BDA" w:rsidR="006070F6" w:rsidRPr="00853692" w:rsidRDefault="006070F6" w:rsidP="00853692">
      <w:pPr>
        <w:pStyle w:val="TextExample"/>
        <w:keepNext/>
        <w:rPr>
          <w:rStyle w:val="Code"/>
          <w:rFonts w:asciiTheme="majorHAnsi" w:eastAsiaTheme="minorHAnsi" w:hAnsiTheme="majorHAnsi"/>
          <w:sz w:val="22"/>
        </w:rPr>
      </w:pPr>
      <w:r w:rsidRPr="00853692">
        <w:rPr>
          <w:rFonts w:eastAsiaTheme="minorHAnsi"/>
        </w:rPr>
        <w:t xml:space="preserve">A key field provides the scope of uniqueness. Example: unique </w:t>
      </w:r>
      <w:r w:rsidR="00853692">
        <w:rPr>
          <w:rFonts w:eastAsiaTheme="minorHAnsi"/>
        </w:rPr>
        <w:t xml:space="preserve">values </w:t>
      </w:r>
      <w:r w:rsidRPr="00853692">
        <w:rPr>
          <w:rFonts w:eastAsiaTheme="minorHAnsi"/>
        </w:rPr>
        <w:t>per day</w:t>
      </w:r>
    </w:p>
    <w:p w14:paraId="73D93325" w14:textId="77777777" w:rsidR="006070F6" w:rsidRPr="00853692" w:rsidRDefault="006070F6" w:rsidP="00853692">
      <w:pPr>
        <w:pStyle w:val="CodeExample"/>
        <w:keepNext/>
        <w:keepLines/>
        <w:rPr>
          <w:rStyle w:val="Code"/>
        </w:rPr>
      </w:pPr>
      <w:r w:rsidRPr="00853692">
        <w:rPr>
          <w:rStyle w:val="Code"/>
        </w:rPr>
        <w:t>&lt;fixr:fieldRef id="11" name="ClOrdID" presence="required"&gt;</w:t>
      </w:r>
      <w:r w:rsidRPr="00853692">
        <w:rPr>
          <w:rStyle w:val="Code"/>
        </w:rPr>
        <w:br/>
        <w:t>  &lt;fixr:rule&gt;</w:t>
      </w:r>
      <w:r w:rsidRPr="00853692">
        <w:rPr>
          <w:rStyle w:val="Code"/>
        </w:rPr>
        <w:br/>
        <w:t>    &lt;fixr:unique&gt;</w:t>
      </w:r>
      <w:r w:rsidRPr="00853692">
        <w:rPr>
          <w:rStyle w:val="Code"/>
        </w:rPr>
        <w:br/>
        <w:t>      &lt;fixr:fieldRef id="75" name="TradeDate"/&gt;</w:t>
      </w:r>
      <w:r w:rsidRPr="00853692">
        <w:rPr>
          <w:rStyle w:val="Code"/>
        </w:rPr>
        <w:br/>
        <w:t>    &lt;/fixr:unique&gt;</w:t>
      </w:r>
      <w:r w:rsidRPr="00853692">
        <w:rPr>
          <w:rStyle w:val="Code"/>
        </w:rPr>
        <w:br/>
        <w:t>  &lt;/fixr:rule&gt;</w:t>
      </w:r>
    </w:p>
    <w:p w14:paraId="6E8BFE7C" w14:textId="569FA72C" w:rsidR="006070F6" w:rsidRDefault="006070F6" w:rsidP="00853692">
      <w:pPr>
        <w:pStyle w:val="CodeExample"/>
        <w:keepNext/>
        <w:keepLines/>
        <w:rPr>
          <w:rStyle w:val="Code"/>
        </w:rPr>
      </w:pPr>
      <w:r w:rsidRPr="00853692">
        <w:rPr>
          <w:rStyle w:val="Code"/>
        </w:rPr>
        <w:t>&lt;fixr:fieldRef&gt;</w:t>
      </w:r>
    </w:p>
    <w:p w14:paraId="45DD2FA1" w14:textId="77777777" w:rsidR="00853692" w:rsidRPr="00853692" w:rsidRDefault="00853692" w:rsidP="00853692">
      <w:pPr>
        <w:rPr>
          <w:rStyle w:val="Code"/>
          <w:color w:val="000000" w:themeColor="text1"/>
        </w:rPr>
      </w:pPr>
    </w:p>
    <w:p w14:paraId="3E23D543" w14:textId="3A2B75CF" w:rsidR="00853692" w:rsidRPr="00853692" w:rsidRDefault="00853692" w:rsidP="00853692">
      <w:pPr>
        <w:pStyle w:val="TextExample"/>
        <w:keepNext/>
        <w:keepLines/>
        <w:rPr>
          <w:rFonts w:eastAsiaTheme="minorHAnsi"/>
        </w:rPr>
      </w:pPr>
      <w:r w:rsidRPr="00853692">
        <w:rPr>
          <w:rFonts w:eastAsiaTheme="minorHAnsi"/>
        </w:rPr>
        <w:t>A combination of fields defines scope of uniqueness. Example: unique per day and market segment.</w:t>
      </w:r>
    </w:p>
    <w:p w14:paraId="7FB949BF" w14:textId="77777777" w:rsidR="00853692" w:rsidRPr="00853692" w:rsidRDefault="00853692" w:rsidP="00853692">
      <w:pPr>
        <w:pStyle w:val="CodeExample"/>
        <w:keepNext/>
        <w:keepLines/>
        <w:rPr>
          <w:rStyle w:val="Code"/>
        </w:rPr>
      </w:pPr>
      <w:r w:rsidRPr="00853692">
        <w:rPr>
          <w:rStyle w:val="Code"/>
        </w:rPr>
        <w:t>&lt;fixr:fieldRef id="11" name="ClOrdID" presence="required"&gt;</w:t>
      </w:r>
      <w:r w:rsidRPr="00853692">
        <w:rPr>
          <w:rStyle w:val="Code"/>
        </w:rPr>
        <w:br/>
        <w:t>  &lt;fixr:rule&gt;</w:t>
      </w:r>
      <w:r w:rsidRPr="00853692">
        <w:rPr>
          <w:rFonts w:ascii="Helvetica" w:eastAsia="Times New Roman" w:hAnsi="Helvetica" w:cs="Helvetica"/>
          <w:color w:val="323232"/>
          <w:szCs w:val="20"/>
        </w:rPr>
        <w:br/>
      </w:r>
      <w:r w:rsidRPr="00853692">
        <w:rPr>
          <w:rStyle w:val="Code"/>
        </w:rPr>
        <w:t>    &lt;fixr:unique&gt;</w:t>
      </w:r>
      <w:r w:rsidRPr="00853692">
        <w:rPr>
          <w:rStyle w:val="Code"/>
        </w:rPr>
        <w:br/>
        <w:t>      &lt;fixr:fieldRef id="75" name="TradeDate"/&gt;</w:t>
      </w:r>
    </w:p>
    <w:p w14:paraId="024F1F7F" w14:textId="77777777" w:rsidR="00853692" w:rsidRPr="00853692" w:rsidRDefault="00853692" w:rsidP="00853692">
      <w:pPr>
        <w:pStyle w:val="CodeExample"/>
        <w:keepNext/>
        <w:keepLines/>
        <w:rPr>
          <w:rStyle w:val="Code"/>
        </w:rPr>
      </w:pPr>
      <w:r w:rsidRPr="00853692">
        <w:rPr>
          <w:rStyle w:val="Code"/>
        </w:rPr>
        <w:t>      &lt;fixr:fieldRef id="1300" name="MarketSegmentID"/&gt;</w:t>
      </w:r>
      <w:r w:rsidRPr="00853692">
        <w:rPr>
          <w:rStyle w:val="Code"/>
        </w:rPr>
        <w:br/>
        <w:t>    &lt;/fixr:unique&gt;</w:t>
      </w:r>
      <w:r w:rsidRPr="00853692">
        <w:rPr>
          <w:rStyle w:val="Code"/>
        </w:rPr>
        <w:br/>
        <w:t>  &lt;/fixr:rule&gt;</w:t>
      </w:r>
    </w:p>
    <w:p w14:paraId="30780F66" w14:textId="77777777" w:rsidR="00853692" w:rsidRPr="00853692" w:rsidRDefault="00853692" w:rsidP="00853692">
      <w:pPr>
        <w:pStyle w:val="CodeExample"/>
        <w:keepNext/>
        <w:keepLines/>
        <w:rPr>
          <w:rStyle w:val="Code"/>
        </w:rPr>
      </w:pPr>
      <w:r w:rsidRPr="00853692">
        <w:rPr>
          <w:rStyle w:val="Code"/>
        </w:rPr>
        <w:t>&lt;fixr:fieldRef&gt;</w:t>
      </w:r>
    </w:p>
    <w:p w14:paraId="26CB0CB9" w14:textId="77777777" w:rsidR="006070F6" w:rsidRPr="006070F6" w:rsidRDefault="006070F6" w:rsidP="006070F6">
      <w:pPr>
        <w:pStyle w:val="CodeExample"/>
        <w:keepNext/>
        <w:keepLines/>
        <w:rPr>
          <w:rStyle w:val="Code"/>
        </w:rPr>
      </w:pPr>
    </w:p>
    <w:p w14:paraId="761F002D" w14:textId="77777777" w:rsidR="006070F6" w:rsidRPr="00042EC1" w:rsidRDefault="006070F6" w:rsidP="002B2C4C">
      <w:pPr>
        <w:rPr>
          <w:rFonts w:ascii="Arial" w:eastAsiaTheme="minorHAnsi" w:hAnsi="Arial" w:cs="Arial"/>
          <w:color w:val="000000"/>
          <w:sz w:val="20"/>
          <w:szCs w:val="20"/>
        </w:rPr>
      </w:pPr>
    </w:p>
    <w:p w14:paraId="26964073" w14:textId="77777777" w:rsidR="00537E24" w:rsidRDefault="00537E24" w:rsidP="00537E24">
      <w:pPr>
        <w:pStyle w:val="Heading2"/>
      </w:pPr>
      <w:bookmarkStart w:id="215" w:name="_Toc506973669"/>
      <w:r>
        <w:t>Message structures</w:t>
      </w:r>
      <w:bookmarkEnd w:id="215"/>
    </w:p>
    <w:p w14:paraId="6D3348A7" w14:textId="6CEEE75A" w:rsidR="00B27A96" w:rsidDel="009045BE" w:rsidRDefault="00B27A96" w:rsidP="00537E24">
      <w:pPr>
        <w:pStyle w:val="Heading3"/>
        <w:rPr>
          <w:del w:id="216" w:author="Don Mendelson" w:date="2018-02-20T13:38:00Z"/>
        </w:rPr>
      </w:pPr>
      <w:bookmarkStart w:id="217" w:name="_Toc506973670"/>
      <w:del w:id="218" w:author="Don Mendelson" w:date="2018-02-20T13:38:00Z">
        <w:r w:rsidDel="009045BE">
          <w:delText>Protocol versions</w:delText>
        </w:r>
        <w:bookmarkEnd w:id="217"/>
      </w:del>
    </w:p>
    <w:p w14:paraId="63771671" w14:textId="242E69B3" w:rsidR="00B27A96" w:rsidDel="009045BE" w:rsidRDefault="00B27A96" w:rsidP="00B27A96">
      <w:pPr>
        <w:rPr>
          <w:del w:id="219" w:author="Don Mendelson" w:date="2018-02-20T13:38:00Z"/>
        </w:rPr>
      </w:pPr>
      <w:del w:id="220" w:author="Don Mendelson" w:date="2018-02-20T13:38:00Z">
        <w:r w:rsidDel="009045BE">
          <w:delText xml:space="preserve">The XML schema supports containment of multiple protocol versions in a single file. A party may support multiple FIX versions, or one file may contain both application messages and session protocol messages. </w:delText>
        </w:r>
      </w:del>
    </w:p>
    <w:p w14:paraId="5BD650E9" w14:textId="6C0815DD" w:rsidR="00884539" w:rsidDel="009045BE" w:rsidRDefault="00884539" w:rsidP="00B27A96">
      <w:pPr>
        <w:rPr>
          <w:del w:id="221" w:author="Don Mendelson" w:date="2018-02-20T13:38:00Z"/>
        </w:rPr>
      </w:pPr>
      <w:del w:id="222" w:author="Don Mendelson" w:date="2018-02-20T13:38:00Z">
        <w:r w:rsidDel="009045BE">
          <w:delText>A &lt;</w:delText>
        </w:r>
        <w:r w:rsidRPr="00884539" w:rsidDel="009045BE">
          <w:rPr>
            <w:rStyle w:val="Code"/>
          </w:rPr>
          <w:delText>protocol</w:delText>
        </w:r>
        <w:r w:rsidDel="009045BE">
          <w:delText>&gt; element contains components, messages and actors.</w:delText>
        </w:r>
        <w:r w:rsidR="009606A3" w:rsidDel="009045BE">
          <w:delText xml:space="preserve"> Its </w:delText>
        </w:r>
        <w:r w:rsidR="009606A3" w:rsidRPr="00A0699F" w:rsidDel="009045BE">
          <w:rPr>
            <w:rStyle w:val="Code"/>
          </w:rPr>
          <w:delText>name</w:delText>
        </w:r>
        <w:r w:rsidR="009606A3" w:rsidDel="009045BE">
          <w:delText xml:space="preserve"> attribute uniquely identifies it</w:delText>
        </w:r>
        <w:r w:rsidR="00A0699F" w:rsidDel="009045BE">
          <w:delText xml:space="preserve">. A protocol </w:delText>
        </w:r>
        <w:r w:rsidR="009606A3" w:rsidDel="009045BE">
          <w:delText xml:space="preserve">name should be </w:delText>
        </w:r>
        <w:r w:rsidR="00A0699F" w:rsidDel="009045BE">
          <w:delText>stable; it should not change with minor updates. Other attributes may be used for pedigree.</w:delText>
        </w:r>
        <w:r w:rsidDel="009045BE">
          <w:delText xml:space="preserve"> Its </w:delText>
        </w:r>
        <w:r w:rsidRPr="00884539" w:rsidDel="009045BE">
          <w:rPr>
            <w:rStyle w:val="Code"/>
          </w:rPr>
          <w:delText>version</w:delText>
        </w:r>
        <w:r w:rsidDel="009045BE">
          <w:delText xml:space="preserve"> attribute tells the version of FIX or other protocol that is applies to. The optional </w:delText>
        </w:r>
        <w:r w:rsidRPr="00884539" w:rsidDel="009045BE">
          <w:rPr>
            <w:rStyle w:val="Code"/>
          </w:rPr>
          <w:delText>specUrl</w:delText>
        </w:r>
        <w:r w:rsidDel="009045BE">
          <w:delText xml:space="preserve"> attribute supplies the URI of the protocol specification.</w:delText>
        </w:r>
        <w:r w:rsidR="00C56A11" w:rsidDel="009045BE">
          <w:delText xml:space="preserve"> The URI is not </w:delText>
        </w:r>
        <w:r w:rsidR="008F3F3E" w:rsidDel="009045BE">
          <w:delText>required</w:delText>
        </w:r>
        <w:r w:rsidR="00C56A11" w:rsidDel="009045BE">
          <w:delText xml:space="preserve"> to point to an programmatic artifact such as an XML schema directly. Rather, it may be the address of a web page that contains further cross-references.</w:delText>
        </w:r>
      </w:del>
    </w:p>
    <w:p w14:paraId="6AA4DCEB" w14:textId="437A4736" w:rsidR="00537E24" w:rsidRDefault="00537E24" w:rsidP="00537E24">
      <w:pPr>
        <w:pStyle w:val="Heading3"/>
      </w:pPr>
      <w:bookmarkStart w:id="223" w:name="_Toc506973671"/>
      <w:r>
        <w:t>Components</w:t>
      </w:r>
      <w:bookmarkEnd w:id="223"/>
    </w:p>
    <w:p w14:paraId="4E59500D" w14:textId="10DC3EAE" w:rsidR="008F3F3E" w:rsidRDefault="00FD11AB" w:rsidP="00FD11AB">
      <w:pPr>
        <w:rPr>
          <w:ins w:id="224" w:author="Don Mendelson" w:date="2018-02-20T14:05:00Z"/>
        </w:rPr>
      </w:pPr>
      <w:r>
        <w:t xml:space="preserve">A component is </w:t>
      </w:r>
      <w:r w:rsidR="00884539">
        <w:t xml:space="preserve">a </w:t>
      </w:r>
      <w:r>
        <w:t>sequence of fields</w:t>
      </w:r>
      <w:r w:rsidR="006505DF">
        <w:t xml:space="preserve"> and nested components</w:t>
      </w:r>
      <w:r w:rsidR="00884539">
        <w:t>. There are two types of components, common blocks and repeating groups. Both types are contained by the &lt;</w:t>
      </w:r>
      <w:r w:rsidR="00884539" w:rsidRPr="00884539">
        <w:rPr>
          <w:rStyle w:val="Code"/>
        </w:rPr>
        <w:t>components</w:t>
      </w:r>
      <w:r w:rsidR="00884539">
        <w:t xml:space="preserve">&gt; </w:t>
      </w:r>
      <w:r w:rsidR="00804013">
        <w:t xml:space="preserve">parent </w:t>
      </w:r>
      <w:r w:rsidR="00884539">
        <w:t>element.</w:t>
      </w:r>
    </w:p>
    <w:p w14:paraId="024AEEB2" w14:textId="0A597E42" w:rsidR="007241CE" w:rsidRDefault="007241CE" w:rsidP="00FD11AB">
      <w:ins w:id="225" w:author="Don Mendelson" w:date="2018-02-20T14:05:00Z">
        <w:r>
          <w:t xml:space="preserve">Like </w:t>
        </w:r>
      </w:ins>
      <w:ins w:id="226" w:author="Don Mendelson" w:date="2018-02-20T14:08:00Z">
        <w:r>
          <w:t xml:space="preserve">the </w:t>
        </w:r>
      </w:ins>
      <w:ins w:id="227" w:author="Don Mendelson" w:date="2018-02-20T14:05:00Z">
        <w:r>
          <w:t>messages</w:t>
        </w:r>
      </w:ins>
      <w:ins w:id="228" w:author="Don Mendelson" w:date="2018-02-20T14:08:00Z">
        <w:r>
          <w:t xml:space="preserve"> that contain them</w:t>
        </w:r>
      </w:ins>
      <w:ins w:id="229" w:author="Don Mendelson" w:date="2018-02-20T14:05:00Z">
        <w:r>
          <w:t xml:space="preserve">, components may be overloaded </w:t>
        </w:r>
      </w:ins>
      <w:ins w:id="230" w:author="Don Mendelson" w:date="2018-02-20T14:06:00Z">
        <w:r>
          <w:t>for slightly different layouts for different scenarios.</w:t>
        </w:r>
      </w:ins>
    </w:p>
    <w:p w14:paraId="2143B828" w14:textId="126D39AB" w:rsidR="00CE7BC5" w:rsidRDefault="00CE7BC5" w:rsidP="00CE7BC5">
      <w:pPr>
        <w:pStyle w:val="Heading4"/>
      </w:pPr>
      <w:r>
        <w:t>Component identifiers</w:t>
      </w:r>
    </w:p>
    <w:p w14:paraId="034A108B" w14:textId="164D73F7" w:rsidR="00CE7BC5" w:rsidRDefault="00CE7BC5" w:rsidP="00CE7BC5">
      <w:pPr>
        <w:rPr>
          <w:ins w:id="231" w:author="Don Mendelson" w:date="2018-02-20T14:07:00Z"/>
          <w:rFonts w:ascii="Arial" w:eastAsiaTheme="minorHAnsi" w:hAnsi="Arial" w:cs="Arial"/>
          <w:color w:val="000000"/>
          <w:sz w:val="20"/>
          <w:szCs w:val="20"/>
        </w:rPr>
      </w:pPr>
      <w:r>
        <w:t xml:space="preserve">Like a field, a component has a numeric </w:t>
      </w:r>
      <w:r w:rsidRPr="00CE7BC5">
        <w:rPr>
          <w:rStyle w:val="Code"/>
        </w:rPr>
        <w:t>id</w:t>
      </w:r>
      <w:r>
        <w:t xml:space="preserve"> attribute and a string </w:t>
      </w:r>
      <w:r w:rsidRPr="00CE7BC5">
        <w:rPr>
          <w:rStyle w:val="Code"/>
        </w:rPr>
        <w:t>name</w:t>
      </w:r>
      <w:r>
        <w:t xml:space="preserve"> attribute. </w:t>
      </w:r>
      <w:r w:rsidR="006505DF">
        <w:t>For all references to a component, the two key attributes must be consistent.</w:t>
      </w:r>
      <w:r w:rsidR="002D5C2E">
        <w:t xml:space="preserve"> </w:t>
      </w:r>
      <w:r w:rsidR="002D5C2E">
        <w:rPr>
          <w:rFonts w:ascii="Arial" w:eastAsiaTheme="minorHAnsi" w:hAnsi="Arial" w:cs="Arial"/>
          <w:color w:val="000000"/>
          <w:sz w:val="20"/>
          <w:szCs w:val="20"/>
        </w:rPr>
        <w:t xml:space="preserve">The schema enforces uniqueness of the </w:t>
      </w:r>
      <w:r w:rsidR="002D5C2E" w:rsidRPr="002D5C2E">
        <w:rPr>
          <w:rStyle w:val="Code"/>
        </w:rPr>
        <w:t>id</w:t>
      </w:r>
      <w:r w:rsidR="002D5C2E">
        <w:rPr>
          <w:rFonts w:ascii="Arial" w:eastAsiaTheme="minorHAnsi" w:hAnsi="Arial" w:cs="Arial"/>
          <w:color w:val="000000"/>
          <w:sz w:val="20"/>
          <w:szCs w:val="20"/>
        </w:rPr>
        <w:t xml:space="preserve"> attribute among both types of components.</w:t>
      </w:r>
      <w:r w:rsidR="00650223">
        <w:rPr>
          <w:rFonts w:ascii="Arial" w:eastAsiaTheme="minorHAnsi" w:hAnsi="Arial" w:cs="Arial"/>
          <w:color w:val="000000"/>
          <w:sz w:val="20"/>
          <w:szCs w:val="20"/>
        </w:rPr>
        <w:t xml:space="preserve"> </w:t>
      </w:r>
      <w:r w:rsidR="002D5C2E">
        <w:t>L</w:t>
      </w:r>
      <w:r>
        <w:t xml:space="preserve">ike a field, a component can be annotated for documentation and carries pedigree attributes of attribute group </w:t>
      </w:r>
      <w:r w:rsidRPr="00CE7BC5">
        <w:rPr>
          <w:rStyle w:val="Code"/>
          <w:highlight w:val="white"/>
        </w:rPr>
        <w:t>entityAttribGrp</w:t>
      </w:r>
      <w:r>
        <w:rPr>
          <w:rFonts w:ascii="Arial" w:eastAsiaTheme="minorHAnsi" w:hAnsi="Arial" w:cs="Arial"/>
          <w:color w:val="000000"/>
          <w:sz w:val="20"/>
          <w:szCs w:val="20"/>
        </w:rPr>
        <w:t>.</w:t>
      </w:r>
    </w:p>
    <w:p w14:paraId="34668CE5" w14:textId="6AA3B6BD" w:rsidR="007241CE" w:rsidRDefault="007241CE" w:rsidP="00CE7BC5">
      <w:pPr>
        <w:rPr>
          <w:ins w:id="232" w:author="Don Mendelson" w:date="2018-02-20T14:56:00Z"/>
          <w:rFonts w:ascii="Arial" w:eastAsiaTheme="minorHAnsi" w:hAnsi="Arial" w:cs="Arial"/>
          <w:color w:val="000000"/>
          <w:sz w:val="20"/>
          <w:szCs w:val="20"/>
        </w:rPr>
      </w:pPr>
      <w:ins w:id="233" w:author="Don Mendelson" w:date="2018-02-20T14:07:00Z">
        <w:r>
          <w:rPr>
            <w:rFonts w:ascii="Arial" w:eastAsiaTheme="minorHAnsi" w:hAnsi="Arial" w:cs="Arial"/>
            <w:color w:val="000000"/>
            <w:sz w:val="20"/>
            <w:szCs w:val="20"/>
          </w:rPr>
          <w:t xml:space="preserve">The </w:t>
        </w:r>
        <w:r w:rsidRPr="007241CE">
          <w:rPr>
            <w:rStyle w:val="Code"/>
          </w:rPr>
          <w:t>scenario</w:t>
        </w:r>
        <w:r>
          <w:rPr>
            <w:rFonts w:ascii="Arial" w:eastAsiaTheme="minorHAnsi" w:hAnsi="Arial" w:cs="Arial"/>
            <w:color w:val="000000"/>
            <w:sz w:val="20"/>
            <w:szCs w:val="20"/>
          </w:rPr>
          <w:t xml:space="preserve"> attribute of a component ide</w:t>
        </w:r>
      </w:ins>
      <w:ins w:id="234" w:author="Don Mendelson" w:date="2018-02-20T14:08:00Z">
        <w:r>
          <w:rPr>
            <w:rFonts w:ascii="Arial" w:eastAsiaTheme="minorHAnsi" w:hAnsi="Arial" w:cs="Arial"/>
            <w:color w:val="000000"/>
            <w:sz w:val="20"/>
            <w:szCs w:val="20"/>
          </w:rPr>
          <w:t>ntifiers a use case</w:t>
        </w:r>
      </w:ins>
      <w:ins w:id="235" w:author="Don Mendelson" w:date="2018-02-20T14:41:00Z">
        <w:r w:rsidR="00C837EE">
          <w:rPr>
            <w:rFonts w:ascii="Arial" w:eastAsiaTheme="minorHAnsi" w:hAnsi="Arial" w:cs="Arial"/>
            <w:color w:val="000000"/>
            <w:sz w:val="20"/>
            <w:szCs w:val="20"/>
          </w:rPr>
          <w:t>; multiple components may</w:t>
        </w:r>
      </w:ins>
      <w:ins w:id="236" w:author="Don Mendelson" w:date="2018-02-20T14:43:00Z">
        <w:r w:rsidR="00C837EE">
          <w:rPr>
            <w:rFonts w:ascii="Arial" w:eastAsiaTheme="minorHAnsi" w:hAnsi="Arial" w:cs="Arial"/>
            <w:color w:val="000000"/>
            <w:sz w:val="20"/>
            <w:szCs w:val="20"/>
          </w:rPr>
          <w:t xml:space="preserve"> have</w:t>
        </w:r>
      </w:ins>
      <w:ins w:id="237" w:author="Don Mendelson" w:date="2018-02-20T14:41:00Z">
        <w:r w:rsidR="00C837EE">
          <w:rPr>
            <w:rFonts w:ascii="Arial" w:eastAsiaTheme="minorHAnsi" w:hAnsi="Arial" w:cs="Arial"/>
            <w:color w:val="000000"/>
            <w:sz w:val="20"/>
            <w:szCs w:val="20"/>
          </w:rPr>
          <w:t xml:space="preserve"> the same </w:t>
        </w:r>
        <w:r w:rsidR="00C837EE" w:rsidRPr="00C837EE">
          <w:rPr>
            <w:rStyle w:val="Code"/>
          </w:rPr>
          <w:t>name</w:t>
        </w:r>
        <w:r w:rsidR="00C837EE">
          <w:rPr>
            <w:rFonts w:ascii="Arial" w:eastAsiaTheme="minorHAnsi" w:hAnsi="Arial" w:cs="Arial"/>
            <w:color w:val="000000"/>
            <w:sz w:val="20"/>
            <w:szCs w:val="20"/>
          </w:rPr>
          <w:t xml:space="preserve">, </w:t>
        </w:r>
      </w:ins>
      <w:ins w:id="238" w:author="Don Mendelson" w:date="2018-02-20T14:43:00Z">
        <w:r w:rsidR="00C837EE">
          <w:rPr>
            <w:rFonts w:ascii="Arial" w:eastAsiaTheme="minorHAnsi" w:hAnsi="Arial" w:cs="Arial"/>
            <w:color w:val="000000"/>
            <w:sz w:val="20"/>
            <w:szCs w:val="20"/>
          </w:rPr>
          <w:t xml:space="preserve">but </w:t>
        </w:r>
      </w:ins>
      <w:ins w:id="239" w:author="Don Mendelson" w:date="2018-02-20T14:41:00Z">
        <w:r w:rsidR="00C837EE">
          <w:rPr>
            <w:rFonts w:ascii="Arial" w:eastAsiaTheme="minorHAnsi" w:hAnsi="Arial" w:cs="Arial"/>
            <w:color w:val="000000"/>
            <w:sz w:val="20"/>
            <w:szCs w:val="20"/>
          </w:rPr>
          <w:t>the com</w:t>
        </w:r>
      </w:ins>
      <w:ins w:id="240" w:author="Don Mendelson" w:date="2018-02-20T14:42:00Z">
        <w:r w:rsidR="00C837EE">
          <w:rPr>
            <w:rFonts w:ascii="Arial" w:eastAsiaTheme="minorHAnsi" w:hAnsi="Arial" w:cs="Arial"/>
            <w:color w:val="000000"/>
            <w:sz w:val="20"/>
            <w:szCs w:val="20"/>
          </w:rPr>
          <w:t xml:space="preserve">bination of </w:t>
        </w:r>
        <w:r w:rsidR="00C837EE" w:rsidRPr="00C837EE">
          <w:rPr>
            <w:rStyle w:val="Code"/>
          </w:rPr>
          <w:t>name</w:t>
        </w:r>
        <w:r w:rsidR="00C837EE">
          <w:rPr>
            <w:rFonts w:ascii="Arial" w:eastAsiaTheme="minorHAnsi" w:hAnsi="Arial" w:cs="Arial"/>
            <w:color w:val="000000"/>
            <w:sz w:val="20"/>
            <w:szCs w:val="20"/>
          </w:rPr>
          <w:t xml:space="preserve"> and </w:t>
        </w:r>
        <w:r w:rsidR="00C837EE" w:rsidRPr="00C837EE">
          <w:rPr>
            <w:rStyle w:val="Code"/>
          </w:rPr>
          <w:t>scenario</w:t>
        </w:r>
        <w:r w:rsidR="00C837EE">
          <w:rPr>
            <w:rFonts w:ascii="Arial" w:eastAsiaTheme="minorHAnsi" w:hAnsi="Arial" w:cs="Arial"/>
            <w:color w:val="000000"/>
            <w:sz w:val="20"/>
            <w:szCs w:val="20"/>
          </w:rPr>
          <w:t xml:space="preserve"> must be unique</w:t>
        </w:r>
      </w:ins>
      <w:ins w:id="241" w:author="Don Mendelson" w:date="2018-02-20T14:08:00Z">
        <w:r>
          <w:rPr>
            <w:rFonts w:ascii="Arial" w:eastAsiaTheme="minorHAnsi" w:hAnsi="Arial" w:cs="Arial"/>
            <w:color w:val="000000"/>
            <w:sz w:val="20"/>
            <w:szCs w:val="20"/>
          </w:rPr>
          <w:t>.</w:t>
        </w:r>
      </w:ins>
      <w:ins w:id="242" w:author="Don Mendelson" w:date="2018-02-20T14:20:00Z">
        <w:r w:rsidR="006F59DB">
          <w:rPr>
            <w:rFonts w:ascii="Arial" w:eastAsiaTheme="minorHAnsi" w:hAnsi="Arial" w:cs="Arial"/>
            <w:color w:val="000000"/>
            <w:sz w:val="20"/>
            <w:szCs w:val="20"/>
          </w:rPr>
          <w:t xml:space="preserve"> </w:t>
        </w:r>
      </w:ins>
      <w:ins w:id="243" w:author="Don Mendelson" w:date="2018-02-20T14:42:00Z">
        <w:r w:rsidR="00C837EE">
          <w:rPr>
            <w:rFonts w:ascii="Arial" w:eastAsiaTheme="minorHAnsi" w:hAnsi="Arial" w:cs="Arial"/>
            <w:color w:val="000000"/>
            <w:sz w:val="20"/>
            <w:szCs w:val="20"/>
          </w:rPr>
          <w:t>Scenario has a</w:t>
        </w:r>
      </w:ins>
      <w:ins w:id="244" w:author="Don Mendelson" w:date="2018-02-20T14:09:00Z">
        <w:r>
          <w:rPr>
            <w:rFonts w:ascii="Arial" w:eastAsiaTheme="minorHAnsi" w:hAnsi="Arial" w:cs="Arial"/>
            <w:color w:val="000000"/>
            <w:sz w:val="20"/>
            <w:szCs w:val="20"/>
          </w:rPr>
          <w:t xml:space="preserve"> default value </w:t>
        </w:r>
      </w:ins>
      <w:ins w:id="245" w:author="Don Mendelson" w:date="2018-02-20T14:42:00Z">
        <w:r w:rsidR="00C837EE">
          <w:rPr>
            <w:rFonts w:ascii="Arial" w:eastAsiaTheme="minorHAnsi" w:hAnsi="Arial" w:cs="Arial"/>
            <w:color w:val="000000"/>
            <w:sz w:val="20"/>
            <w:szCs w:val="20"/>
          </w:rPr>
          <w:t>of</w:t>
        </w:r>
      </w:ins>
      <w:ins w:id="246" w:author="Don Mendelson" w:date="2018-02-20T14:09:00Z">
        <w:r>
          <w:rPr>
            <w:rFonts w:ascii="Arial" w:eastAsiaTheme="minorHAnsi" w:hAnsi="Arial" w:cs="Arial"/>
            <w:color w:val="000000"/>
            <w:sz w:val="20"/>
            <w:szCs w:val="20"/>
          </w:rPr>
          <w:t xml:space="preserve"> “base”, so if a component</w:t>
        </w:r>
      </w:ins>
      <w:ins w:id="247" w:author="Don Mendelson" w:date="2018-02-20T14:42:00Z">
        <w:r w:rsidR="00C837EE">
          <w:rPr>
            <w:rFonts w:ascii="Arial" w:eastAsiaTheme="minorHAnsi" w:hAnsi="Arial" w:cs="Arial"/>
            <w:color w:val="000000"/>
            <w:sz w:val="20"/>
            <w:szCs w:val="20"/>
          </w:rPr>
          <w:t xml:space="preserve"> only has one variation, there is no need to qualify it.</w:t>
        </w:r>
      </w:ins>
    </w:p>
    <w:p w14:paraId="25A64FD2" w14:textId="40600FF4" w:rsidR="00634B33" w:rsidRDefault="00634B33" w:rsidP="00CE7BC5">
      <w:pPr>
        <w:rPr>
          <w:rFonts w:ascii="Arial" w:eastAsiaTheme="minorHAnsi" w:hAnsi="Arial" w:cs="Arial"/>
          <w:color w:val="000000"/>
          <w:sz w:val="20"/>
          <w:szCs w:val="20"/>
        </w:rPr>
      </w:pPr>
      <w:ins w:id="248" w:author="Don Mendelson" w:date="2018-02-20T14:56:00Z">
        <w:r>
          <w:t xml:space="preserve">Inheritance is specified with the </w:t>
        </w:r>
        <w:r>
          <w:rPr>
            <w:rFonts w:ascii="Arial" w:eastAsiaTheme="minorHAnsi" w:hAnsi="Arial" w:cs="Arial"/>
            <w:color w:val="000000"/>
            <w:sz w:val="20"/>
            <w:szCs w:val="20"/>
          </w:rPr>
          <w:t>attribute</w:t>
        </w:r>
        <w:r>
          <w:t xml:space="preserve"> </w:t>
        </w:r>
        <w:r w:rsidRPr="00341E16">
          <w:rPr>
            <w:rStyle w:val="Code"/>
            <w:highlight w:val="white"/>
          </w:rPr>
          <w:t>extends</w:t>
        </w:r>
        <w:r>
          <w:rPr>
            <w:rFonts w:ascii="Arial" w:eastAsiaTheme="minorHAnsi" w:hAnsi="Arial" w:cs="Arial"/>
            <w:color w:val="000000"/>
            <w:sz w:val="20"/>
            <w:szCs w:val="20"/>
          </w:rPr>
          <w:t xml:space="preserve">. It gives the name of another </w:t>
        </w:r>
      </w:ins>
      <w:ins w:id="249" w:author="Don Mendelson" w:date="2018-02-20T14:57:00Z">
        <w:r>
          <w:rPr>
            <w:rFonts w:ascii="Arial" w:eastAsiaTheme="minorHAnsi" w:hAnsi="Arial" w:cs="Arial"/>
            <w:color w:val="000000"/>
            <w:sz w:val="20"/>
            <w:szCs w:val="20"/>
          </w:rPr>
          <w:t xml:space="preserve">component </w:t>
        </w:r>
      </w:ins>
      <w:ins w:id="250" w:author="Don Mendelson" w:date="2018-02-20T14:56:00Z">
        <w:r>
          <w:rPr>
            <w:rFonts w:ascii="Arial" w:eastAsiaTheme="minorHAnsi" w:hAnsi="Arial" w:cs="Arial"/>
            <w:color w:val="000000"/>
            <w:sz w:val="20"/>
            <w:szCs w:val="20"/>
          </w:rPr>
          <w:t xml:space="preserve">scenario to inherit from, possibly “base”. When extending another scenario, the component elements of the inherited scenario </w:t>
        </w:r>
      </w:ins>
      <w:ins w:id="251" w:author="Don Mendelson" w:date="2018-02-20T14:57:00Z">
        <w:r>
          <w:rPr>
            <w:rFonts w:ascii="Arial" w:eastAsiaTheme="minorHAnsi" w:hAnsi="Arial" w:cs="Arial"/>
            <w:color w:val="000000"/>
            <w:sz w:val="20"/>
            <w:szCs w:val="20"/>
          </w:rPr>
          <w:t>are</w:t>
        </w:r>
      </w:ins>
      <w:ins w:id="252" w:author="Don Mendelson" w:date="2018-02-20T14:56:00Z">
        <w:r>
          <w:rPr>
            <w:rFonts w:ascii="Arial" w:eastAsiaTheme="minorHAnsi" w:hAnsi="Arial" w:cs="Arial"/>
            <w:color w:val="000000"/>
            <w:sz w:val="20"/>
            <w:szCs w:val="20"/>
          </w:rPr>
          <w:t xml:space="preserve"> assumed to be included.</w:t>
        </w:r>
      </w:ins>
    </w:p>
    <w:p w14:paraId="51BC047A" w14:textId="58680E89" w:rsidR="00537E24" w:rsidRDefault="00CE7BC5" w:rsidP="00537E24">
      <w:pPr>
        <w:pStyle w:val="Heading4"/>
      </w:pPr>
      <w:r>
        <w:t>Common block</w:t>
      </w:r>
    </w:p>
    <w:p w14:paraId="4BDC0CBD" w14:textId="29080CEE" w:rsidR="008F3F3E" w:rsidRDefault="00884539" w:rsidP="00537E24">
      <w:r>
        <w:t>A common block component is designed to specified</w:t>
      </w:r>
      <w:r w:rsidR="006505DF" w:rsidRPr="006505DF">
        <w:t xml:space="preserve"> </w:t>
      </w:r>
      <w:r w:rsidR="006505DF">
        <w:t>once</w:t>
      </w:r>
      <w:r>
        <w:t xml:space="preserve"> in detail but reused in multiple message types</w:t>
      </w:r>
      <w:r w:rsidR="006505DF">
        <w:t xml:space="preserve"> by refe</w:t>
      </w:r>
      <w:r w:rsidR="00D21A61">
        <w:t>re</w:t>
      </w:r>
      <w:r w:rsidR="006505DF">
        <w:t>nce</w:t>
      </w:r>
      <w:r>
        <w:t>.</w:t>
      </w:r>
      <w:r w:rsidR="00D21A61">
        <w:t xml:space="preserve"> An example of a common block is “Instrument”. It is a collection of the possible fields describing an instrument to be traded, and it is used in many FIX messages.</w:t>
      </w:r>
      <w:r w:rsidR="004842E1">
        <w:t xml:space="preserve"> A common block is implemented as a &lt;</w:t>
      </w:r>
      <w:r w:rsidR="004842E1" w:rsidRPr="004842E1">
        <w:rPr>
          <w:rStyle w:val="Code"/>
        </w:rPr>
        <w:t>component</w:t>
      </w:r>
      <w:r w:rsidR="004842E1">
        <w:t>&gt; element in the schema.</w:t>
      </w:r>
    </w:p>
    <w:p w14:paraId="79B23C78" w14:textId="64C13790" w:rsidR="008F3F3E" w:rsidRDefault="008F3F3E" w:rsidP="00537E24">
      <w:r>
        <w:t>Rules about order of fields or nested components, if any, depend upon the presentation protocol. Since Orchestra supports multiple encodings, the order of fields in an Orchestra file is not guaranteed to match the order on the wire.</w:t>
      </w:r>
    </w:p>
    <w:p w14:paraId="0E5759AC" w14:textId="50C6DF64" w:rsidR="00537E24" w:rsidRDefault="00CE7BC5" w:rsidP="00537E24">
      <w:pPr>
        <w:pStyle w:val="Heading4"/>
      </w:pPr>
      <w:r>
        <w:t>Repeating group</w:t>
      </w:r>
    </w:p>
    <w:p w14:paraId="7874DB90" w14:textId="0476DC44" w:rsidR="00D21A61" w:rsidRDefault="00D21A61" w:rsidP="00D21A61">
      <w:r>
        <w:t>A repeating group is</w:t>
      </w:r>
      <w:r w:rsidR="008F3F3E">
        <w:t xml:space="preserve"> like a common block</w:t>
      </w:r>
      <w:r>
        <w:t xml:space="preserve"> but with one additional feature: it represents an </w:t>
      </w:r>
      <w:r w:rsidRPr="00D21A61">
        <w:rPr>
          <w:i/>
        </w:rPr>
        <w:t>array of</w:t>
      </w:r>
      <w:r>
        <w:t xml:space="preserve"> blocks to be sent on the wire. In FIX tag=value encoding, a counter of datatype </w:t>
      </w:r>
      <w:r w:rsidRPr="004842E1">
        <w:rPr>
          <w:rStyle w:val="Code"/>
        </w:rPr>
        <w:t>NumInGroup</w:t>
      </w:r>
      <w:r>
        <w:t xml:space="preserve"> precedes the array when transmitted. In other encodings, such as </w:t>
      </w:r>
      <w:r w:rsidR="004842E1">
        <w:t>FIXML, the array is implicit in the presentation protocol.</w:t>
      </w:r>
    </w:p>
    <w:p w14:paraId="148807FF" w14:textId="074D8192" w:rsidR="004842E1" w:rsidRDefault="004842E1" w:rsidP="00D21A61">
      <w:pPr>
        <w:rPr>
          <w:rFonts w:ascii="Arial" w:eastAsiaTheme="minorHAnsi" w:hAnsi="Arial" w:cs="Arial"/>
          <w:color w:val="000000"/>
          <w:sz w:val="20"/>
          <w:szCs w:val="20"/>
        </w:rPr>
      </w:pPr>
      <w:r>
        <w:t>A repeating group is specified by a &lt;</w:t>
      </w:r>
      <w:r w:rsidRPr="004842E1">
        <w:rPr>
          <w:rStyle w:val="Code"/>
        </w:rPr>
        <w:t>group</w:t>
      </w:r>
      <w:r>
        <w:t xml:space="preserve">&gt; element. It has attributes to specify the associated NumInGroup field by id and name, </w:t>
      </w:r>
      <w:r w:rsidRPr="004842E1">
        <w:rPr>
          <w:rStyle w:val="Code"/>
          <w:highlight w:val="white"/>
        </w:rPr>
        <w:t>numInGroupId</w:t>
      </w:r>
      <w:r>
        <w:rPr>
          <w:rFonts w:ascii="Arial" w:eastAsiaTheme="minorHAnsi" w:hAnsi="Arial" w:cs="Arial"/>
          <w:color w:val="000000"/>
          <w:sz w:val="20"/>
          <w:szCs w:val="20"/>
        </w:rPr>
        <w:t xml:space="preserve"> and </w:t>
      </w:r>
      <w:r w:rsidRPr="004842E1">
        <w:rPr>
          <w:rStyle w:val="Code"/>
          <w:highlight w:val="white"/>
        </w:rPr>
        <w:t>numInGroupName</w:t>
      </w:r>
      <w:r>
        <w:rPr>
          <w:rFonts w:ascii="Arial" w:eastAsiaTheme="minorHAnsi" w:hAnsi="Arial" w:cs="Arial"/>
          <w:color w:val="000000"/>
          <w:sz w:val="20"/>
          <w:szCs w:val="20"/>
        </w:rPr>
        <w:t>, respectively. As with any field reference, both keys must be populated and must be consistent with the referenced field.</w:t>
      </w:r>
    </w:p>
    <w:p w14:paraId="4370623B" w14:textId="48D2D28D" w:rsidR="004842E1" w:rsidRDefault="00773761" w:rsidP="00D21A61">
      <w:pPr>
        <w:rPr>
          <w:rFonts w:ascii="Arial" w:eastAsiaTheme="minorHAnsi" w:hAnsi="Arial" w:cs="Arial"/>
          <w:color w:val="000000"/>
          <w:sz w:val="20"/>
          <w:szCs w:val="20"/>
        </w:rPr>
      </w:pPr>
      <w:r>
        <w:rPr>
          <w:rFonts w:ascii="Arial" w:eastAsiaTheme="minorHAnsi" w:hAnsi="Arial" w:cs="Arial"/>
          <w:color w:val="000000"/>
          <w:sz w:val="20"/>
          <w:szCs w:val="20"/>
        </w:rPr>
        <w:t>L</w:t>
      </w:r>
      <w:r w:rsidR="004842E1">
        <w:rPr>
          <w:rFonts w:ascii="Arial" w:eastAsiaTheme="minorHAnsi" w:hAnsi="Arial" w:cs="Arial"/>
          <w:color w:val="000000"/>
          <w:sz w:val="20"/>
          <w:szCs w:val="20"/>
        </w:rPr>
        <w:t xml:space="preserve">imits on </w:t>
      </w:r>
      <w:r>
        <w:rPr>
          <w:rFonts w:ascii="Arial" w:eastAsiaTheme="minorHAnsi" w:hAnsi="Arial" w:cs="Arial"/>
          <w:color w:val="000000"/>
          <w:sz w:val="20"/>
          <w:szCs w:val="20"/>
        </w:rPr>
        <w:t>the</w:t>
      </w:r>
      <w:r w:rsidR="004842E1">
        <w:rPr>
          <w:rFonts w:ascii="Arial" w:eastAsiaTheme="minorHAnsi" w:hAnsi="Arial" w:cs="Arial"/>
          <w:color w:val="000000"/>
          <w:sz w:val="20"/>
          <w:szCs w:val="20"/>
        </w:rPr>
        <w:t xml:space="preserve"> size </w:t>
      </w:r>
      <w:r>
        <w:rPr>
          <w:rFonts w:ascii="Arial" w:eastAsiaTheme="minorHAnsi" w:hAnsi="Arial" w:cs="Arial"/>
          <w:color w:val="000000"/>
          <w:sz w:val="20"/>
          <w:szCs w:val="20"/>
        </w:rPr>
        <w:t xml:space="preserve">of a repeating group </w:t>
      </w:r>
      <w:r w:rsidR="004842E1">
        <w:rPr>
          <w:rFonts w:ascii="Arial" w:eastAsiaTheme="minorHAnsi" w:hAnsi="Arial" w:cs="Arial"/>
          <w:color w:val="000000"/>
          <w:sz w:val="20"/>
          <w:szCs w:val="20"/>
        </w:rPr>
        <w:t xml:space="preserve">may optionally be specified with </w:t>
      </w:r>
      <w:r w:rsidR="004842E1" w:rsidRPr="004842E1">
        <w:rPr>
          <w:rStyle w:val="Code"/>
          <w:highlight w:val="white"/>
        </w:rPr>
        <w:t>implMinOccurs</w:t>
      </w:r>
      <w:r w:rsidR="004842E1">
        <w:rPr>
          <w:rFonts w:ascii="Arial" w:eastAsiaTheme="minorHAnsi" w:hAnsi="Arial" w:cs="Arial"/>
          <w:color w:val="000000"/>
          <w:sz w:val="20"/>
          <w:szCs w:val="20"/>
        </w:rPr>
        <w:t xml:space="preserve"> and </w:t>
      </w:r>
      <w:r w:rsidR="004842E1" w:rsidRPr="004842E1">
        <w:rPr>
          <w:rStyle w:val="Code"/>
          <w:highlight w:val="white"/>
        </w:rPr>
        <w:t>implMaxOccurs</w:t>
      </w:r>
      <w:r w:rsidR="004842E1">
        <w:rPr>
          <w:rFonts w:ascii="Arial" w:eastAsiaTheme="minorHAnsi" w:hAnsi="Arial" w:cs="Arial"/>
          <w:color w:val="000000"/>
          <w:sz w:val="20"/>
          <w:szCs w:val="20"/>
        </w:rPr>
        <w:t xml:space="preserve"> attributes.</w:t>
      </w:r>
      <w:r>
        <w:rPr>
          <w:rFonts w:ascii="Arial" w:eastAsiaTheme="minorHAnsi" w:hAnsi="Arial" w:cs="Arial"/>
          <w:color w:val="000000"/>
          <w:sz w:val="20"/>
          <w:szCs w:val="20"/>
        </w:rPr>
        <w:t xml:space="preserve"> If those attributes are not present, then the repeating has unbound size.</w:t>
      </w:r>
    </w:p>
    <w:p w14:paraId="5AE4412A" w14:textId="77777777" w:rsidR="004168B4" w:rsidRDefault="004168B4" w:rsidP="00D21A61">
      <w:pPr>
        <w:rPr>
          <w:rFonts w:ascii="Arial" w:eastAsiaTheme="minorHAnsi" w:hAnsi="Arial" w:cs="Arial"/>
          <w:color w:val="000000"/>
          <w:sz w:val="20"/>
          <w:szCs w:val="20"/>
        </w:rPr>
      </w:pPr>
    </w:p>
    <w:p w14:paraId="619CA6DE" w14:textId="122A6B8F" w:rsidR="004168B4" w:rsidRPr="004168B4" w:rsidRDefault="004168B4" w:rsidP="004168B4">
      <w:pPr>
        <w:pStyle w:val="TextExample"/>
        <w:keepNext/>
        <w:keepLines/>
        <w:rPr>
          <w:rStyle w:val="Code"/>
          <w:rFonts w:asciiTheme="majorHAnsi" w:hAnsiTheme="majorHAnsi"/>
          <w:sz w:val="22"/>
        </w:rPr>
      </w:pPr>
      <w:r w:rsidRPr="004168B4">
        <w:rPr>
          <w:rStyle w:val="Code"/>
          <w:rFonts w:asciiTheme="majorHAnsi" w:hAnsiTheme="majorHAnsi"/>
          <w:sz w:val="22"/>
        </w:rPr>
        <w:t>A repeating group with member</w:t>
      </w:r>
      <w:r>
        <w:rPr>
          <w:rStyle w:val="Code"/>
          <w:rFonts w:asciiTheme="majorHAnsi" w:hAnsiTheme="majorHAnsi"/>
          <w:sz w:val="22"/>
        </w:rPr>
        <w:t xml:space="preserve"> field</w:t>
      </w:r>
      <w:r w:rsidRPr="004168B4">
        <w:rPr>
          <w:rStyle w:val="Code"/>
          <w:rFonts w:asciiTheme="majorHAnsi" w:hAnsiTheme="majorHAnsi"/>
          <w:sz w:val="22"/>
        </w:rPr>
        <w:t>s and reference to NumInGroup</w:t>
      </w:r>
    </w:p>
    <w:p w14:paraId="51BA7E0A" w14:textId="77777777" w:rsidR="004168B4" w:rsidRPr="004168B4" w:rsidRDefault="004168B4" w:rsidP="004168B4">
      <w:pPr>
        <w:pStyle w:val="CodeExample"/>
        <w:keepNext/>
        <w:keepLines/>
        <w:ind w:firstLine="360"/>
        <w:rPr>
          <w:rStyle w:val="Code"/>
        </w:rPr>
      </w:pPr>
      <w:r w:rsidRPr="004168B4">
        <w:rPr>
          <w:rStyle w:val="Code"/>
        </w:rPr>
        <w:t>&lt;fixr:group id="2096" added="FIX.4.4" name="UndlyInstrumentPtysSubGrp" numInGroupId="1062" numInGroupName="NoUndlyInstrumentPartySubIDs" category="Common"&gt;</w:t>
      </w:r>
    </w:p>
    <w:p w14:paraId="7A8222C4"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id="1063" name="UnderlyingInstrumentPartySubID" added="FIX.4.4"/&gt;</w:t>
      </w:r>
    </w:p>
    <w:p w14:paraId="6D7CB0F0"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id="1064" name="UnderlyingInstrumentPartySubIDType" added="FIX.4.4"/&gt;</w:t>
      </w:r>
    </w:p>
    <w:p w14:paraId="639CCB37" w14:textId="77777777" w:rsidR="004168B4" w:rsidRPr="004168B4" w:rsidRDefault="004168B4" w:rsidP="004168B4">
      <w:pPr>
        <w:pStyle w:val="CodeExample"/>
        <w:keepNext/>
        <w:keepLines/>
        <w:ind w:firstLine="360"/>
        <w:rPr>
          <w:rStyle w:val="Code"/>
        </w:rPr>
      </w:pPr>
      <w:r w:rsidRPr="004168B4">
        <w:rPr>
          <w:rStyle w:val="Code"/>
        </w:rPr>
        <w:t>&lt;/fixr:group&gt;</w:t>
      </w:r>
    </w:p>
    <w:p w14:paraId="0812A0D1" w14:textId="19567FED" w:rsidR="004168B4" w:rsidRPr="00D21A61" w:rsidRDefault="004168B4" w:rsidP="00D21A61"/>
    <w:p w14:paraId="12E4EE6E" w14:textId="69BC1856" w:rsidR="00D21A61" w:rsidRDefault="00D21A61" w:rsidP="00D21A61">
      <w:pPr>
        <w:pStyle w:val="Heading4"/>
      </w:pPr>
      <w:r w:rsidRPr="006505DF">
        <w:t xml:space="preserve">Component </w:t>
      </w:r>
      <w:r w:rsidR="004842E1">
        <w:t>members</w:t>
      </w:r>
    </w:p>
    <w:p w14:paraId="739BAD27" w14:textId="19DB5168" w:rsidR="00D21A61" w:rsidRDefault="00D21A61" w:rsidP="00D21A61">
      <w:r>
        <w:t xml:space="preserve">A component </w:t>
      </w:r>
      <w:r w:rsidR="004842E1">
        <w:t>may</w:t>
      </w:r>
      <w:r>
        <w:t xml:space="preserve"> contain </w:t>
      </w:r>
      <w:r w:rsidR="004842E1">
        <w:t xml:space="preserve">reference </w:t>
      </w:r>
      <w:r>
        <w:t>elements of three types</w:t>
      </w:r>
      <w:r w:rsidR="00843A8F">
        <w:t xml:space="preserve"> in any combination</w:t>
      </w:r>
      <w:r>
        <w:t xml:space="preserve">. </w:t>
      </w:r>
      <w:r w:rsidR="00F263C2">
        <w:t>A component must contain at least one member.</w:t>
      </w:r>
    </w:p>
    <w:p w14:paraId="364E9E0A" w14:textId="06AC5B0E" w:rsidR="00D21A61" w:rsidRDefault="00D21A61" w:rsidP="004B78A6">
      <w:pPr>
        <w:pStyle w:val="ListParagraph"/>
        <w:numPr>
          <w:ilvl w:val="0"/>
          <w:numId w:val="4"/>
        </w:numPr>
      </w:pPr>
      <w:r>
        <w:t>A &lt;</w:t>
      </w:r>
      <w:r w:rsidRPr="006505DF">
        <w:rPr>
          <w:rStyle w:val="Code"/>
        </w:rPr>
        <w:t>fieldRef</w:t>
      </w:r>
      <w:r>
        <w:t>&gt; element</w:t>
      </w:r>
      <w:r w:rsidR="00F263C2">
        <w:t xml:space="preserve"> represents a field in a block or repeating group. It</w:t>
      </w:r>
      <w:r>
        <w:t xml:space="preserve"> is a reference to a &lt;</w:t>
      </w:r>
      <w:r w:rsidRPr="006505DF">
        <w:rPr>
          <w:rStyle w:val="Code"/>
        </w:rPr>
        <w:t>field</w:t>
      </w:r>
      <w:r>
        <w:t>&gt; element within the &lt;</w:t>
      </w:r>
      <w:r w:rsidRPr="006505DF">
        <w:rPr>
          <w:rStyle w:val="Code"/>
        </w:rPr>
        <w:t>fields</w:t>
      </w:r>
      <w:r>
        <w:t xml:space="preserve">&gt; container. The </w:t>
      </w:r>
      <w:r w:rsidRPr="006505DF">
        <w:rPr>
          <w:rStyle w:val="Code"/>
        </w:rPr>
        <w:t>id</w:t>
      </w:r>
      <w:r>
        <w:t xml:space="preserve"> and </w:t>
      </w:r>
      <w:r w:rsidRPr="006505DF">
        <w:rPr>
          <w:rStyle w:val="Code"/>
        </w:rPr>
        <w:t>name</w:t>
      </w:r>
      <w:r>
        <w:t xml:space="preserve"> attributes of the reference must match a &lt;</w:t>
      </w:r>
      <w:r w:rsidRPr="006505DF">
        <w:rPr>
          <w:rStyle w:val="Code"/>
        </w:rPr>
        <w:t>field</w:t>
      </w:r>
      <w:r>
        <w:t>&gt; consistently.</w:t>
      </w:r>
    </w:p>
    <w:p w14:paraId="0111BCA1" w14:textId="763BB25B" w:rsidR="00D21A61" w:rsidRDefault="00D21A61" w:rsidP="004B78A6">
      <w:pPr>
        <w:pStyle w:val="ListParagraph"/>
        <w:numPr>
          <w:ilvl w:val="0"/>
          <w:numId w:val="4"/>
        </w:numPr>
      </w:pPr>
      <w:r>
        <w:t xml:space="preserve">A &lt;componentRef&gt; element represents a nested component. There is no limit in the schema to the level of nesting, although </w:t>
      </w:r>
      <w:r w:rsidR="00A17EDB">
        <w:t>a presentation</w:t>
      </w:r>
      <w:r>
        <w:t xml:space="preserve"> protocol may have rules about it, and there may be practical limits. The reference must match the referenced &lt;</w:t>
      </w:r>
      <w:r w:rsidRPr="00D21A61">
        <w:rPr>
          <w:rStyle w:val="Code"/>
        </w:rPr>
        <w:t>component</w:t>
      </w:r>
      <w:r>
        <w:t xml:space="preserve">&gt; on both </w:t>
      </w:r>
      <w:r w:rsidRPr="00D21A61">
        <w:rPr>
          <w:rStyle w:val="Code"/>
        </w:rPr>
        <w:t>id</w:t>
      </w:r>
      <w:r>
        <w:t xml:space="preserve"> and </w:t>
      </w:r>
      <w:r w:rsidRPr="00D21A61">
        <w:rPr>
          <w:rStyle w:val="Code"/>
        </w:rPr>
        <w:t>name</w:t>
      </w:r>
      <w:r>
        <w:t xml:space="preserve"> attributes. </w:t>
      </w:r>
      <w:del w:id="253" w:author="Don Mendelson" w:date="2018-02-20T13:38:00Z">
        <w:r w:rsidDel="009045BE">
          <w:delText>The referenced &lt;</w:delText>
        </w:r>
        <w:r w:rsidRPr="00D21A61" w:rsidDel="009045BE">
          <w:rPr>
            <w:rStyle w:val="Code"/>
          </w:rPr>
          <w:delText>component</w:delText>
        </w:r>
        <w:r w:rsidDel="009045BE">
          <w:delText xml:space="preserve">&gt; must be contained within the same </w:delText>
        </w:r>
        <w:r w:rsidRPr="00D21A61" w:rsidDel="009045BE">
          <w:rPr>
            <w:rStyle w:val="Code"/>
          </w:rPr>
          <w:delText>&lt;protocol&gt;/&lt;components&gt;</w:delText>
        </w:r>
        <w:r w:rsidDel="009045BE">
          <w:delText xml:space="preserve"> </w:delText>
        </w:r>
        <w:r w:rsidR="00A17EDB" w:rsidDel="009045BE">
          <w:delText>ancestor</w:delText>
        </w:r>
        <w:r w:rsidDel="009045BE">
          <w:delText>.</w:delText>
        </w:r>
      </w:del>
    </w:p>
    <w:p w14:paraId="443F7FB7" w14:textId="3CE02F74" w:rsidR="00D21A61" w:rsidRPr="004168B4" w:rsidRDefault="00D21A61" w:rsidP="004B78A6">
      <w:pPr>
        <w:pStyle w:val="ListParagraph"/>
        <w:numPr>
          <w:ilvl w:val="0"/>
          <w:numId w:val="4"/>
        </w:numPr>
      </w:pPr>
      <w:r>
        <w:t>A &lt;groupRef&gt; element similarly refers to a nested &lt;</w:t>
      </w:r>
      <w:r w:rsidRPr="00D21A61">
        <w:rPr>
          <w:rStyle w:val="Code"/>
        </w:rPr>
        <w:t>group</w:t>
      </w:r>
      <w:r>
        <w:t>&gt; repeating group element.</w:t>
      </w:r>
      <w:r w:rsidR="00773761">
        <w:t xml:space="preserve"> Limits of the size of particular instance of a repeating group </w:t>
      </w:r>
      <w:r w:rsidR="00F263C2">
        <w:t xml:space="preserve">may be overridden </w:t>
      </w:r>
      <w:r w:rsidR="00773761">
        <w:t xml:space="preserve">by setting </w:t>
      </w:r>
      <w:r w:rsidR="00773761" w:rsidRPr="004842E1">
        <w:rPr>
          <w:rStyle w:val="Code"/>
          <w:highlight w:val="white"/>
        </w:rPr>
        <w:t>implMinOccurs</w:t>
      </w:r>
      <w:r w:rsidR="00773761">
        <w:rPr>
          <w:rFonts w:ascii="Arial" w:eastAsiaTheme="minorHAnsi" w:hAnsi="Arial" w:cs="Arial"/>
          <w:color w:val="000000"/>
          <w:sz w:val="20"/>
          <w:szCs w:val="20"/>
        </w:rPr>
        <w:t xml:space="preserve"> and </w:t>
      </w:r>
      <w:r w:rsidR="00773761" w:rsidRPr="004842E1">
        <w:rPr>
          <w:rStyle w:val="Code"/>
          <w:highlight w:val="white"/>
        </w:rPr>
        <w:t>implMaxOccurs</w:t>
      </w:r>
      <w:r w:rsidR="00773761">
        <w:rPr>
          <w:rFonts w:ascii="Arial" w:eastAsiaTheme="minorHAnsi" w:hAnsi="Arial" w:cs="Arial"/>
          <w:color w:val="000000"/>
          <w:sz w:val="20"/>
          <w:szCs w:val="20"/>
        </w:rPr>
        <w:t xml:space="preserve"> attributes on the &lt;</w:t>
      </w:r>
      <w:r w:rsidR="00773761" w:rsidRPr="00773761">
        <w:rPr>
          <w:rStyle w:val="Code"/>
        </w:rPr>
        <w:t>groupRef</w:t>
      </w:r>
      <w:r w:rsidR="00773761">
        <w:rPr>
          <w:rFonts w:ascii="Arial" w:eastAsiaTheme="minorHAnsi" w:hAnsi="Arial" w:cs="Arial"/>
          <w:color w:val="000000"/>
          <w:sz w:val="20"/>
          <w:szCs w:val="20"/>
        </w:rPr>
        <w:t>&gt; element.</w:t>
      </w:r>
    </w:p>
    <w:p w14:paraId="7F8952F3" w14:textId="77777777" w:rsidR="004168B4" w:rsidRPr="00EC0B68" w:rsidRDefault="004168B4" w:rsidP="004168B4">
      <w:pPr>
        <w:pStyle w:val="ListParagraph"/>
      </w:pPr>
    </w:p>
    <w:p w14:paraId="0722792F" w14:textId="54F7A37D" w:rsidR="00EC0B68" w:rsidRDefault="00EC0B68" w:rsidP="00EC0B68">
      <w:pPr>
        <w:pStyle w:val="TextExample"/>
      </w:pPr>
      <w:r>
        <w:t xml:space="preserve">A component with two fields and a nested </w:t>
      </w:r>
      <w:r w:rsidR="00EA4BCD">
        <w:t>repeating group</w:t>
      </w:r>
    </w:p>
    <w:p w14:paraId="508FB400" w14:textId="2D376E8C" w:rsidR="00EC0B68" w:rsidRPr="00EC0B68" w:rsidRDefault="00EC0B68" w:rsidP="00BE3E63">
      <w:pPr>
        <w:pStyle w:val="CodeExample"/>
        <w:keepNext/>
        <w:keepLines/>
        <w:ind w:firstLine="360"/>
        <w:rPr>
          <w:rStyle w:val="Code"/>
        </w:rPr>
      </w:pPr>
      <w:r w:rsidRPr="00EC0B68">
        <w:rPr>
          <w:rStyle w:val="Code"/>
        </w:rPr>
        <w:t>&lt;</w:t>
      </w:r>
      <w:r w:rsidR="002C3E8B">
        <w:rPr>
          <w:rStyle w:val="Code"/>
        </w:rPr>
        <w:t>fixr:</w:t>
      </w:r>
      <w:r w:rsidRPr="00EC0B68">
        <w:rPr>
          <w:rStyle w:val="Code"/>
        </w:rPr>
        <w:t>component name="</w:t>
      </w:r>
      <w:r w:rsidRPr="00BE3E63">
        <w:rPr>
          <w:rStyle w:val="Code"/>
        </w:rPr>
        <w:t>InstrumentExtension</w:t>
      </w:r>
      <w:r w:rsidRPr="00EC0B68">
        <w:rPr>
          <w:rStyle w:val="Code"/>
        </w:rPr>
        <w:t>" id="1004" category="Common" added="FIX.4.4"&gt;</w:t>
      </w:r>
    </w:p>
    <w:p w14:paraId="33F9391F" w14:textId="000F5E58"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id="668" name="DeliveryForm" added="FIX.4.4"/&gt;</w:t>
      </w:r>
    </w:p>
    <w:p w14:paraId="7B111AEC" w14:textId="2B2CB68D"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id="869" name="PctAtRisk" added="FIX.4.4"/&gt;</w:t>
      </w:r>
    </w:p>
    <w:p w14:paraId="5A42C692" w14:textId="6FE707BE"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00EA4BCD">
        <w:rPr>
          <w:rStyle w:val="Code"/>
        </w:rPr>
        <w:t>group</w:t>
      </w:r>
      <w:r w:rsidRPr="00EC0B68">
        <w:rPr>
          <w:rStyle w:val="Code"/>
        </w:rPr>
        <w:t>Ref id="2074" name="AttrbGrp" added="FIX.4.4"/&gt;</w:t>
      </w:r>
    </w:p>
    <w:p w14:paraId="12154484" w14:textId="2CFB74BA" w:rsidR="004168B4" w:rsidRPr="004168B4" w:rsidRDefault="00EC0B68" w:rsidP="004168B4">
      <w:pPr>
        <w:pStyle w:val="CodeExample"/>
        <w:keepNext/>
        <w:keepLines/>
        <w:ind w:firstLine="360"/>
      </w:pPr>
      <w:r w:rsidRPr="00EC0B68">
        <w:rPr>
          <w:rStyle w:val="Code"/>
        </w:rPr>
        <w:t>&lt;/</w:t>
      </w:r>
      <w:r w:rsidR="002C3E8B">
        <w:rPr>
          <w:rStyle w:val="Code"/>
        </w:rPr>
        <w:t>fixr:</w:t>
      </w:r>
      <w:r w:rsidRPr="00EC0B68">
        <w:rPr>
          <w:rStyle w:val="Code"/>
        </w:rPr>
        <w:t>component&gt;</w:t>
      </w:r>
    </w:p>
    <w:p w14:paraId="7B679DE4" w14:textId="51584854" w:rsidR="00804013" w:rsidRDefault="00804013" w:rsidP="00804013">
      <w:pPr>
        <w:pStyle w:val="Heading4"/>
      </w:pPr>
      <w:r>
        <w:t>In-line component definition</w:t>
      </w:r>
    </w:p>
    <w:p w14:paraId="42DB9D26" w14:textId="57F380E7" w:rsidR="00804013" w:rsidRDefault="00804013" w:rsidP="00804013">
      <w:r>
        <w:t xml:space="preserve">Normally, fields, components and groups are listed by reference in order to avoid duplication of their attributes. In the case of a field, it may be used in many messages, so </w:t>
      </w:r>
      <w:r w:rsidR="00A17EDB">
        <w:t xml:space="preserve">a file generally </w:t>
      </w:r>
      <w:r>
        <w:t>only define</w:t>
      </w:r>
      <w:r w:rsidR="00A17EDB">
        <w:t>s</w:t>
      </w:r>
      <w:r>
        <w:t xml:space="preserve"> </w:t>
      </w:r>
      <w:r w:rsidR="00A17EDB">
        <w:t>a</w:t>
      </w:r>
      <w:r>
        <w:t xml:space="preserve"> &lt;</w:t>
      </w:r>
      <w:r w:rsidRPr="00804013">
        <w:rPr>
          <w:rStyle w:val="Code"/>
        </w:rPr>
        <w:t>field</w:t>
      </w:r>
      <w:r>
        <w:t>&gt; once in all its glory, while each usage refers to</w:t>
      </w:r>
      <w:r w:rsidR="00B01F90">
        <w:t xml:space="preserve"> it</w:t>
      </w:r>
      <w:r>
        <w:t xml:space="preserve"> with a simpler &lt;</w:t>
      </w:r>
      <w:r w:rsidRPr="00804013">
        <w:rPr>
          <w:rStyle w:val="Code"/>
        </w:rPr>
        <w:t>fieldRef</w:t>
      </w:r>
      <w:r>
        <w:t xml:space="preserve">&gt;. </w:t>
      </w:r>
      <w:r w:rsidR="00B01F90">
        <w:t>Likewise,</w:t>
      </w:r>
      <w:r>
        <w:t xml:space="preserve"> for components and groups.</w:t>
      </w:r>
    </w:p>
    <w:p w14:paraId="37B9DD9A" w14:textId="2585835D" w:rsidR="00804013" w:rsidRPr="00804013" w:rsidRDefault="00804013" w:rsidP="00804013">
      <w:r>
        <w:t>However, the schema allows for in-line definition of a &lt;</w:t>
      </w:r>
      <w:r w:rsidRPr="00804013">
        <w:rPr>
          <w:rStyle w:val="Code"/>
        </w:rPr>
        <w:t>field</w:t>
      </w:r>
      <w:r>
        <w:t>&gt; contained by a parent &lt;</w:t>
      </w:r>
      <w:r w:rsidRPr="00804013">
        <w:rPr>
          <w:rStyle w:val="Code"/>
        </w:rPr>
        <w:t>component</w:t>
      </w:r>
      <w:r>
        <w:t xml:space="preserve">&gt;. This may be simpler when the usage is known to be a singleton, and </w:t>
      </w:r>
      <w:r w:rsidR="00B01F90">
        <w:t>therefore</w:t>
      </w:r>
      <w:r>
        <w:t>, there is no duplication of attributes.</w:t>
      </w:r>
    </w:p>
    <w:p w14:paraId="18738C59" w14:textId="5B9F920D" w:rsidR="00D21A61" w:rsidRDefault="008B7CDB" w:rsidP="008B7CDB">
      <w:pPr>
        <w:pStyle w:val="Heading3"/>
      </w:pPr>
      <w:bookmarkStart w:id="254" w:name="_Toc506973672"/>
      <w:r>
        <w:t>Presence</w:t>
      </w:r>
      <w:bookmarkEnd w:id="254"/>
    </w:p>
    <w:p w14:paraId="13B2EA32" w14:textId="778D63AA" w:rsidR="008B7CDB" w:rsidRDefault="00F263C2" w:rsidP="00D21A61">
      <w:r>
        <w:t>Each of the members of a component</w:t>
      </w:r>
      <w:r w:rsidR="00D975B9">
        <w:t xml:space="preserve"> or message</w:t>
      </w:r>
      <w:r>
        <w:t>, namely &lt;</w:t>
      </w:r>
      <w:r w:rsidRPr="00F263C2">
        <w:rPr>
          <w:rStyle w:val="Code"/>
        </w:rPr>
        <w:t>fieldRef</w:t>
      </w:r>
      <w:r>
        <w:t>&gt;, &lt;</w:t>
      </w:r>
      <w:r w:rsidRPr="00F263C2">
        <w:rPr>
          <w:rStyle w:val="Code"/>
        </w:rPr>
        <w:t>componentRef</w:t>
      </w:r>
      <w:r>
        <w:t>&gt; or &lt;</w:t>
      </w:r>
      <w:r w:rsidRPr="00F263C2">
        <w:rPr>
          <w:rStyle w:val="Code"/>
        </w:rPr>
        <w:t>groupRef</w:t>
      </w:r>
      <w:r>
        <w:t xml:space="preserve">&gt;, have a </w:t>
      </w:r>
      <w:r w:rsidRPr="00F263C2">
        <w:rPr>
          <w:rStyle w:val="Code"/>
        </w:rPr>
        <w:t>presence</w:t>
      </w:r>
      <w:r>
        <w:t xml:space="preserve"> attribute. The possible values of </w:t>
      </w:r>
      <w:r w:rsidRPr="00F263C2">
        <w:rPr>
          <w:rStyle w:val="Code"/>
        </w:rPr>
        <w:t>presence</w:t>
      </w:r>
      <w:r>
        <w:t xml:space="preserve"> are:</w:t>
      </w:r>
    </w:p>
    <w:p w14:paraId="4432FA92" w14:textId="55483235" w:rsidR="00F263C2" w:rsidRDefault="00DA31C5" w:rsidP="004B78A6">
      <w:pPr>
        <w:pStyle w:val="ListParagraph"/>
        <w:numPr>
          <w:ilvl w:val="0"/>
          <w:numId w:val="5"/>
        </w:numPr>
      </w:pPr>
      <w:r w:rsidRPr="00DA31C5">
        <w:rPr>
          <w:b/>
        </w:rPr>
        <w:t>required</w:t>
      </w:r>
      <w:r w:rsidR="00F263C2">
        <w:t>—the field or component must always be present in a message.</w:t>
      </w:r>
    </w:p>
    <w:p w14:paraId="20CD6E39" w14:textId="2CF25406" w:rsidR="00F263C2" w:rsidRDefault="00DA31C5" w:rsidP="004B78A6">
      <w:pPr>
        <w:pStyle w:val="ListParagraph"/>
        <w:numPr>
          <w:ilvl w:val="0"/>
          <w:numId w:val="5"/>
        </w:numPr>
      </w:pPr>
      <w:r w:rsidRPr="00DA31C5">
        <w:rPr>
          <w:b/>
        </w:rPr>
        <w:t>o</w:t>
      </w:r>
      <w:r w:rsidR="00F263C2" w:rsidRPr="00DA31C5">
        <w:rPr>
          <w:b/>
        </w:rPr>
        <w:t>ptional</w:t>
      </w:r>
      <w:r w:rsidR="00F263C2">
        <w:t>—the field or component is optional.</w:t>
      </w:r>
    </w:p>
    <w:p w14:paraId="59DD3E5E" w14:textId="6F2876B7" w:rsidR="00F263C2" w:rsidRDefault="00DA31C5" w:rsidP="004B78A6">
      <w:pPr>
        <w:pStyle w:val="ListParagraph"/>
        <w:numPr>
          <w:ilvl w:val="0"/>
          <w:numId w:val="5"/>
        </w:numPr>
      </w:pPr>
      <w:r w:rsidRPr="00DA31C5">
        <w:rPr>
          <w:b/>
        </w:rPr>
        <w:t>c</w:t>
      </w:r>
      <w:r w:rsidR="00F263C2" w:rsidRPr="00DA31C5">
        <w:rPr>
          <w:b/>
        </w:rPr>
        <w:t>onditional</w:t>
      </w:r>
      <w:r w:rsidR="00F263C2">
        <w:t>—the field or component is conditionally required. See below.</w:t>
      </w:r>
    </w:p>
    <w:p w14:paraId="1E5CECA3" w14:textId="1F084744" w:rsidR="00F263C2" w:rsidRDefault="00DA31C5" w:rsidP="004B78A6">
      <w:pPr>
        <w:pStyle w:val="ListParagraph"/>
        <w:numPr>
          <w:ilvl w:val="0"/>
          <w:numId w:val="5"/>
        </w:numPr>
      </w:pPr>
      <w:r w:rsidRPr="00DA31C5">
        <w:rPr>
          <w:b/>
        </w:rPr>
        <w:t>f</w:t>
      </w:r>
      <w:r w:rsidR="00F263C2" w:rsidRPr="00DA31C5">
        <w:rPr>
          <w:b/>
        </w:rPr>
        <w:t>orbidden</w:t>
      </w:r>
      <w:r w:rsidR="00F263C2">
        <w:t>—the el</w:t>
      </w:r>
      <w:r w:rsidR="00D975B9">
        <w:t>ement is forbidden in</w:t>
      </w:r>
      <w:r w:rsidR="00F263C2">
        <w:t xml:space="preserve"> a particular scenario described (but may be allowed in others). Scenarios are described below.</w:t>
      </w:r>
    </w:p>
    <w:p w14:paraId="4C0662E8" w14:textId="3900EBFF" w:rsidR="00F263C2" w:rsidRDefault="00DA31C5" w:rsidP="004B78A6">
      <w:pPr>
        <w:pStyle w:val="ListParagraph"/>
        <w:numPr>
          <w:ilvl w:val="0"/>
          <w:numId w:val="5"/>
        </w:numPr>
      </w:pPr>
      <w:r w:rsidRPr="00DA31C5">
        <w:rPr>
          <w:b/>
        </w:rPr>
        <w:t>i</w:t>
      </w:r>
      <w:r w:rsidR="00F263C2" w:rsidRPr="00DA31C5">
        <w:rPr>
          <w:b/>
        </w:rPr>
        <w:t>gnored</w:t>
      </w:r>
      <w:r w:rsidR="00F263C2">
        <w:t>—the element is permitted but is not processed by the receiving party, and thus, no validation is performed on it.</w:t>
      </w:r>
    </w:p>
    <w:p w14:paraId="66BBCCE2" w14:textId="6257C61F" w:rsidR="00F263C2" w:rsidRDefault="00DA31C5" w:rsidP="004B78A6">
      <w:pPr>
        <w:pStyle w:val="ListParagraph"/>
        <w:numPr>
          <w:ilvl w:val="0"/>
          <w:numId w:val="5"/>
        </w:numPr>
      </w:pPr>
      <w:r w:rsidRPr="00DA31C5">
        <w:rPr>
          <w:b/>
        </w:rPr>
        <w:t>c</w:t>
      </w:r>
      <w:r w:rsidR="00F263C2" w:rsidRPr="00DA31C5">
        <w:rPr>
          <w:b/>
        </w:rPr>
        <w:t>onstant</w:t>
      </w:r>
      <w:r w:rsidR="00F263C2">
        <w:t xml:space="preserve">—the field </w:t>
      </w:r>
      <w:r w:rsidR="00D975B9">
        <w:t>has a constant value.</w:t>
      </w:r>
      <w:r w:rsidR="00E26E00">
        <w:t xml:space="preserve"> </w:t>
      </w:r>
    </w:p>
    <w:p w14:paraId="1BA8B057" w14:textId="2281ACC7" w:rsidR="007A78C2" w:rsidRDefault="007A78C2" w:rsidP="008B7CDB">
      <w:pPr>
        <w:pStyle w:val="Heading3"/>
      </w:pPr>
      <w:bookmarkStart w:id="255" w:name="_Toc506973673"/>
      <w:r>
        <w:t xml:space="preserve">Constant </w:t>
      </w:r>
      <w:r w:rsidR="00D33255">
        <w:t xml:space="preserve">field </w:t>
      </w:r>
      <w:r>
        <w:t>value</w:t>
      </w:r>
      <w:bookmarkEnd w:id="255"/>
    </w:p>
    <w:p w14:paraId="5E27E74B" w14:textId="04BDEF88" w:rsidR="007A78C2" w:rsidRDefault="007A78C2" w:rsidP="007A78C2">
      <w:r>
        <w:t xml:space="preserve">A field may be set to a constant value. A specific value of a field is often useful to distinguish scenarios, or use cases for a message type. For example, values of </w:t>
      </w:r>
      <w:r w:rsidRPr="00E802D4">
        <w:rPr>
          <w:rStyle w:val="Code"/>
        </w:rPr>
        <w:t>ExecType</w:t>
      </w:r>
      <w:r>
        <w:t xml:space="preserve"> distinguish various scenarios of </w:t>
      </w:r>
      <w:r w:rsidRPr="00E802D4">
        <w:rPr>
          <w:rStyle w:val="Code"/>
        </w:rPr>
        <w:t>ExecutionReport</w:t>
      </w:r>
      <w:r>
        <w:t>. Also, if a presentation protocol supports constants, a constant field need not be transmitted on the wire.</w:t>
      </w:r>
    </w:p>
    <w:p w14:paraId="22F923DC" w14:textId="49EE9D5F" w:rsidR="007A78C2" w:rsidRPr="007A78C2" w:rsidRDefault="007A78C2" w:rsidP="007A78C2">
      <w:pPr>
        <w:pStyle w:val="TextExample"/>
      </w:pPr>
      <w:r w:rsidRPr="007A78C2">
        <w:t>A constant field</w:t>
      </w:r>
      <w:r>
        <w:t>. SecurityIDSource is always code “1” (CUSIP).</w:t>
      </w:r>
    </w:p>
    <w:p w14:paraId="4E93EEA2" w14:textId="632F2C6E" w:rsidR="007A78C2" w:rsidRPr="007A78C2" w:rsidRDefault="007A78C2" w:rsidP="007A78C2">
      <w:pPr>
        <w:pStyle w:val="CodeExample"/>
        <w:keepNext/>
        <w:keepLines/>
        <w:ind w:firstLine="360"/>
        <w:rPr>
          <w:rStyle w:val="Code"/>
        </w:rPr>
      </w:pPr>
      <w:r w:rsidRPr="007A78C2">
        <w:rPr>
          <w:rStyle w:val="Code"/>
        </w:rPr>
        <w:t>&lt;fixr:fieldRef id="22" name="Securi</w:t>
      </w:r>
      <w:r>
        <w:rPr>
          <w:rStyle w:val="Code"/>
        </w:rPr>
        <w:t>tyIDSource" presence="constant" value="</w:t>
      </w:r>
      <w:r w:rsidRPr="007A78C2">
        <w:rPr>
          <w:rStyle w:val="Code"/>
        </w:rPr>
        <w:t>1</w:t>
      </w:r>
      <w:r>
        <w:rPr>
          <w:rStyle w:val="Code"/>
        </w:rPr>
        <w:t>"/</w:t>
      </w:r>
      <w:r w:rsidRPr="007A78C2">
        <w:rPr>
          <w:rStyle w:val="Code"/>
        </w:rPr>
        <w:t>&gt;</w:t>
      </w:r>
    </w:p>
    <w:p w14:paraId="059AF6A6" w14:textId="77777777" w:rsidR="007A78C2" w:rsidRDefault="007A78C2" w:rsidP="007A78C2"/>
    <w:p w14:paraId="2251ABDF" w14:textId="5AC1843B" w:rsidR="007A78C2" w:rsidRDefault="007A78C2" w:rsidP="007A78C2">
      <w:pPr>
        <w:pStyle w:val="Heading3"/>
      </w:pPr>
      <w:bookmarkStart w:id="256" w:name="_Toc506973674"/>
      <w:r>
        <w:t>Default value of an optional field</w:t>
      </w:r>
      <w:bookmarkEnd w:id="256"/>
    </w:p>
    <w:p w14:paraId="3E3177EA" w14:textId="3CB7CDD1" w:rsidR="007A78C2" w:rsidRDefault="007A78C2" w:rsidP="007A78C2">
      <w:r>
        <w:t>For an optional field, a default value may be specified if the sender does not provide the field.</w:t>
      </w:r>
    </w:p>
    <w:p w14:paraId="53221585" w14:textId="4A9B63EA" w:rsidR="007A78C2" w:rsidRPr="007A78C2" w:rsidRDefault="007A78C2" w:rsidP="007A78C2">
      <w:pPr>
        <w:pStyle w:val="TextExample"/>
      </w:pPr>
      <w:r w:rsidRPr="007A78C2">
        <w:t>A</w:t>
      </w:r>
      <w:r>
        <w:t>n optional</w:t>
      </w:r>
      <w:r w:rsidRPr="007A78C2">
        <w:t xml:space="preserve"> field</w:t>
      </w:r>
      <w:r>
        <w:t xml:space="preserve"> with default</w:t>
      </w:r>
      <w:r w:rsidR="00D33255">
        <w:t xml:space="preserve"> value. TimeInForce default is ‘0’</w:t>
      </w:r>
      <w:r>
        <w:t xml:space="preserve"> (Day).</w:t>
      </w:r>
    </w:p>
    <w:p w14:paraId="5DA083D4" w14:textId="0D23CE0F" w:rsidR="007A78C2" w:rsidRPr="007A78C2" w:rsidRDefault="007A78C2" w:rsidP="007A78C2">
      <w:pPr>
        <w:pStyle w:val="CodeExample"/>
        <w:keepNext/>
        <w:keepLines/>
        <w:ind w:firstLine="360"/>
        <w:rPr>
          <w:rStyle w:val="Code"/>
        </w:rPr>
      </w:pPr>
      <w:r w:rsidRPr="007A78C2">
        <w:rPr>
          <w:rStyle w:val="Code"/>
        </w:rPr>
        <w:t>&lt;fixr:fieldRef id="</w:t>
      </w:r>
      <w:r>
        <w:rPr>
          <w:rStyle w:val="Code"/>
        </w:rPr>
        <w:t>59</w:t>
      </w:r>
      <w:r w:rsidRPr="007A78C2">
        <w:rPr>
          <w:rStyle w:val="Code"/>
        </w:rPr>
        <w:t>" name="</w:t>
      </w:r>
      <w:r>
        <w:rPr>
          <w:rStyle w:val="Code"/>
        </w:rPr>
        <w:t>TimeInForce" presence="optional" value="0"/</w:t>
      </w:r>
      <w:r w:rsidRPr="007A78C2">
        <w:rPr>
          <w:rStyle w:val="Code"/>
        </w:rPr>
        <w:t>&gt;</w:t>
      </w:r>
    </w:p>
    <w:p w14:paraId="725F9939" w14:textId="77777777" w:rsidR="007A78C2" w:rsidRPr="007A78C2" w:rsidRDefault="007A78C2" w:rsidP="007A78C2"/>
    <w:p w14:paraId="0479A62C" w14:textId="4033BB64" w:rsidR="008B7CDB" w:rsidRPr="00D21A61" w:rsidRDefault="008B7CDB" w:rsidP="008B7CDB">
      <w:pPr>
        <w:pStyle w:val="Heading3"/>
      </w:pPr>
      <w:bookmarkStart w:id="257" w:name="_Toc506973675"/>
      <w:r>
        <w:t>Conditionally required field</w:t>
      </w:r>
      <w:bookmarkEnd w:id="257"/>
    </w:p>
    <w:p w14:paraId="4817C153" w14:textId="2851B83D" w:rsidR="00537E24" w:rsidRDefault="00D975B9" w:rsidP="00537E24">
      <w:r>
        <w:t>The presence of a conditionally required field depends upon other fields in a component or message. For example, StopPx is required when OrdType is Stop or StopLimit. If OrdType has any other value like Limit or Market, then StopPx is not required.</w:t>
      </w:r>
    </w:p>
    <w:p w14:paraId="6215D240" w14:textId="6966F90F" w:rsidR="00D975B9" w:rsidRDefault="00D975B9" w:rsidP="00537E24">
      <w:r>
        <w:t xml:space="preserve">The </w:t>
      </w:r>
      <w:r w:rsidR="005F0D4D">
        <w:t>condition that tells when a conditionally required field is required is contained by a &lt;</w:t>
      </w:r>
      <w:r w:rsidR="005F0D4D" w:rsidRPr="005F0D4D">
        <w:rPr>
          <w:rStyle w:val="Code"/>
        </w:rPr>
        <w:t>rule</w:t>
      </w:r>
      <w:r w:rsidR="005F0D4D">
        <w:t>&gt; element tree under a &lt;</w:t>
      </w:r>
      <w:r w:rsidR="005F0D4D" w:rsidRPr="005F0D4D">
        <w:rPr>
          <w:rStyle w:val="Code"/>
        </w:rPr>
        <w:t>fieldRef</w:t>
      </w:r>
      <w:r w:rsidR="005F0D4D">
        <w:t>&gt;. A &lt;</w:t>
      </w:r>
      <w:r w:rsidR="005F0D4D" w:rsidRPr="005F0D4D">
        <w:rPr>
          <w:rStyle w:val="Code"/>
        </w:rPr>
        <w:t>rule</w:t>
      </w:r>
      <w:r w:rsidR="005F0D4D">
        <w:t xml:space="preserve">&gt; element may contain an override of </w:t>
      </w:r>
      <w:r w:rsidR="005F0D4D" w:rsidRPr="005F0D4D">
        <w:rPr>
          <w:rStyle w:val="Code"/>
        </w:rPr>
        <w:t>presence</w:t>
      </w:r>
      <w:r w:rsidR="005F0D4D">
        <w:t xml:space="preserve"> as well as certain other field attributes. Each rule is specified by a &lt;</w:t>
      </w:r>
      <w:r w:rsidR="005F0D4D" w:rsidRPr="005F0D4D">
        <w:rPr>
          <w:rStyle w:val="Code"/>
        </w:rPr>
        <w:t>when</w:t>
      </w:r>
      <w:r w:rsidR="005F0D4D">
        <w:t xml:space="preserve">&gt; element that gives the condition for the override. The XML content </w:t>
      </w:r>
      <w:r w:rsidR="00C91364">
        <w:t xml:space="preserve">(text node) </w:t>
      </w:r>
      <w:r w:rsidR="005F0D4D">
        <w:t>of the &lt;when&gt; element is a conditional expression that follows a grammar described in the conditional expressions section below.</w:t>
      </w:r>
      <w:r w:rsidR="00BB4A0E">
        <w:t xml:space="preserve"> The attribute override such as </w:t>
      </w:r>
      <w:r w:rsidR="00BB4A0E" w:rsidRPr="00BB4A0E">
        <w:rPr>
          <w:rStyle w:val="Code"/>
        </w:rPr>
        <w:t>presence=</w:t>
      </w:r>
      <w:r w:rsidR="00BB4A0E">
        <w:rPr>
          <w:rStyle w:val="Code"/>
          <w:rFonts w:cs="Courier New"/>
        </w:rPr>
        <w:t>″</w:t>
      </w:r>
      <w:r w:rsidR="00BB4A0E" w:rsidRPr="00BB4A0E">
        <w:rPr>
          <w:rStyle w:val="Code"/>
        </w:rPr>
        <w:t>required</w:t>
      </w:r>
      <w:r w:rsidR="00BB4A0E">
        <w:rPr>
          <w:rStyle w:val="Code"/>
          <w:rFonts w:cs="Courier New"/>
        </w:rPr>
        <w:t>″</w:t>
      </w:r>
      <w:r w:rsidR="00BB4A0E">
        <w:t xml:space="preserve"> attribute is applied to the &lt;</w:t>
      </w:r>
      <w:r w:rsidR="00BB4A0E" w:rsidRPr="00BB4A0E">
        <w:rPr>
          <w:rStyle w:val="Code"/>
        </w:rPr>
        <w:t>when</w:t>
      </w:r>
      <w:r w:rsidR="00BB4A0E">
        <w:t>&gt; element.</w:t>
      </w:r>
    </w:p>
    <w:p w14:paraId="27191963" w14:textId="335D40E8" w:rsidR="007F216C" w:rsidRDefault="007F216C" w:rsidP="00454318">
      <w:pPr>
        <w:pStyle w:val="TextExample"/>
        <w:keepNext/>
        <w:keepLines/>
      </w:pPr>
      <w:r>
        <w:t>Rules for a conditionally required field</w:t>
      </w:r>
    </w:p>
    <w:p w14:paraId="5724D40C" w14:textId="77777777" w:rsidR="007F216C" w:rsidRPr="007F216C" w:rsidRDefault="007F216C" w:rsidP="007F216C">
      <w:pPr>
        <w:pStyle w:val="CodeExample"/>
        <w:keepNext/>
        <w:keepLines/>
        <w:ind w:firstLine="360"/>
        <w:rPr>
          <w:rStyle w:val="Code"/>
        </w:rPr>
      </w:pPr>
      <w:r w:rsidRPr="007F216C">
        <w:rPr>
          <w:rStyle w:val="Code"/>
        </w:rPr>
        <w:t>&lt;fixr:fieldRef id="99" name="StopPx" presence="conditional"&gt;</w:t>
      </w:r>
    </w:p>
    <w:p w14:paraId="3AE7A2B5" w14:textId="2FCF7705"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StopOrderRequiresStopPx</w:t>
      </w:r>
      <w:r w:rsidRPr="007F216C">
        <w:rPr>
          <w:rStyle w:val="Code"/>
        </w:rPr>
        <w:t>"</w:t>
      </w:r>
      <w:r>
        <w:rPr>
          <w:rStyle w:val="Code"/>
        </w:rPr>
        <w:t xml:space="preserve"> </w:t>
      </w:r>
      <w:r w:rsidRPr="007F216C">
        <w:rPr>
          <w:rStyle w:val="Code"/>
        </w:rPr>
        <w:t>presence="required"&gt;</w:t>
      </w:r>
    </w:p>
    <w:p w14:paraId="6359C521" w14:textId="3EEF4C80"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&lt;fixr:when&gt;OrdType =</w:t>
      </w:r>
      <w:r>
        <w:rPr>
          <w:rStyle w:val="Code"/>
        </w:rPr>
        <w:t>=</w:t>
      </w:r>
      <w:r w:rsidRPr="007F216C">
        <w:rPr>
          <w:rStyle w:val="Code"/>
        </w:rPr>
        <w:t xml:space="preserve"> </w:t>
      </w:r>
      <w:r w:rsidR="00E64119">
        <w:rPr>
          <w:rStyle w:val="Code"/>
        </w:rPr>
        <w:t>^</w:t>
      </w:r>
      <w:r w:rsidRPr="007F216C">
        <w:rPr>
          <w:rStyle w:val="Code"/>
        </w:rPr>
        <w:t>Stop&lt;/fixr:when&gt;</w:t>
      </w:r>
    </w:p>
    <w:p w14:paraId="05EC78DB"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p>
    <w:p w14:paraId="5BE51251" w14:textId="688B3F4F"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LimitOrderForbidsStopPx</w:t>
      </w:r>
      <w:r w:rsidRPr="007F216C">
        <w:rPr>
          <w:rStyle w:val="Code"/>
        </w:rPr>
        <w:t>"</w:t>
      </w:r>
      <w:r>
        <w:rPr>
          <w:rStyle w:val="Code"/>
        </w:rPr>
        <w:t xml:space="preserve"> </w:t>
      </w:r>
      <w:r w:rsidRPr="007F216C">
        <w:rPr>
          <w:rStyle w:val="Code"/>
        </w:rPr>
        <w:t>presence="forbidden"&gt;</w:t>
      </w:r>
    </w:p>
    <w:p w14:paraId="7DFCA66E" w14:textId="288EEE94"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&lt;fixr:when&gt;OrdType != </w:t>
      </w:r>
      <w:r w:rsidR="00E64119">
        <w:rPr>
          <w:rStyle w:val="Code"/>
        </w:rPr>
        <w:t>^</w:t>
      </w:r>
      <w:r w:rsidRPr="007F216C">
        <w:rPr>
          <w:rStyle w:val="Code"/>
        </w:rPr>
        <w:t>Stop&lt;/fixr:when&gt;</w:t>
      </w:r>
    </w:p>
    <w:p w14:paraId="6089D793"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p>
    <w:p w14:paraId="232007EF" w14:textId="77777777" w:rsidR="007F216C" w:rsidRPr="007F216C" w:rsidRDefault="007F216C" w:rsidP="007F216C">
      <w:pPr>
        <w:pStyle w:val="CodeExample"/>
        <w:keepNext/>
        <w:keepLines/>
        <w:ind w:firstLine="360"/>
        <w:rPr>
          <w:rStyle w:val="Code"/>
        </w:rPr>
      </w:pPr>
      <w:r w:rsidRPr="007F216C">
        <w:rPr>
          <w:rStyle w:val="Code"/>
        </w:rPr>
        <w:t>&lt;/fixr:fieldRef&gt;</w:t>
      </w:r>
    </w:p>
    <w:p w14:paraId="259CAE7A" w14:textId="770FD6E2" w:rsidR="007F216C" w:rsidRPr="00537E24" w:rsidRDefault="007F216C" w:rsidP="00537E24"/>
    <w:p w14:paraId="52605C93" w14:textId="65456638" w:rsidR="00537E24" w:rsidRDefault="00537E24" w:rsidP="00537E24">
      <w:pPr>
        <w:pStyle w:val="Heading3"/>
      </w:pPr>
      <w:bookmarkStart w:id="258" w:name="_Toc506973676"/>
      <w:r>
        <w:t>Message</w:t>
      </w:r>
      <w:bookmarkEnd w:id="258"/>
    </w:p>
    <w:p w14:paraId="6098EFB7" w14:textId="2B87DCB5" w:rsidR="005F3A2E" w:rsidRDefault="005F3A2E" w:rsidP="00FC0DF8">
      <w:r>
        <w:t>A message in an Orchestra file describes a unit</w:t>
      </w:r>
      <w:r w:rsidR="00A17EDB">
        <w:t xml:space="preserve"> to be</w:t>
      </w:r>
      <w:r>
        <w:t xml:space="preserve"> sent on the wire between counterparties.</w:t>
      </w:r>
    </w:p>
    <w:p w14:paraId="72B9EB47" w14:textId="47E81FC0" w:rsidR="00E2592F" w:rsidRDefault="00E2592F" w:rsidP="00E2592F">
      <w:r>
        <w:t>Like a &lt;</w:t>
      </w:r>
      <w:r w:rsidRPr="00801F00">
        <w:rPr>
          <w:rStyle w:val="Code"/>
        </w:rPr>
        <w:t>component</w:t>
      </w:r>
      <w:r>
        <w:t>&gt;, a &lt;</w:t>
      </w:r>
      <w:r w:rsidRPr="00801F00">
        <w:rPr>
          <w:rStyle w:val="Code"/>
        </w:rPr>
        <w:t>message</w:t>
      </w:r>
      <w:r>
        <w:t xml:space="preserve">&gt; element has </w:t>
      </w:r>
      <w:r w:rsidRPr="00B9195F">
        <w:rPr>
          <w:rStyle w:val="Code"/>
        </w:rPr>
        <w:t>id</w:t>
      </w:r>
      <w:r>
        <w:t xml:space="preserve"> and </w:t>
      </w:r>
      <w:r w:rsidRPr="00B9195F">
        <w:rPr>
          <w:rStyle w:val="Code"/>
        </w:rPr>
        <w:t>name</w:t>
      </w:r>
      <w:r>
        <w:t xml:space="preserve"> attributes. It also has </w:t>
      </w:r>
      <w:r w:rsidRPr="00801F00">
        <w:rPr>
          <w:rStyle w:val="Code"/>
        </w:rPr>
        <w:t>msgType</w:t>
      </w:r>
      <w:r>
        <w:t xml:space="preserve"> attribute, a short name. In tag=value encoding, </w:t>
      </w:r>
      <w:r w:rsidR="00A17EDB" w:rsidRPr="00801F00">
        <w:rPr>
          <w:rStyle w:val="Code"/>
        </w:rPr>
        <w:t>msgType</w:t>
      </w:r>
      <w:r w:rsidR="00A17EDB">
        <w:t xml:space="preserve"> </w:t>
      </w:r>
      <w:r>
        <w:t>is the value of tag 35.</w:t>
      </w:r>
    </w:p>
    <w:p w14:paraId="24F66330" w14:textId="2CC047DC" w:rsidR="00D601C2" w:rsidRDefault="00D601C2" w:rsidP="00E2592F">
      <w:r>
        <w:t>In FIX, a MsgType is often reused for multiple use cases. For example, an ExecutionReport with msgType=</w:t>
      </w:r>
      <w:r>
        <w:rPr>
          <w:rFonts w:cstheme="majorHAnsi"/>
        </w:rPr>
        <w:t>″</w:t>
      </w:r>
      <w:r>
        <w:t>8</w:t>
      </w:r>
      <w:r>
        <w:rPr>
          <w:rFonts w:cstheme="majorHAnsi"/>
        </w:rPr>
        <w:t>″</w:t>
      </w:r>
      <w:r>
        <w:t xml:space="preserve">, is overloaded for acceptance of an order, rejection, execution, cancel confirmation, etc. In the Orchestra schema, the </w:t>
      </w:r>
      <w:r w:rsidRPr="00D601C2">
        <w:rPr>
          <w:rStyle w:val="Code"/>
        </w:rPr>
        <w:t>scenario</w:t>
      </w:r>
      <w:r>
        <w:t xml:space="preserve"> attribute is used to name each of those use cases. Each of the variations of a MsgType can have slightly different message structures.</w:t>
      </w:r>
    </w:p>
    <w:p w14:paraId="6791932B" w14:textId="7044186B" w:rsidR="00D601C2" w:rsidRDefault="00D601C2" w:rsidP="00E2592F">
      <w:r>
        <w:t xml:space="preserve">Another attribute of &lt;message&gt; called </w:t>
      </w:r>
      <w:r w:rsidRPr="00D601C2">
        <w:rPr>
          <w:rStyle w:val="Code"/>
        </w:rPr>
        <w:t>flow</w:t>
      </w:r>
      <w:r>
        <w:t xml:space="preserve"> ties a message to an exchange of messages between actors.</w:t>
      </w:r>
    </w:p>
    <w:p w14:paraId="664FC8D4" w14:textId="375E6E6D" w:rsidR="00E2592F" w:rsidRDefault="00E2592F" w:rsidP="00E2592F">
      <w:pPr>
        <w:pStyle w:val="Heading4"/>
      </w:pPr>
      <w:r>
        <w:t>Message structure</w:t>
      </w:r>
    </w:p>
    <w:p w14:paraId="067859E3" w14:textId="4D960C52" w:rsidR="00FC0DF8" w:rsidRDefault="005F3A2E" w:rsidP="00FC0DF8">
      <w:del w:id="259" w:author="Don Mendelson" w:date="2018-02-20T13:39:00Z">
        <w:r w:rsidDel="009045BE">
          <w:delText xml:space="preserve">A </w:delText>
        </w:r>
        <w:r w:rsidRPr="005F3A2E" w:rsidDel="009045BE">
          <w:rPr>
            <w:rStyle w:val="Code"/>
          </w:rPr>
          <w:delText>&lt;protocol&gt;/</w:delText>
        </w:r>
      </w:del>
      <w:ins w:id="260" w:author="Don Mendelson" w:date="2018-02-20T13:39:00Z">
        <w:r w:rsidR="009045BE">
          <w:t xml:space="preserve">The </w:t>
        </w:r>
      </w:ins>
      <w:r w:rsidRPr="005F3A2E">
        <w:rPr>
          <w:rStyle w:val="Code"/>
        </w:rPr>
        <w:t>&lt;messages&gt;</w:t>
      </w:r>
      <w:r>
        <w:t xml:space="preserve"> element contains </w:t>
      </w:r>
      <w:r w:rsidR="00A17EDB">
        <w:t xml:space="preserve">any number of </w:t>
      </w:r>
      <w:r w:rsidR="00B01F90">
        <w:t xml:space="preserve">child </w:t>
      </w:r>
      <w:r>
        <w:t>&lt;</w:t>
      </w:r>
      <w:r w:rsidRPr="005F3A2E">
        <w:rPr>
          <w:rStyle w:val="Code"/>
        </w:rPr>
        <w:t>message</w:t>
      </w:r>
      <w:r>
        <w:t>&gt; elements. From the perspective of the XML schema, a &lt;</w:t>
      </w:r>
      <w:r w:rsidRPr="00B01F90">
        <w:rPr>
          <w:rStyle w:val="Code"/>
        </w:rPr>
        <w:t>message</w:t>
      </w:r>
      <w:r>
        <w:t xml:space="preserve">&gt; is </w:t>
      </w:r>
      <w:r w:rsidR="00B01F90">
        <w:t xml:space="preserve">very </w:t>
      </w:r>
      <w:r>
        <w:t>similar to a &lt;</w:t>
      </w:r>
      <w:r w:rsidRPr="00B01F90">
        <w:rPr>
          <w:rStyle w:val="Code"/>
        </w:rPr>
        <w:t>component</w:t>
      </w:r>
      <w:r>
        <w:t xml:space="preserve">&gt;; they contain the same member types and share most attributes. </w:t>
      </w:r>
      <w:r w:rsidR="00B01F90">
        <w:t>However, &lt;</w:t>
      </w:r>
      <w:r w:rsidR="00B01F90" w:rsidRPr="00B01F90">
        <w:rPr>
          <w:rStyle w:val="Code"/>
        </w:rPr>
        <w:t>message</w:t>
      </w:r>
      <w:r w:rsidR="00B01F90">
        <w:t xml:space="preserve">&gt; is a top-level </w:t>
      </w:r>
      <w:r w:rsidR="00B9195F">
        <w:t>entity</w:t>
      </w:r>
      <w:r w:rsidR="00B01F90">
        <w:t xml:space="preserve"> only; it cannot be contained by other message parts, nor can messages be nested.</w:t>
      </w:r>
    </w:p>
    <w:p w14:paraId="6417AFC6" w14:textId="3851DD3A" w:rsidR="005F3A2E" w:rsidRDefault="005F3A2E" w:rsidP="00FC0DF8">
      <w:r>
        <w:t>Unlike &lt;component&gt;, the parts of a message</w:t>
      </w:r>
      <w:r w:rsidR="00171FD6">
        <w:t xml:space="preserve"> are contained by </w:t>
      </w:r>
      <w:r w:rsidR="00B01F90">
        <w:t>a child</w:t>
      </w:r>
      <w:r w:rsidR="00171FD6">
        <w:t xml:space="preserve"> &lt;</w:t>
      </w:r>
      <w:r w:rsidR="00171FD6" w:rsidRPr="00171FD6">
        <w:rPr>
          <w:rStyle w:val="Code"/>
        </w:rPr>
        <w:t>structure</w:t>
      </w:r>
      <w:r w:rsidR="00171FD6">
        <w:t>&gt; element, which in turn holds &lt;</w:t>
      </w:r>
      <w:r w:rsidR="00171FD6" w:rsidRPr="00171FD6">
        <w:rPr>
          <w:rStyle w:val="Code"/>
        </w:rPr>
        <w:t>fieldRef</w:t>
      </w:r>
      <w:r w:rsidR="00171FD6">
        <w:t>&gt;, &lt;</w:t>
      </w:r>
      <w:r w:rsidR="00171FD6" w:rsidRPr="00171FD6">
        <w:rPr>
          <w:rStyle w:val="Code"/>
        </w:rPr>
        <w:t>componentRef</w:t>
      </w:r>
      <w:r w:rsidR="00171FD6">
        <w:t>&gt; and &lt;</w:t>
      </w:r>
      <w:r w:rsidR="00171FD6" w:rsidRPr="00171FD6">
        <w:rPr>
          <w:rStyle w:val="Code"/>
        </w:rPr>
        <w:t>groupRef</w:t>
      </w:r>
      <w:r w:rsidR="00171FD6">
        <w:t xml:space="preserve">&gt; elements. </w:t>
      </w:r>
    </w:p>
    <w:p w14:paraId="7E343BD2" w14:textId="44B3AAEC" w:rsidR="00EA4BCD" w:rsidRPr="00EA4BCD" w:rsidRDefault="00EA4BCD" w:rsidP="00076C55">
      <w:pPr>
        <w:pStyle w:val="TextExample"/>
        <w:keepNext/>
        <w:keepLines/>
        <w:rPr>
          <w:rStyle w:val="Code"/>
          <w:rFonts w:asciiTheme="majorHAnsi" w:hAnsiTheme="majorHAnsi"/>
          <w:sz w:val="22"/>
        </w:rPr>
      </w:pPr>
      <w:r w:rsidRPr="00EA4BCD">
        <w:rPr>
          <w:rStyle w:val="Code"/>
          <w:rFonts w:asciiTheme="majorHAnsi" w:hAnsiTheme="majorHAnsi"/>
          <w:sz w:val="22"/>
        </w:rPr>
        <w:t>A message structure</w:t>
      </w:r>
      <w:r>
        <w:rPr>
          <w:rStyle w:val="Code"/>
          <w:rFonts w:asciiTheme="majorHAnsi" w:hAnsiTheme="majorHAnsi"/>
          <w:sz w:val="22"/>
        </w:rPr>
        <w:t xml:space="preserve"> with a field, nested components, and a nested repeating group</w:t>
      </w:r>
    </w:p>
    <w:p w14:paraId="5D5262B3" w14:textId="46A43259"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 name="TradingSessionList" id="100" msgType="BJ" category="MarketStructureReferenceData" section="PreTrade"&gt;</w:t>
      </w:r>
    </w:p>
    <w:p w14:paraId="73CFBF3C" w14:textId="6FCD5C8E" w:rsidR="00BE3E63" w:rsidRPr="00BE3E63" w:rsidRDefault="00BE3E63" w:rsidP="00BE3E63">
      <w:pPr>
        <w:pStyle w:val="CodeExample"/>
        <w:keepNext/>
        <w:keepLines/>
        <w:ind w:firstLine="360"/>
        <w:rPr>
          <w:rStyle w:val="Code"/>
        </w:rPr>
      </w:pPr>
      <w:r w:rsidRPr="00BE3E63">
        <w:rPr>
          <w:rStyle w:val="Code"/>
        </w:rPr>
        <w:t>&lt;</w:t>
      </w:r>
      <w:r w:rsidR="00A17EDB">
        <w:rPr>
          <w:rStyle w:val="Code"/>
        </w:rPr>
        <w:t>fixr:</w:t>
      </w:r>
      <w:r w:rsidRPr="00BE3E63">
        <w:rPr>
          <w:rStyle w:val="Code"/>
        </w:rPr>
        <w:t>structure&gt;</w:t>
      </w:r>
    </w:p>
    <w:p w14:paraId="3CA16510" w14:textId="603880D7"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id="1024" name="StandardHeader" presence="required"/&gt;</w:t>
      </w:r>
    </w:p>
    <w:p w14:paraId="16AEF034" w14:textId="4B898EA3"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id="1057" name="ApplicationSequenceControl"/&gt;</w:t>
      </w:r>
    </w:p>
    <w:p w14:paraId="5041C91D" w14:textId="6F183171"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fieldRef id="335" name="TradSesReqID" /&gt;</w:t>
      </w:r>
    </w:p>
    <w:p w14:paraId="06CD4FA8" w14:textId="66E8329F"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00EA4BCD">
        <w:rPr>
          <w:rStyle w:val="Code"/>
        </w:rPr>
        <w:t>group</w:t>
      </w:r>
      <w:r w:rsidRPr="00BE3E63">
        <w:rPr>
          <w:rStyle w:val="Code"/>
        </w:rPr>
        <w:t>Ref id="2099" name="TrdSessLstGrp" presence="required"/&gt;</w:t>
      </w:r>
    </w:p>
    <w:p w14:paraId="0D7585A6" w14:textId="6761CF04"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id="1025" name="StandardTrailer" presence="required"/&gt;</w:t>
      </w:r>
    </w:p>
    <w:p w14:paraId="255946EA" w14:textId="51ACDF1A"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 xml:space="preserve">structure&gt;        </w:t>
      </w:r>
    </w:p>
    <w:p w14:paraId="37A0CAEB" w14:textId="5E89F500"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message&gt;</w:t>
      </w:r>
    </w:p>
    <w:p w14:paraId="43FBA9BF" w14:textId="4A1AF931" w:rsidR="00B01F90" w:rsidRDefault="00B01F90" w:rsidP="00B01F90">
      <w:pPr>
        <w:pStyle w:val="Heading4"/>
      </w:pPr>
      <w:r>
        <w:t>Message</w:t>
      </w:r>
      <w:r w:rsidR="00341E16">
        <w:t xml:space="preserve"> structure</w:t>
      </w:r>
      <w:r>
        <w:t xml:space="preserve"> extension</w:t>
      </w:r>
    </w:p>
    <w:p w14:paraId="58C7916D" w14:textId="493FE1A4" w:rsidR="00341E16" w:rsidRDefault="00B01F90" w:rsidP="00B01F90">
      <w:r>
        <w:t>Message structures</w:t>
      </w:r>
      <w:r w:rsidR="00341E16">
        <w:t xml:space="preserve"> </w:t>
      </w:r>
      <w:r w:rsidR="00B9195F">
        <w:t xml:space="preserve">commonly </w:t>
      </w:r>
      <w:r w:rsidR="00341E16">
        <w:t>vary with scenario</w:t>
      </w:r>
      <w:r>
        <w:t xml:space="preserve"> or use case. For example, an ExecutionReport might look quite different </w:t>
      </w:r>
      <w:r w:rsidR="00341E16">
        <w:t>in its</w:t>
      </w:r>
      <w:r>
        <w:t xml:space="preserve"> execution use case </w:t>
      </w:r>
      <w:r w:rsidR="00341E16">
        <w:t>versus a cancel-confirmation use case. To avoid duplication of message structures, the XML schema supports declaration of a base structure that is common to all use cases with any number of extensions. The extended structures inherit the base message structure. The attribute that gives name</w:t>
      </w:r>
      <w:r w:rsidR="00B9195F">
        <w:t>s</w:t>
      </w:r>
      <w:r w:rsidR="00341E16">
        <w:t xml:space="preserve"> a </w:t>
      </w:r>
      <w:r w:rsidR="00D601C2">
        <w:t xml:space="preserve">use case </w:t>
      </w:r>
      <w:r w:rsidR="00341E16">
        <w:t xml:space="preserve">is </w:t>
      </w:r>
      <w:r w:rsidR="00D601C2">
        <w:rPr>
          <w:rStyle w:val="Code"/>
        </w:rPr>
        <w:t>scenario</w:t>
      </w:r>
      <w:r w:rsidR="00341E16">
        <w:t xml:space="preserve">. If no </w:t>
      </w:r>
      <w:r w:rsidR="00D601C2">
        <w:rPr>
          <w:rStyle w:val="Code"/>
        </w:rPr>
        <w:t>scenario</w:t>
      </w:r>
      <w:r w:rsidR="00D601C2">
        <w:t xml:space="preserve"> </w:t>
      </w:r>
      <w:r w:rsidR="00341E16">
        <w:t xml:space="preserve">is explicitly given, it defaults to “base”. </w:t>
      </w:r>
    </w:p>
    <w:p w14:paraId="683FA430" w14:textId="5B78C679" w:rsidR="003B7C88" w:rsidRDefault="00341E16" w:rsidP="00FC0DF8">
      <w:pPr>
        <w:rPr>
          <w:rFonts w:ascii="Arial" w:eastAsiaTheme="minorHAnsi" w:hAnsi="Arial" w:cs="Arial"/>
          <w:color w:val="000000"/>
          <w:sz w:val="20"/>
          <w:szCs w:val="20"/>
        </w:rPr>
      </w:pPr>
      <w:bookmarkStart w:id="261" w:name="_Hlk506902460"/>
      <w:r>
        <w:t>Inheritance is specified with</w:t>
      </w:r>
      <w:r w:rsidR="00B9195F">
        <w:t xml:space="preserve"> the </w:t>
      </w:r>
      <w:r w:rsidR="00B9195F">
        <w:rPr>
          <w:rFonts w:ascii="Arial" w:eastAsiaTheme="minorHAnsi" w:hAnsi="Arial" w:cs="Arial"/>
          <w:color w:val="000000"/>
          <w:sz w:val="20"/>
          <w:szCs w:val="20"/>
        </w:rPr>
        <w:t>attribute</w:t>
      </w:r>
      <w:r>
        <w:t xml:space="preserve"> </w:t>
      </w:r>
      <w:r w:rsidRPr="00341E16">
        <w:rPr>
          <w:rStyle w:val="Code"/>
          <w:highlight w:val="white"/>
        </w:rPr>
        <w:t>extends</w:t>
      </w:r>
      <w:r>
        <w:rPr>
          <w:rFonts w:ascii="Arial" w:eastAsiaTheme="minorHAnsi" w:hAnsi="Arial" w:cs="Arial"/>
          <w:color w:val="000000"/>
          <w:sz w:val="20"/>
          <w:szCs w:val="20"/>
        </w:rPr>
        <w:t xml:space="preserve">. It gives the name of another </w:t>
      </w:r>
      <w:r w:rsidR="00D601C2">
        <w:rPr>
          <w:rFonts w:ascii="Arial" w:eastAsiaTheme="minorHAnsi" w:hAnsi="Arial" w:cs="Arial"/>
          <w:color w:val="000000"/>
          <w:sz w:val="20"/>
          <w:szCs w:val="20"/>
        </w:rPr>
        <w:t xml:space="preserve">scenaro </w:t>
      </w:r>
      <w:r>
        <w:rPr>
          <w:rFonts w:ascii="Arial" w:eastAsiaTheme="minorHAnsi" w:hAnsi="Arial" w:cs="Arial"/>
          <w:color w:val="000000"/>
          <w:sz w:val="20"/>
          <w:szCs w:val="20"/>
        </w:rPr>
        <w:t xml:space="preserve">to inherit from, possibly “base”. When extending another </w:t>
      </w:r>
      <w:r w:rsidR="00D601C2">
        <w:rPr>
          <w:rFonts w:ascii="Arial" w:eastAsiaTheme="minorHAnsi" w:hAnsi="Arial" w:cs="Arial"/>
          <w:color w:val="000000"/>
          <w:sz w:val="20"/>
          <w:szCs w:val="20"/>
        </w:rPr>
        <w:t>scenario</w:t>
      </w:r>
      <w:r>
        <w:rPr>
          <w:rFonts w:ascii="Arial" w:eastAsiaTheme="minorHAnsi" w:hAnsi="Arial" w:cs="Arial"/>
          <w:color w:val="000000"/>
          <w:sz w:val="20"/>
          <w:szCs w:val="20"/>
        </w:rPr>
        <w:t xml:space="preserve">, the message structure of the inherited </w:t>
      </w:r>
      <w:r w:rsidR="00D601C2">
        <w:rPr>
          <w:rFonts w:ascii="Arial" w:eastAsiaTheme="minorHAnsi" w:hAnsi="Arial" w:cs="Arial"/>
          <w:color w:val="000000"/>
          <w:sz w:val="20"/>
          <w:szCs w:val="20"/>
        </w:rPr>
        <w:t xml:space="preserve">scenario </w:t>
      </w:r>
      <w:r>
        <w:rPr>
          <w:rFonts w:ascii="Arial" w:eastAsiaTheme="minorHAnsi" w:hAnsi="Arial" w:cs="Arial"/>
          <w:color w:val="000000"/>
          <w:sz w:val="20"/>
          <w:szCs w:val="20"/>
        </w:rPr>
        <w:t xml:space="preserve">is assumed to be included. </w:t>
      </w:r>
      <w:bookmarkEnd w:id="261"/>
      <w:r>
        <w:rPr>
          <w:rFonts w:ascii="Arial" w:eastAsiaTheme="minorHAnsi" w:hAnsi="Arial" w:cs="Arial"/>
          <w:color w:val="000000"/>
          <w:sz w:val="20"/>
          <w:szCs w:val="20"/>
        </w:rPr>
        <w:t xml:space="preserve">Only </w:t>
      </w:r>
      <w:r w:rsidR="00801F00">
        <w:rPr>
          <w:rFonts w:ascii="Arial" w:eastAsiaTheme="minorHAnsi" w:hAnsi="Arial" w:cs="Arial"/>
          <w:color w:val="000000"/>
          <w:sz w:val="20"/>
          <w:szCs w:val="20"/>
        </w:rPr>
        <w:t xml:space="preserve">added </w:t>
      </w:r>
      <w:r>
        <w:rPr>
          <w:rFonts w:ascii="Arial" w:eastAsiaTheme="minorHAnsi" w:hAnsi="Arial" w:cs="Arial"/>
          <w:color w:val="000000"/>
          <w:sz w:val="20"/>
          <w:szCs w:val="20"/>
        </w:rPr>
        <w:t>fields need</w:t>
      </w:r>
      <w:r w:rsidR="00B9195F">
        <w:rPr>
          <w:rFonts w:ascii="Arial" w:eastAsiaTheme="minorHAnsi" w:hAnsi="Arial" w:cs="Arial"/>
          <w:color w:val="000000"/>
          <w:sz w:val="20"/>
          <w:szCs w:val="20"/>
        </w:rPr>
        <w:t xml:space="preserve"> be</w:t>
      </w:r>
      <w:r>
        <w:rPr>
          <w:rFonts w:ascii="Arial" w:eastAsiaTheme="minorHAnsi" w:hAnsi="Arial" w:cs="Arial"/>
          <w:color w:val="000000"/>
          <w:sz w:val="20"/>
          <w:szCs w:val="20"/>
        </w:rPr>
        <w:t xml:space="preserve"> </w:t>
      </w:r>
      <w:r w:rsidR="00801F00">
        <w:rPr>
          <w:rFonts w:ascii="Arial" w:eastAsiaTheme="minorHAnsi" w:hAnsi="Arial" w:cs="Arial"/>
          <w:color w:val="000000"/>
          <w:sz w:val="20"/>
          <w:szCs w:val="20"/>
        </w:rPr>
        <w:t>listed in the &lt;</w:t>
      </w:r>
      <w:r w:rsidR="00801F00" w:rsidRPr="00801F00">
        <w:rPr>
          <w:rStyle w:val="Code"/>
        </w:rPr>
        <w:t>structure</w:t>
      </w:r>
      <w:r w:rsidR="00801F00">
        <w:rPr>
          <w:rFonts w:ascii="Arial" w:eastAsiaTheme="minorHAnsi" w:hAnsi="Arial" w:cs="Arial"/>
          <w:color w:val="000000"/>
          <w:sz w:val="20"/>
          <w:szCs w:val="20"/>
        </w:rPr>
        <w:t xml:space="preserve">&gt; of the extended message </w:t>
      </w:r>
      <w:r w:rsidR="00D601C2">
        <w:rPr>
          <w:rFonts w:ascii="Arial" w:eastAsiaTheme="minorHAnsi" w:hAnsi="Arial" w:cs="Arial"/>
          <w:color w:val="000000"/>
          <w:sz w:val="20"/>
          <w:szCs w:val="20"/>
        </w:rPr>
        <w:t>scenario</w:t>
      </w:r>
      <w:r w:rsidR="00801F00">
        <w:rPr>
          <w:rFonts w:ascii="Arial" w:eastAsiaTheme="minorHAnsi" w:hAnsi="Arial" w:cs="Arial"/>
          <w:color w:val="000000"/>
          <w:sz w:val="20"/>
          <w:szCs w:val="20"/>
        </w:rPr>
        <w:t>.</w:t>
      </w:r>
      <w:r w:rsidR="00B9195F">
        <w:rPr>
          <w:rFonts w:ascii="Arial" w:eastAsiaTheme="minorHAnsi" w:hAnsi="Arial" w:cs="Arial"/>
          <w:color w:val="000000"/>
          <w:sz w:val="20"/>
          <w:szCs w:val="20"/>
        </w:rPr>
        <w:t xml:space="preserve"> Logically, the extended structure is a conjoined collection; it does not imply anything about the order of fields in </w:t>
      </w:r>
      <w:r w:rsidR="001A0BB8">
        <w:rPr>
          <w:rFonts w:ascii="Arial" w:eastAsiaTheme="minorHAnsi" w:hAnsi="Arial" w:cs="Arial"/>
          <w:color w:val="000000"/>
          <w:sz w:val="20"/>
          <w:szCs w:val="20"/>
        </w:rPr>
        <w:t>the derived</w:t>
      </w:r>
      <w:r w:rsidR="00B9195F">
        <w:rPr>
          <w:rFonts w:ascii="Arial" w:eastAsiaTheme="minorHAnsi" w:hAnsi="Arial" w:cs="Arial"/>
          <w:color w:val="000000"/>
          <w:sz w:val="20"/>
          <w:szCs w:val="20"/>
        </w:rPr>
        <w:t xml:space="preserve"> message.</w:t>
      </w:r>
    </w:p>
    <w:p w14:paraId="47A4E3DB" w14:textId="1B17C2D7" w:rsidR="00E2592F" w:rsidRPr="00E2592F" w:rsidRDefault="00E2592F" w:rsidP="00E2592F">
      <w:pPr>
        <w:pStyle w:val="Heading4"/>
      </w:pPr>
      <w:r w:rsidRPr="00E2592F">
        <w:t>Responses</w:t>
      </w:r>
    </w:p>
    <w:p w14:paraId="6EC256E4" w14:textId="0A123DB7" w:rsidR="00E2592F" w:rsidRDefault="00E2592F" w:rsidP="00FC0DF8">
      <w:r>
        <w:t>Aside from &lt;</w:t>
      </w:r>
      <w:r w:rsidRPr="00E2592F">
        <w:rPr>
          <w:rStyle w:val="Code"/>
        </w:rPr>
        <w:t>structure</w:t>
      </w:r>
      <w:r>
        <w:t>&gt;, &lt;</w:t>
      </w:r>
      <w:r w:rsidRPr="00E2592F">
        <w:rPr>
          <w:rStyle w:val="Code"/>
        </w:rPr>
        <w:t>message</w:t>
      </w:r>
      <w:r>
        <w:t>&gt; has another child element called &lt;</w:t>
      </w:r>
      <w:r w:rsidRPr="003B7C88">
        <w:rPr>
          <w:rStyle w:val="Code"/>
        </w:rPr>
        <w:t>responses</w:t>
      </w:r>
      <w:r>
        <w:t xml:space="preserve">&gt;; it is explained in the workflow section below. </w:t>
      </w:r>
    </w:p>
    <w:p w14:paraId="5793DAFB" w14:textId="13B16E26" w:rsidR="00C87386" w:rsidRDefault="00C87386" w:rsidP="00C87386">
      <w:pPr>
        <w:pStyle w:val="Heading2"/>
      </w:pPr>
      <w:bookmarkStart w:id="262" w:name="_Toc506973677"/>
      <w:r>
        <w:t>Expressions</w:t>
      </w:r>
      <w:bookmarkEnd w:id="262"/>
    </w:p>
    <w:p w14:paraId="18DB56B6" w14:textId="350C4E78" w:rsidR="00C87386" w:rsidRPr="00C87386" w:rsidRDefault="00C87386" w:rsidP="00C87386">
      <w:pPr>
        <w:pStyle w:val="Heading3"/>
      </w:pPr>
      <w:bookmarkStart w:id="263" w:name="_Toc506973678"/>
      <w:r>
        <w:t>Conditional expressions</w:t>
      </w:r>
      <w:bookmarkEnd w:id="263"/>
    </w:p>
    <w:p w14:paraId="7CFFC68A" w14:textId="587549C9" w:rsidR="00B23089" w:rsidRDefault="000E1E66" w:rsidP="006375CA">
      <w:r>
        <w:t xml:space="preserve">Conditional expressions are </w:t>
      </w:r>
      <w:r w:rsidR="00B23089">
        <w:t xml:space="preserve">rules that </w:t>
      </w:r>
      <w:r w:rsidR="00A17EDB">
        <w:t xml:space="preserve">are </w:t>
      </w:r>
      <w:r w:rsidR="00B23089">
        <w:t>expressed in Domain Specific Language</w:t>
      </w:r>
      <w:r w:rsidR="0039278A">
        <w:t xml:space="preserve"> (DSL)</w:t>
      </w:r>
      <w:r w:rsidR="00B23089">
        <w:t xml:space="preserve">. They are evaluated by substituting actual values </w:t>
      </w:r>
      <w:r w:rsidR="00D97F50">
        <w:t>from</w:t>
      </w:r>
      <w:r w:rsidR="00B23089">
        <w:t xml:space="preserve"> </w:t>
      </w:r>
      <w:r w:rsidR="00A17EDB">
        <w:t>a message</w:t>
      </w:r>
      <w:r w:rsidR="00B23089">
        <w:t xml:space="preserve"> and other state information for</w:t>
      </w:r>
      <w:r w:rsidR="00A17EDB">
        <w:t xml:space="preserve"> tokens in the expression. A conditional </w:t>
      </w:r>
      <w:r w:rsidR="00B23089">
        <w:t>expression is of Boolean type. That is, it evaluates true or false</w:t>
      </w:r>
      <w:r w:rsidR="00D97F50">
        <w:t>. If true, it</w:t>
      </w:r>
      <w:r w:rsidR="00B23089">
        <w:t xml:space="preserve"> determine</w:t>
      </w:r>
      <w:r w:rsidR="00D97F50">
        <w:t>s</w:t>
      </w:r>
      <w:r w:rsidR="00B23089">
        <w:t xml:space="preserve"> the value of another attribute or </w:t>
      </w:r>
      <w:r w:rsidR="00D97F50">
        <w:t>that</w:t>
      </w:r>
      <w:r w:rsidR="00B23089">
        <w:t xml:space="preserve"> some action should take place, such as sending a certain response message.</w:t>
      </w:r>
    </w:p>
    <w:p w14:paraId="6D98D6DF" w14:textId="0DA86E19" w:rsidR="006375CA" w:rsidRDefault="00B23089" w:rsidP="006375CA">
      <w:r>
        <w:t>Conditional expressions are used in Orchestra</w:t>
      </w:r>
      <w:r w:rsidR="00451502">
        <w:t>:</w:t>
      </w:r>
    </w:p>
    <w:p w14:paraId="718E0EE8" w14:textId="70782B17" w:rsidR="00451502" w:rsidRDefault="00B23089" w:rsidP="004B78A6">
      <w:pPr>
        <w:pStyle w:val="ListParagraph"/>
        <w:numPr>
          <w:ilvl w:val="0"/>
          <w:numId w:val="6"/>
        </w:numPr>
      </w:pPr>
      <w:r>
        <w:t>To tell w</w:t>
      </w:r>
      <w:r w:rsidR="00451502">
        <w:t>hen a conditionally required field is required</w:t>
      </w:r>
      <w:r w:rsidR="00D97F50">
        <w:t xml:space="preserve"> (</w:t>
      </w:r>
      <w:r w:rsidR="00D97F50" w:rsidRPr="00451502">
        <w:rPr>
          <w:rStyle w:val="Code"/>
        </w:rPr>
        <w:t>presence</w:t>
      </w:r>
      <w:r w:rsidR="00D97F50">
        <w:rPr>
          <w:rStyle w:val="Code"/>
        </w:rPr>
        <w:t>=required)</w:t>
      </w:r>
    </w:p>
    <w:p w14:paraId="20F48131" w14:textId="33BFD09E" w:rsidR="00451502" w:rsidRDefault="00B23089" w:rsidP="004B78A6">
      <w:pPr>
        <w:pStyle w:val="ListParagraph"/>
        <w:numPr>
          <w:ilvl w:val="0"/>
          <w:numId w:val="6"/>
        </w:numPr>
      </w:pPr>
      <w:r>
        <w:t xml:space="preserve">To tell when </w:t>
      </w:r>
      <w:r w:rsidR="00451502">
        <w:t xml:space="preserve">a field attribute aside from </w:t>
      </w:r>
      <w:r w:rsidR="00451502" w:rsidRPr="00451502">
        <w:rPr>
          <w:rStyle w:val="Code"/>
        </w:rPr>
        <w:t>presence</w:t>
      </w:r>
      <w:r w:rsidR="00451502">
        <w:t xml:space="preserve"> is overridden</w:t>
      </w:r>
      <w:r w:rsidR="00D97F50">
        <w:t xml:space="preserve">, such as setting the range of valid values with </w:t>
      </w:r>
      <w:r w:rsidR="00D97F50" w:rsidRPr="00D97F50">
        <w:rPr>
          <w:rStyle w:val="Code"/>
        </w:rPr>
        <w:t>minInclusive</w:t>
      </w:r>
      <w:r w:rsidR="00D97F50">
        <w:t xml:space="preserve"> and </w:t>
      </w:r>
      <w:r w:rsidR="00D97F50" w:rsidRPr="00D97F50">
        <w:rPr>
          <w:rStyle w:val="Code"/>
        </w:rPr>
        <w:t>maxInclusive</w:t>
      </w:r>
      <w:r w:rsidR="00D97F50">
        <w:t xml:space="preserve"> attributes. It can even tell when to override the </w:t>
      </w:r>
      <w:r w:rsidR="00D97F50" w:rsidRPr="00D224E4">
        <w:rPr>
          <w:rStyle w:val="Code"/>
        </w:rPr>
        <w:t>type</w:t>
      </w:r>
      <w:r w:rsidR="00D97F50">
        <w:t xml:space="preserve"> of a field. Fo</w:t>
      </w:r>
      <w:r w:rsidR="00451502">
        <w:t xml:space="preserve">r example, the </w:t>
      </w:r>
      <w:r w:rsidR="00451502" w:rsidRPr="00451502">
        <w:rPr>
          <w:rStyle w:val="Code"/>
        </w:rPr>
        <w:t>type</w:t>
      </w:r>
      <w:r w:rsidR="00451502">
        <w:t xml:space="preserve"> of SecurityID </w:t>
      </w:r>
      <w:r w:rsidR="00D97F50">
        <w:t>could</w:t>
      </w:r>
      <w:r w:rsidR="00451502">
        <w:t xml:space="preserve"> be overridden, depending on the value of SecurityIDSource. Some </w:t>
      </w:r>
      <w:r w:rsidR="00D224E4">
        <w:t xml:space="preserve">kinds of </w:t>
      </w:r>
      <w:r w:rsidR="00451502">
        <w:t>security IDs are strings while others are numeric.</w:t>
      </w:r>
    </w:p>
    <w:p w14:paraId="0E01BF9D" w14:textId="2A5401F8" w:rsidR="0039278A" w:rsidRDefault="00B23089" w:rsidP="004B78A6">
      <w:pPr>
        <w:pStyle w:val="ListParagraph"/>
        <w:numPr>
          <w:ilvl w:val="0"/>
          <w:numId w:val="6"/>
        </w:numPr>
      </w:pPr>
      <w:r>
        <w:t xml:space="preserve">To tell when </w:t>
      </w:r>
      <w:r w:rsidR="00451502">
        <w:t xml:space="preserve">a specific workflow response </w:t>
      </w:r>
      <w:r>
        <w:t>should be sent or other action taken</w:t>
      </w:r>
    </w:p>
    <w:p w14:paraId="67F2E60F" w14:textId="5866E021" w:rsidR="0039278A" w:rsidRDefault="0039278A" w:rsidP="0039278A">
      <w:r>
        <w:t>All conditions are declared in the XML content of a &lt;</w:t>
      </w:r>
      <w:r w:rsidRPr="0039278A">
        <w:rPr>
          <w:rStyle w:val="Code"/>
        </w:rPr>
        <w:t>when</w:t>
      </w:r>
      <w:r>
        <w:t>&gt; element. See the Score DSL section below for details of the grammar.</w:t>
      </w:r>
    </w:p>
    <w:p w14:paraId="7DB145F9" w14:textId="12C8DD25" w:rsidR="00F076F1" w:rsidRDefault="00F076F1" w:rsidP="00F076F1">
      <w:pPr>
        <w:pStyle w:val="Heading3"/>
      </w:pPr>
      <w:bookmarkStart w:id="264" w:name="_Toc506973679"/>
      <w:r>
        <w:t>Assignment expressions</w:t>
      </w:r>
      <w:bookmarkEnd w:id="264"/>
    </w:p>
    <w:p w14:paraId="711E2FC4" w14:textId="45BE3CA0" w:rsidR="00F076F1" w:rsidRDefault="00F076F1" w:rsidP="00F076F1">
      <w:r>
        <w:t xml:space="preserve">Assignment expressions are used to </w:t>
      </w:r>
      <w:r w:rsidR="00775F98">
        <w:t xml:space="preserve">set the value of a field in an outgoing message or to </w:t>
      </w:r>
      <w:r>
        <w:t xml:space="preserve">alter </w:t>
      </w:r>
      <w:r w:rsidR="00090C00">
        <w:t>a state variable that belongs to an actor.</w:t>
      </w:r>
      <w:r w:rsidR="00775F98">
        <w:t xml:space="preserve"> </w:t>
      </w:r>
      <w:r>
        <w:t>The grammar of assignment expressions is also governed by the Score DSL.</w:t>
      </w:r>
    </w:p>
    <w:p w14:paraId="675E6F68" w14:textId="52D95841" w:rsidR="00775F98" w:rsidRDefault="00775F98" w:rsidP="00775F98">
      <w:pPr>
        <w:pStyle w:val="Heading4"/>
      </w:pPr>
      <w:r>
        <w:t>Assigning a field</w:t>
      </w:r>
    </w:p>
    <w:p w14:paraId="420D0755" w14:textId="6003DCDB" w:rsidR="00775F98" w:rsidRDefault="00775F98" w:rsidP="00F076F1">
      <w:r>
        <w:t>To assign a field in an outgoing message, an &lt;assign&gt; element is placed within the context of a &lt;fieldRef&gt; in the message structure. The content of the &lt;assign&gt; element (text node) contains a Score expression giving the value to set. The value must evaluate to a datatype compatible with the type of the field.</w:t>
      </w:r>
    </w:p>
    <w:p w14:paraId="0F3C96CD" w14:textId="7C207F67" w:rsidR="00775F98" w:rsidRDefault="00775F98" w:rsidP="0059114B">
      <w:pPr>
        <w:pStyle w:val="TextExample"/>
        <w:keepNext/>
        <w:keepLines/>
      </w:pPr>
      <w:r>
        <w:t>Field assignment</w:t>
      </w:r>
      <w:r w:rsidR="00CA4148">
        <w:t>: echo the value of a field from an incoming message</w:t>
      </w:r>
    </w:p>
    <w:p w14:paraId="6CA8E7BB" w14:textId="77777777" w:rsidR="00775F98" w:rsidRPr="0059114B" w:rsidRDefault="00775F98" w:rsidP="0059114B">
      <w:pPr>
        <w:pStyle w:val="CodeExample"/>
        <w:keepNext/>
        <w:keepLines/>
        <w:rPr>
          <w:rStyle w:val="Code"/>
        </w:rPr>
      </w:pPr>
      <w:r w:rsidRPr="0059114B">
        <w:rPr>
          <w:rStyle w:val="Code"/>
        </w:rPr>
        <w:t>&lt;fixr:fieldRef id="11" name="ClOrdID" added="FIX.2.7" updated="FIX.5.0SP2" updatedEP="188"&gt;</w:t>
      </w:r>
    </w:p>
    <w:p w14:paraId="734890C9" w14:textId="3569A881" w:rsidR="00775F98" w:rsidRPr="0059114B" w:rsidRDefault="00775F98" w:rsidP="0059114B">
      <w:pPr>
        <w:pStyle w:val="CodeExample"/>
        <w:keepNext/>
        <w:keepLines/>
        <w:ind w:firstLine="360"/>
        <w:rPr>
          <w:rStyle w:val="Code"/>
        </w:rPr>
      </w:pPr>
      <w:r w:rsidRPr="0059114B">
        <w:rPr>
          <w:rStyle w:val="Code"/>
        </w:rPr>
        <w:t>&lt;fixr:assign&gt;in.ClOrdID&lt;/fixr:assign&gt;</w:t>
      </w:r>
    </w:p>
    <w:p w14:paraId="5BFC0717" w14:textId="35709E80" w:rsidR="00775F98" w:rsidRDefault="00CA4148" w:rsidP="00D04C85">
      <w:pPr>
        <w:pStyle w:val="CodeExample"/>
        <w:keepNext/>
        <w:keepLines/>
        <w:rPr>
          <w:rStyle w:val="Code"/>
        </w:rPr>
      </w:pPr>
      <w:r w:rsidRPr="0059114B">
        <w:rPr>
          <w:rStyle w:val="Code"/>
        </w:rPr>
        <w:t>&lt;/</w:t>
      </w:r>
      <w:r w:rsidRPr="00D04C85">
        <w:rPr>
          <w:rStyle w:val="Code"/>
        </w:rPr>
        <w:t>fixr:fieldRef&gt;</w:t>
      </w:r>
    </w:p>
    <w:p w14:paraId="7A1AD4AD" w14:textId="560D1A28" w:rsidR="00E64119" w:rsidRDefault="00E64119" w:rsidP="00D04C85">
      <w:pPr>
        <w:pStyle w:val="Heading4"/>
      </w:pPr>
      <w:r>
        <w:t>Assigning repeating group entries</w:t>
      </w:r>
    </w:p>
    <w:p w14:paraId="4FB15AC7" w14:textId="63DA5115" w:rsidR="00E64119" w:rsidRDefault="000C7989">
      <w:r>
        <w:t xml:space="preserve">Within the context of a </w:t>
      </w:r>
      <w:r w:rsidRPr="00D04C85">
        <w:rPr>
          <w:rStyle w:val="Code"/>
        </w:rPr>
        <w:t>&lt;groupRef&gt;,</w:t>
      </w:r>
      <w:r>
        <w:t xml:space="preserve"> one or more</w:t>
      </w:r>
      <w:r w:rsidR="00E64119">
        <w:t xml:space="preserve"> </w:t>
      </w:r>
      <w:r w:rsidRPr="00D04C85">
        <w:rPr>
          <w:rStyle w:val="Code"/>
        </w:rPr>
        <w:t>&lt;blockAssignment&gt;</w:t>
      </w:r>
      <w:r>
        <w:t xml:space="preserve"> elements may be used to specify the assignment of fields in entries of a repeating group. Each instance of </w:t>
      </w:r>
      <w:r w:rsidRPr="00D04C85">
        <w:rPr>
          <w:rStyle w:val="Code"/>
        </w:rPr>
        <w:t xml:space="preserve">&lt;blockAssignment&gt; </w:t>
      </w:r>
      <w:r>
        <w:t xml:space="preserve">will cause another entry to be constructed. Within a </w:t>
      </w:r>
      <w:r w:rsidRPr="00D04C85">
        <w:rPr>
          <w:rStyle w:val="Code"/>
        </w:rPr>
        <w:t xml:space="preserve">&lt;blockAssignment&gt;, </w:t>
      </w:r>
      <w:r>
        <w:t>the syntax for assigning fields is the same as the assignment of an individual field shown above.</w:t>
      </w:r>
    </w:p>
    <w:p w14:paraId="398A2251" w14:textId="03D80971" w:rsidR="000C7989" w:rsidRDefault="000C7989"/>
    <w:p w14:paraId="11EEED99" w14:textId="678B9F56" w:rsidR="000C7989" w:rsidRDefault="000C7989" w:rsidP="00D04C85">
      <w:pPr>
        <w:pStyle w:val="TextExample"/>
      </w:pPr>
      <w:r>
        <w:t>Assignment of two entries in a repeating group</w:t>
      </w:r>
    </w:p>
    <w:p w14:paraId="07853E60" w14:textId="0D4AA431" w:rsidR="000C7989" w:rsidRPr="00D04C85" w:rsidRDefault="000C7989" w:rsidP="00D04C85">
      <w:pPr>
        <w:pStyle w:val="CodeExample"/>
        <w:rPr>
          <w:rStyle w:val="Code"/>
        </w:rPr>
      </w:pPr>
      <w:r w:rsidRPr="00D04C85">
        <w:rPr>
          <w:rStyle w:val="Code"/>
        </w:rPr>
        <w:t>&lt;fixr:groupRef id="1012" name="Parties" added="FIX.4.3" updated="FIX.5.0SP2" updatedEP="188"&gt;</w:t>
      </w:r>
    </w:p>
    <w:p w14:paraId="1DB68A72" w14:textId="10A85E19" w:rsidR="000C7989" w:rsidRPr="00D04C85" w:rsidRDefault="000C7989" w:rsidP="00D04C85">
      <w:pPr>
        <w:pStyle w:val="CodeExample"/>
        <w:rPr>
          <w:rStyle w:val="Code"/>
        </w:rPr>
      </w:pPr>
      <w:r w:rsidRPr="00127516">
        <w:rPr>
          <w:rStyle w:val="Code"/>
        </w:rPr>
        <w:tab/>
      </w:r>
      <w:r w:rsidRPr="00D04C85">
        <w:rPr>
          <w:rStyle w:val="Code"/>
        </w:rPr>
        <w:t>&lt;fixr:blockAssignment&gt;</w:t>
      </w:r>
    </w:p>
    <w:p w14:paraId="7EE9F946" w14:textId="1CB222DA" w:rsidR="000C7989" w:rsidRPr="00D04C85" w:rsidRDefault="000C7989" w:rsidP="00D04C85">
      <w:pPr>
        <w:pStyle w:val="CodeExample"/>
        <w:rPr>
          <w:rStyle w:val="Code"/>
        </w:rPr>
      </w:pPr>
      <w:r w:rsidRPr="00D04C85">
        <w:rPr>
          <w:rStyle w:val="Code"/>
        </w:rPr>
        <w:tab/>
      </w:r>
      <w:r>
        <w:rPr>
          <w:rStyle w:val="Code"/>
        </w:rPr>
        <w:tab/>
      </w:r>
      <w:r w:rsidRPr="00D04C85">
        <w:rPr>
          <w:rStyle w:val="Code"/>
        </w:rPr>
        <w:t>&lt;fixr:fieldRef id="448" name="PartyID"&gt;</w:t>
      </w:r>
    </w:p>
    <w:p w14:paraId="710CE5AB" w14:textId="6D30323F" w:rsidR="000C7989" w:rsidRPr="00D04C85" w:rsidRDefault="000C7989" w:rsidP="00D04C85">
      <w:pPr>
        <w:pStyle w:val="CodeExample"/>
        <w:rPr>
          <w:rStyle w:val="Code"/>
        </w:rPr>
      </w:pPr>
      <w:r w:rsidRPr="00127516">
        <w:rPr>
          <w:rStyle w:val="Code"/>
        </w:rPr>
        <w:tab/>
      </w:r>
      <w:r>
        <w:rPr>
          <w:rStyle w:val="Code"/>
        </w:rPr>
        <w:tab/>
      </w:r>
      <w:r w:rsidRPr="00D04C85">
        <w:rPr>
          <w:rStyle w:val="Code"/>
        </w:rPr>
        <w:tab/>
        <w:t>&lt;fixr:assign&gt;"ABC"&lt;/fixr:assign&gt;</w:t>
      </w:r>
    </w:p>
    <w:p w14:paraId="16D3B90D" w14:textId="36717ECF" w:rsidR="000C7989" w:rsidRPr="00D04C85" w:rsidRDefault="000C7989" w:rsidP="00D04C85">
      <w:pPr>
        <w:pStyle w:val="CodeExample"/>
        <w:rPr>
          <w:rStyle w:val="Code"/>
        </w:rPr>
      </w:pPr>
      <w:r w:rsidRPr="00D04C85">
        <w:rPr>
          <w:rStyle w:val="Code"/>
        </w:rPr>
        <w:tab/>
      </w:r>
      <w:r w:rsidRPr="00D04C85">
        <w:rPr>
          <w:rStyle w:val="Code"/>
        </w:rPr>
        <w:tab/>
        <w:t>&lt;/fixr:fieldRef&gt;</w:t>
      </w:r>
    </w:p>
    <w:p w14:paraId="5E800956" w14:textId="187E1DD8" w:rsidR="000C7989" w:rsidRPr="00D04C85" w:rsidRDefault="000C7989" w:rsidP="00D04C85">
      <w:pPr>
        <w:pStyle w:val="CodeExample"/>
        <w:rPr>
          <w:rStyle w:val="Code"/>
        </w:rPr>
      </w:pPr>
      <w:r w:rsidRPr="00D04C85">
        <w:rPr>
          <w:rStyle w:val="Code"/>
        </w:rPr>
        <w:tab/>
      </w:r>
      <w:r w:rsidRPr="00D04C85">
        <w:rPr>
          <w:rStyle w:val="Code"/>
        </w:rPr>
        <w:tab/>
        <w:t>&lt;fixr:fieldRef id="447" name="PartyIDSource"&gt;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Pr>
          <w:rStyle w:val="Code"/>
        </w:rPr>
        <w:tab/>
      </w:r>
      <w:r w:rsidRPr="00D04C85">
        <w:rPr>
          <w:rStyle w:val="Code"/>
        </w:rPr>
        <w:t>&lt;fixr:assign&gt;^GeneralIdentifier&lt;/fixr:assign&gt;</w:t>
      </w:r>
    </w:p>
    <w:p w14:paraId="70F3126A" w14:textId="7CA9C306" w:rsidR="000C7989" w:rsidRPr="00D04C85" w:rsidRDefault="000C7989" w:rsidP="00D04C85">
      <w:pPr>
        <w:pStyle w:val="CodeExample"/>
        <w:rPr>
          <w:rStyle w:val="Code"/>
        </w:rPr>
      </w:pPr>
      <w:r w:rsidRPr="00D04C85">
        <w:rPr>
          <w:rStyle w:val="Code"/>
        </w:rPr>
        <w:tab/>
      </w:r>
      <w:r w:rsidRPr="00D04C85">
        <w:rPr>
          <w:rStyle w:val="Code"/>
        </w:rPr>
        <w:tab/>
        <w:t>&lt;/fixr:fieldRef&gt;</w:t>
      </w:r>
    </w:p>
    <w:p w14:paraId="4BCBDC87" w14:textId="6E693037" w:rsidR="000C7989" w:rsidRPr="00454318" w:rsidRDefault="000C7989" w:rsidP="00D04C85">
      <w:pPr>
        <w:pStyle w:val="CodeExample"/>
        <w:rPr>
          <w:rStyle w:val="Code"/>
        </w:rPr>
      </w:pPr>
      <w:r w:rsidRPr="00D04C85">
        <w:rPr>
          <w:rStyle w:val="Code"/>
        </w:rPr>
        <w:tab/>
      </w:r>
      <w:r w:rsidRPr="00D04C85">
        <w:rPr>
          <w:rStyle w:val="Code"/>
        </w:rPr>
        <w:tab/>
        <w:t>&lt;fixr:fieldRef id="452" name=</w:t>
      </w:r>
      <w:r w:rsidRPr="00454318">
        <w:rPr>
          <w:rStyle w:val="Code"/>
        </w:rPr>
        <w:t>"PartyRole"&gt;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Pr>
          <w:rStyle w:val="Code"/>
        </w:rPr>
        <w:tab/>
      </w:r>
      <w:r w:rsidRPr="00454318">
        <w:rPr>
          <w:rStyle w:val="Code"/>
        </w:rPr>
        <w:t>&lt;fixr:assign&gt;^ExecutingFirm&lt;/fixr:assign&gt;</w:t>
      </w:r>
    </w:p>
    <w:p w14:paraId="66D7FA36" w14:textId="0E73AA37" w:rsidR="000C7989" w:rsidRPr="00454318" w:rsidRDefault="000C7989" w:rsidP="00D04C85">
      <w:pPr>
        <w:pStyle w:val="CodeExample"/>
        <w:rPr>
          <w:rStyle w:val="Code"/>
        </w:rPr>
      </w:pPr>
      <w:r w:rsidRPr="00454318">
        <w:rPr>
          <w:rStyle w:val="Code"/>
        </w:rPr>
        <w:tab/>
      </w:r>
      <w:r w:rsidRPr="00454318">
        <w:rPr>
          <w:rStyle w:val="Code"/>
        </w:rPr>
        <w:tab/>
        <w:t>&lt;/fixr:fieldRef&gt;</w:t>
      </w:r>
    </w:p>
    <w:p w14:paraId="06A6DB4A" w14:textId="5508A83B" w:rsidR="000C7989" w:rsidRPr="00454318" w:rsidRDefault="000C7989" w:rsidP="00D04C85">
      <w:pPr>
        <w:pStyle w:val="CodeExample"/>
        <w:rPr>
          <w:rStyle w:val="Code"/>
        </w:rPr>
      </w:pPr>
      <w:r w:rsidRPr="00127516">
        <w:rPr>
          <w:rStyle w:val="Code"/>
        </w:rPr>
        <w:tab/>
      </w:r>
      <w:r w:rsidRPr="00454318">
        <w:rPr>
          <w:rStyle w:val="Code"/>
        </w:rPr>
        <w:t>&lt;/fixr:blockAssignment&gt;</w:t>
      </w:r>
    </w:p>
    <w:p w14:paraId="4A37480D" w14:textId="03C05489" w:rsidR="000C7989" w:rsidRPr="00454318" w:rsidRDefault="000C7989" w:rsidP="00D04C85">
      <w:pPr>
        <w:pStyle w:val="CodeExample"/>
        <w:rPr>
          <w:rStyle w:val="Code"/>
        </w:rPr>
      </w:pPr>
      <w:r w:rsidRPr="00127516">
        <w:rPr>
          <w:rStyle w:val="Code"/>
        </w:rPr>
        <w:tab/>
      </w:r>
      <w:r w:rsidRPr="00454318">
        <w:rPr>
          <w:rStyle w:val="Code"/>
        </w:rPr>
        <w:t>&lt;fixr:blockAssignment&gt;</w:t>
      </w:r>
    </w:p>
    <w:p w14:paraId="6E5D155D" w14:textId="7DCE7FB0" w:rsidR="000C7989" w:rsidRPr="00454318" w:rsidRDefault="000C7989" w:rsidP="00D04C85">
      <w:pPr>
        <w:pStyle w:val="CodeExample"/>
        <w:rPr>
          <w:rStyle w:val="Code"/>
        </w:rPr>
      </w:pPr>
      <w:r w:rsidRPr="00454318">
        <w:rPr>
          <w:rStyle w:val="Code"/>
        </w:rPr>
        <w:tab/>
      </w:r>
      <w:r w:rsidRPr="00454318">
        <w:rPr>
          <w:rStyle w:val="Code"/>
        </w:rPr>
        <w:tab/>
        <w:t>&lt;fixr:fieldRef id="448" name="PartyID"&gt;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t>&lt;fixr:assign&gt;"DEF"&lt;/fixr:assign&gt;</w:t>
      </w:r>
    </w:p>
    <w:p w14:paraId="04097B90" w14:textId="644D923B" w:rsidR="000C7989" w:rsidRPr="00454318" w:rsidRDefault="000C7989" w:rsidP="00D04C85">
      <w:pPr>
        <w:pStyle w:val="CodeExample"/>
        <w:rPr>
          <w:rStyle w:val="Code"/>
        </w:rPr>
      </w:pPr>
      <w:r w:rsidRPr="00454318">
        <w:rPr>
          <w:rStyle w:val="Code"/>
        </w:rPr>
        <w:tab/>
      </w:r>
      <w:r w:rsidRPr="00454318">
        <w:rPr>
          <w:rStyle w:val="Code"/>
        </w:rPr>
        <w:tab/>
        <w:t>&lt;/fixr:fieldRef&gt;</w:t>
      </w:r>
    </w:p>
    <w:p w14:paraId="7C7DBFA8" w14:textId="6F6190AE" w:rsidR="000C7989" w:rsidRPr="00454318" w:rsidRDefault="000C7989" w:rsidP="00D04C85">
      <w:pPr>
        <w:pStyle w:val="CodeExample"/>
        <w:rPr>
          <w:rStyle w:val="Code"/>
        </w:rPr>
      </w:pPr>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 xml:space="preserve">"447" </w:t>
      </w:r>
      <w:r w:rsidRPr="00D04C85">
        <w:rPr>
          <w:rStyle w:val="Code"/>
        </w:rPr>
        <w:t>name=</w:t>
      </w:r>
      <w:r w:rsidRPr="00454318">
        <w:rPr>
          <w:rStyle w:val="Code"/>
        </w:rPr>
        <w:t>"PartyIDSource"</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t>&lt;fixr:assign&gt;^GeneralIdentifier&lt;/fixr:assign&gt;</w:t>
      </w:r>
    </w:p>
    <w:p w14:paraId="7F2E8870" w14:textId="72EE192C" w:rsidR="000C7989" w:rsidRPr="00D04C85" w:rsidRDefault="000C7989" w:rsidP="00D04C85">
      <w:pPr>
        <w:pStyle w:val="CodeExample"/>
        <w:rPr>
          <w:rStyle w:val="Code"/>
        </w:rPr>
      </w:pPr>
      <w:r w:rsidRPr="00D04C85">
        <w:rPr>
          <w:rStyle w:val="Code"/>
        </w:rPr>
        <w:tab/>
      </w:r>
      <w:r w:rsidRPr="00D04C85">
        <w:rPr>
          <w:rStyle w:val="Code"/>
        </w:rPr>
        <w:tab/>
        <w:t>&lt;/fixr:fieldRef&gt;</w:t>
      </w:r>
    </w:p>
    <w:p w14:paraId="0E0BF34E" w14:textId="54D2EA2D" w:rsidR="000C7989" w:rsidRPr="00D04C85" w:rsidRDefault="000C7989" w:rsidP="00D04C85">
      <w:pPr>
        <w:pStyle w:val="CodeExample"/>
        <w:rPr>
          <w:rStyle w:val="Code"/>
        </w:rPr>
      </w:pPr>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 xml:space="preserve">"452" </w:t>
      </w:r>
      <w:r w:rsidRPr="00D04C85">
        <w:rPr>
          <w:rStyle w:val="Code"/>
        </w:rPr>
        <w:t>name=</w:t>
      </w:r>
      <w:r w:rsidRPr="00454318">
        <w:rPr>
          <w:rStyle w:val="Code"/>
        </w:rPr>
        <w:t>"PartyRole"</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Pr>
          <w:rStyle w:val="Code"/>
        </w:rPr>
        <w:tab/>
      </w:r>
      <w:r w:rsidRPr="00D04C85">
        <w:rPr>
          <w:rStyle w:val="Code"/>
        </w:rPr>
        <w:t>&lt;fixr:assign&gt;^ClearingFirm&lt;/fixr:assign&gt;</w:t>
      </w:r>
    </w:p>
    <w:p w14:paraId="7B81A171" w14:textId="2DC7B559" w:rsidR="000C7989" w:rsidRPr="00D04C85" w:rsidRDefault="000C7989" w:rsidP="00D04C85">
      <w:pPr>
        <w:pStyle w:val="CodeExample"/>
        <w:rPr>
          <w:rStyle w:val="Code"/>
        </w:rPr>
      </w:pPr>
      <w:r w:rsidRPr="00D04C85">
        <w:rPr>
          <w:rStyle w:val="Code"/>
        </w:rPr>
        <w:tab/>
      </w:r>
      <w:r w:rsidRPr="00D04C85">
        <w:rPr>
          <w:rStyle w:val="Code"/>
        </w:rPr>
        <w:tab/>
        <w:t>&lt;/fixr:fieldRef&gt;</w:t>
      </w:r>
    </w:p>
    <w:p w14:paraId="371B6F67" w14:textId="0D9116F8" w:rsidR="000C7989" w:rsidRPr="00D04C85" w:rsidRDefault="000C7989" w:rsidP="00D04C85">
      <w:pPr>
        <w:pStyle w:val="CodeExample"/>
        <w:rPr>
          <w:rStyle w:val="Code"/>
        </w:rPr>
      </w:pPr>
      <w:r w:rsidRPr="00127516">
        <w:rPr>
          <w:rStyle w:val="Code"/>
        </w:rPr>
        <w:tab/>
      </w:r>
      <w:r w:rsidRPr="00D04C85">
        <w:rPr>
          <w:rStyle w:val="Code"/>
        </w:rPr>
        <w:t>&lt;/fixr:blockAssignment&gt;</w:t>
      </w:r>
    </w:p>
    <w:p w14:paraId="474E9DE1" w14:textId="347FCA97" w:rsidR="000C7989" w:rsidRPr="00D04C85" w:rsidRDefault="000C7989" w:rsidP="00D04C85">
      <w:pPr>
        <w:pStyle w:val="CodeExample"/>
        <w:rPr>
          <w:rStyle w:val="Code"/>
        </w:rPr>
      </w:pPr>
      <w:r w:rsidRPr="00D04C85">
        <w:rPr>
          <w:rStyle w:val="Code"/>
        </w:rPr>
        <w:t>&lt;/fixr:groupRef&gt;</w:t>
      </w:r>
    </w:p>
    <w:p w14:paraId="560764F0" w14:textId="77777777" w:rsidR="000C7989" w:rsidRPr="00E64119" w:rsidRDefault="000C7989"/>
    <w:p w14:paraId="3C7D71B6" w14:textId="0A51AB07" w:rsidR="00CA4148" w:rsidRDefault="00CA4148" w:rsidP="00D04C85">
      <w:pPr>
        <w:pStyle w:val="Heading4"/>
      </w:pPr>
      <w:r w:rsidRPr="00D04C85">
        <w:t>Assigning a state variable</w:t>
      </w:r>
    </w:p>
    <w:p w14:paraId="0AD9022B" w14:textId="53CFB9A7" w:rsidR="00E64119" w:rsidRPr="00CA4148" w:rsidRDefault="00CA4148">
      <w:r>
        <w:t xml:space="preserve">To assign the value of a state variable when an event occurs, use the </w:t>
      </w:r>
      <w:r w:rsidRPr="00D04C85">
        <w:rPr>
          <w:rStyle w:val="Code"/>
        </w:rPr>
        <w:t>&lt;</w:t>
      </w:r>
      <w:r w:rsidR="00D04C85">
        <w:rPr>
          <w:rStyle w:val="Code"/>
        </w:rPr>
        <w:t>assign</w:t>
      </w:r>
      <w:r w:rsidRPr="00D04C85">
        <w:rPr>
          <w:rStyle w:val="Code"/>
        </w:rPr>
        <w:t>&gt;</w:t>
      </w:r>
      <w:r>
        <w:t xml:space="preserve"> element within a response. The expression contained by the element must refer to a state variable contained by an actor.</w:t>
      </w:r>
      <w:r w:rsidR="00E64119">
        <w:t xml:space="preserve"> See the Responses section below.</w:t>
      </w:r>
    </w:p>
    <w:p w14:paraId="53D6D14E" w14:textId="2DE73247" w:rsidR="0039278A" w:rsidRDefault="0039278A" w:rsidP="0039278A">
      <w:pPr>
        <w:pStyle w:val="Heading3"/>
      </w:pPr>
      <w:bookmarkStart w:id="265" w:name="_Toc506973680"/>
      <w:r>
        <w:t>Field</w:t>
      </w:r>
      <w:r w:rsidR="00695CA7">
        <w:t xml:space="preserve"> attribute</w:t>
      </w:r>
      <w:r>
        <w:t xml:space="preserve"> rules</w:t>
      </w:r>
      <w:bookmarkEnd w:id="265"/>
    </w:p>
    <w:p w14:paraId="2FF6B0E4" w14:textId="718BCBF4" w:rsidR="0039278A" w:rsidRPr="0039278A" w:rsidRDefault="0039278A" w:rsidP="0039278A">
      <w:r>
        <w:t>Optionally, a &lt;</w:t>
      </w:r>
      <w:r w:rsidRPr="0039278A">
        <w:rPr>
          <w:rStyle w:val="Code"/>
        </w:rPr>
        <w:t>rule</w:t>
      </w:r>
      <w:r>
        <w:t>&gt; element may be added as a child to &lt;</w:t>
      </w:r>
      <w:r w:rsidRPr="0039278A">
        <w:rPr>
          <w:rStyle w:val="Code"/>
        </w:rPr>
        <w:t>fieldRef</w:t>
      </w:r>
      <w:r>
        <w:t xml:space="preserve">&gt; to </w:t>
      </w:r>
      <w:r w:rsidR="00695CA7">
        <w:t>control an attribute of a field dynamically.</w:t>
      </w:r>
      <w:r>
        <w:t xml:space="preserve"> Multiple rules are allowed for the same field reference to affect multiple attributes or to </w:t>
      </w:r>
      <w:r w:rsidR="00647423">
        <w:t>generate</w:t>
      </w:r>
      <w:r>
        <w:t xml:space="preserve"> different</w:t>
      </w:r>
      <w:r w:rsidR="00647423">
        <w:t xml:space="preserve"> values of an attribute under different conditions</w:t>
      </w:r>
      <w:r>
        <w:t>.</w:t>
      </w:r>
    </w:p>
    <w:p w14:paraId="1D33D92C" w14:textId="1F168686" w:rsidR="0039278A" w:rsidRDefault="00647423" w:rsidP="0039278A">
      <w:pPr>
        <w:rPr>
          <w:rFonts w:ascii="Arial" w:eastAsiaTheme="minorHAnsi" w:hAnsi="Arial" w:cs="Arial"/>
          <w:color w:val="000000"/>
          <w:sz w:val="20"/>
          <w:szCs w:val="20"/>
        </w:rPr>
      </w:pPr>
      <w:r>
        <w:t>The attributes of a &lt;</w:t>
      </w:r>
      <w:r w:rsidRPr="00647423">
        <w:rPr>
          <w:rStyle w:val="Code"/>
        </w:rPr>
        <w:t>fieldRef</w:t>
      </w:r>
      <w:r>
        <w:t xml:space="preserve">&gt; that can be controlled by a rule include </w:t>
      </w:r>
      <w:r w:rsidRPr="00647423">
        <w:rPr>
          <w:rStyle w:val="Code"/>
        </w:rPr>
        <w:t>type</w:t>
      </w:r>
      <w:r>
        <w:t xml:space="preserve"> and any member of </w:t>
      </w:r>
      <w:r w:rsidRPr="00647423">
        <w:rPr>
          <w:rStyle w:val="Code"/>
          <w:highlight w:val="white"/>
        </w:rPr>
        <w:t>fieldAttribGrp</w:t>
      </w:r>
      <w:r>
        <w:rPr>
          <w:rFonts w:ascii="Arial" w:eastAsiaTheme="minorHAnsi" w:hAnsi="Arial" w:cs="Arial"/>
          <w:color w:val="000000"/>
          <w:sz w:val="20"/>
          <w:szCs w:val="20"/>
        </w:rPr>
        <w:t xml:space="preserve"> attribute group. That group includes </w:t>
      </w:r>
      <w:r w:rsidRPr="00647423">
        <w:rPr>
          <w:rStyle w:val="Code"/>
        </w:rPr>
        <w:t>presence</w:t>
      </w:r>
      <w:r>
        <w:rPr>
          <w:rFonts w:ascii="Arial" w:eastAsiaTheme="minorHAnsi" w:hAnsi="Arial" w:cs="Arial"/>
          <w:color w:val="000000"/>
          <w:sz w:val="20"/>
          <w:szCs w:val="20"/>
        </w:rPr>
        <w:t xml:space="preserve"> and attributes to control the length of a field.</w:t>
      </w:r>
      <w:r w:rsidR="00695CA7">
        <w:rPr>
          <w:rFonts w:ascii="Arial" w:eastAsiaTheme="minorHAnsi" w:hAnsi="Arial" w:cs="Arial"/>
          <w:color w:val="000000"/>
          <w:sz w:val="20"/>
          <w:szCs w:val="20"/>
        </w:rPr>
        <w:t xml:space="preserve"> A rule about </w:t>
      </w:r>
      <w:r w:rsidR="00695CA7" w:rsidRPr="00695CA7">
        <w:rPr>
          <w:rStyle w:val="Code"/>
        </w:rPr>
        <w:t>presence</w:t>
      </w:r>
      <w:r w:rsidR="00695CA7">
        <w:rPr>
          <w:rFonts w:ascii="Arial" w:eastAsiaTheme="minorHAnsi" w:hAnsi="Arial" w:cs="Arial"/>
          <w:color w:val="000000"/>
          <w:sz w:val="20"/>
          <w:szCs w:val="20"/>
        </w:rPr>
        <w:t xml:space="preserve"> tells when a conditionally required field is required.</w:t>
      </w:r>
    </w:p>
    <w:p w14:paraId="50C021F6" w14:textId="2FE4237F" w:rsidR="00695CA7" w:rsidRPr="00695CA7" w:rsidRDefault="00695CA7" w:rsidP="00695CA7">
      <w:pPr>
        <w:pStyle w:val="Heading3"/>
      </w:pPr>
      <w:bookmarkStart w:id="266" w:name="_Toc506973681"/>
      <w:r w:rsidRPr="00695CA7">
        <w:t>Field validation rules</w:t>
      </w:r>
      <w:bookmarkEnd w:id="266"/>
    </w:p>
    <w:p w14:paraId="5E328A97" w14:textId="59621B5B" w:rsidR="00695CA7" w:rsidRDefault="00695CA7" w:rsidP="0039278A">
      <w:r>
        <w:t xml:space="preserve">Orchestra has several ways to specify when a field value is valid. One is to set </w:t>
      </w:r>
      <w:r w:rsidR="00402C45">
        <w:t>a</w:t>
      </w:r>
      <w:r>
        <w:t xml:space="preserve"> field’s type to a code set that lists all valid values. Another is </w:t>
      </w:r>
      <w:r w:rsidR="004432A8">
        <w:t xml:space="preserve">to set a valid range using attributes </w:t>
      </w:r>
      <w:r w:rsidR="004432A8" w:rsidRPr="004432A8">
        <w:rPr>
          <w:rStyle w:val="Code"/>
        </w:rPr>
        <w:t>minInclusive</w:t>
      </w:r>
      <w:r w:rsidR="004432A8">
        <w:t xml:space="preserve"> and </w:t>
      </w:r>
      <w:r w:rsidR="004432A8" w:rsidRPr="004432A8">
        <w:rPr>
          <w:rStyle w:val="Code"/>
        </w:rPr>
        <w:t>maxInclusive</w:t>
      </w:r>
      <w:r w:rsidR="004432A8">
        <w:t>.</w:t>
      </w:r>
      <w:r w:rsidR="00E3318F">
        <w:t xml:space="preserve"> </w:t>
      </w:r>
    </w:p>
    <w:p w14:paraId="2383BC09" w14:textId="7D670CEC" w:rsidR="00745183" w:rsidRDefault="00E3318F" w:rsidP="0039278A">
      <w:r>
        <w:t>More complex rules can be written under a &lt;</w:t>
      </w:r>
      <w:r w:rsidRPr="00E3318F">
        <w:rPr>
          <w:rStyle w:val="Code"/>
        </w:rPr>
        <w:t>fieldRef</w:t>
      </w:r>
      <w:r>
        <w:t xml:space="preserve">&gt; </w:t>
      </w:r>
      <w:r w:rsidR="00745183">
        <w:t>that</w:t>
      </w:r>
      <w:r>
        <w:t xml:space="preserve"> reference the values of other fields or the state variables of actors. </w:t>
      </w:r>
      <w:r w:rsidR="00745183">
        <w:t>Rules can be quite dynamic. For example, a market might reject orders with limit price outside a band of some differential above or below the last sale price.</w:t>
      </w:r>
    </w:p>
    <w:p w14:paraId="23C05ABC" w14:textId="0A5A6B41" w:rsidR="00E3318F" w:rsidRDefault="00745183" w:rsidP="0039278A">
      <w:r>
        <w:t xml:space="preserve">Rule violations can then be captured by a state variable, and if appropriate, an action can be taken, such as sending a reject message. </w:t>
      </w:r>
      <w:r w:rsidR="00E3318F">
        <w:t>It is important, particular</w:t>
      </w:r>
      <w:r w:rsidR="00C8146D">
        <w:t>ly</w:t>
      </w:r>
      <w:r w:rsidR="00E3318F">
        <w:t xml:space="preserve"> when generating test systems, to capture all </w:t>
      </w:r>
      <w:r>
        <w:t>violations rather than reacting to the first one encountered.</w:t>
      </w:r>
      <w:r w:rsidR="00261308">
        <w:t xml:space="preserve"> It is recommended to capture all violations in a repeating group variable of an </w:t>
      </w:r>
      <w:r w:rsidR="00A60A61">
        <w:t>&lt;</w:t>
      </w:r>
      <w:r w:rsidR="00261308" w:rsidRPr="00A60A61">
        <w:rPr>
          <w:rStyle w:val="Code"/>
        </w:rPr>
        <w:t>actor</w:t>
      </w:r>
      <w:r w:rsidR="00A60A61">
        <w:t>&gt; element</w:t>
      </w:r>
      <w:r w:rsidR="00261308">
        <w:t>.</w:t>
      </w:r>
      <w:r w:rsidR="00A60A61">
        <w:t xml:space="preserve"> Responses can be defined in the actor to perform actions such as sending a reject message for certain kinds of violations.</w:t>
      </w:r>
    </w:p>
    <w:p w14:paraId="1B722324" w14:textId="0AD00ED0" w:rsidR="00745183" w:rsidRDefault="00261308" w:rsidP="00261308">
      <w:pPr>
        <w:pStyle w:val="TextExample"/>
      </w:pPr>
      <w:r>
        <w:t>A field valuation rule sets a state variable when tripped</w:t>
      </w:r>
    </w:p>
    <w:p w14:paraId="33429A97" w14:textId="0E248A88" w:rsidR="00745183" w:rsidRPr="00261308" w:rsidRDefault="00745183" w:rsidP="00261308">
      <w:pPr>
        <w:pStyle w:val="CodeExample"/>
        <w:keepNext/>
        <w:keepLines/>
        <w:ind w:firstLine="360"/>
        <w:rPr>
          <w:rStyle w:val="Code"/>
        </w:rPr>
      </w:pPr>
      <w:r w:rsidRPr="00261308">
        <w:rPr>
          <w:rStyle w:val="Code"/>
        </w:rPr>
        <w:t>&lt;fixr:fieldRef id=</w:t>
      </w:r>
      <w:r w:rsidR="00261308" w:rsidRPr="00BE3E63">
        <w:rPr>
          <w:rStyle w:val="Code"/>
        </w:rPr>
        <w:t>"</w:t>
      </w:r>
      <w:r w:rsidR="00261308">
        <w:rPr>
          <w:rStyle w:val="Code"/>
        </w:rPr>
        <w:t>44</w:t>
      </w:r>
      <w:r w:rsidR="00261308" w:rsidRPr="00BE3E63">
        <w:rPr>
          <w:rStyle w:val="Code"/>
        </w:rPr>
        <w:t>"</w:t>
      </w:r>
      <w:r w:rsidRPr="00261308">
        <w:rPr>
          <w:rStyle w:val="Code"/>
        </w:rPr>
        <w:t xml:space="preserve"> name=</w:t>
      </w:r>
      <w:r w:rsidR="00261308" w:rsidRPr="00BE3E63">
        <w:rPr>
          <w:rStyle w:val="Code"/>
        </w:rPr>
        <w:t>"</w:t>
      </w:r>
      <w:r w:rsidR="00261308">
        <w:rPr>
          <w:rStyle w:val="Code"/>
        </w:rPr>
        <w:t>Price</w:t>
      </w:r>
      <w:r w:rsidR="00261308" w:rsidRPr="00BE3E63">
        <w:rPr>
          <w:rStyle w:val="Code"/>
        </w:rPr>
        <w:t>"</w:t>
      </w:r>
      <w:r w:rsidRPr="00261308">
        <w:rPr>
          <w:rStyle w:val="Code"/>
        </w:rPr>
        <w:t>&gt;</w:t>
      </w:r>
    </w:p>
    <w:p w14:paraId="6B8D4B75" w14:textId="21EAF02C" w:rsidR="00745183" w:rsidRDefault="00A60A61" w:rsidP="00261308">
      <w:pPr>
        <w:pStyle w:val="CodeExample"/>
        <w:keepNext/>
        <w:keepLines/>
        <w:ind w:firstLine="360"/>
        <w:rPr>
          <w:rStyle w:val="Code"/>
        </w:rPr>
      </w:pPr>
      <w:r>
        <w:rPr>
          <w:rStyle w:val="Code"/>
        </w:rPr>
        <w:t xml:space="preserve">  </w:t>
      </w:r>
      <w:r w:rsidR="00745183" w:rsidRPr="00261308">
        <w:rPr>
          <w:rStyle w:val="Code"/>
        </w:rPr>
        <w:t xml:space="preserve">&lt;fixr:rule </w:t>
      </w:r>
      <w:r w:rsidR="00261308" w:rsidRPr="00261308">
        <w:rPr>
          <w:rStyle w:val="Code"/>
        </w:rPr>
        <w:t>name</w:t>
      </w:r>
      <w:r w:rsidR="00745183" w:rsidRPr="00261308">
        <w:rPr>
          <w:rStyle w:val="Code"/>
        </w:rPr>
        <w:t>="</w:t>
      </w:r>
      <w:r w:rsidR="00261308">
        <w:rPr>
          <w:rStyle w:val="Code"/>
        </w:rPr>
        <w:t>tick</w:t>
      </w:r>
      <w:r w:rsidR="00745183" w:rsidRPr="00261308">
        <w:rPr>
          <w:rStyle w:val="Code"/>
        </w:rPr>
        <w:t xml:space="preserve">" </w:t>
      </w:r>
      <w:r w:rsidR="00261308" w:rsidRPr="00261308">
        <w:rPr>
          <w:rStyle w:val="Code"/>
        </w:rPr>
        <w:t>&gt;</w:t>
      </w:r>
    </w:p>
    <w:p w14:paraId="47F233D5" w14:textId="77777777" w:rsidR="00E106F3" w:rsidRDefault="00E106F3" w:rsidP="00E106F3">
      <w:pPr>
        <w:pStyle w:val="CodeExample"/>
        <w:keepNext/>
        <w:keepLines/>
        <w:rPr>
          <w:rStyle w:val="Code"/>
        </w:rPr>
      </w:pPr>
      <w:r>
        <w:rPr>
          <w:rStyle w:val="Code"/>
        </w:rPr>
        <w:t xml:space="preserve">       </w:t>
      </w:r>
      <w:r w:rsidRPr="00261308">
        <w:rPr>
          <w:rStyle w:val="Code"/>
        </w:rPr>
        <w:t>&lt;fixr:</w:t>
      </w:r>
      <w:r>
        <w:rPr>
          <w:rStyle w:val="Code"/>
        </w:rPr>
        <w:t>assign</w:t>
      </w:r>
      <w:r w:rsidRPr="00261308">
        <w:rPr>
          <w:rStyle w:val="Code"/>
        </w:rPr>
        <w:t>&gt;</w:t>
      </w:r>
      <w:r>
        <w:rPr>
          <w:rStyle w:val="Code"/>
        </w:rPr>
        <w:t>$validator.ViolationGrp[].ruleViolated=</w:t>
      </w:r>
    </w:p>
    <w:p w14:paraId="4D0C8008" w14:textId="01CC4AA2" w:rsidR="00E106F3" w:rsidRDefault="00E106F3" w:rsidP="00454318">
      <w:pPr>
        <w:pStyle w:val="CodeExample"/>
        <w:keepNext/>
        <w:keepLines/>
        <w:rPr>
          <w:rStyle w:val="Code"/>
        </w:rPr>
      </w:pPr>
      <w:r w:rsidRPr="00F04DEE">
        <w:rPr>
          <w:rStyle w:val="Code"/>
        </w:rPr>
        <w:t>"</w:t>
      </w:r>
      <w:r>
        <w:rPr>
          <w:rStyle w:val="Code"/>
        </w:rPr>
        <w:t>tick</w:t>
      </w:r>
      <w:r w:rsidRPr="00F04DEE">
        <w:rPr>
          <w:rStyle w:val="Code"/>
        </w:rPr>
        <w:t>"</w:t>
      </w:r>
      <w:r w:rsidRPr="00261308">
        <w:rPr>
          <w:rStyle w:val="Code"/>
        </w:rPr>
        <w:t>&lt;/fixr:</w:t>
      </w:r>
      <w:r>
        <w:rPr>
          <w:rStyle w:val="Code"/>
        </w:rPr>
        <w:t>assign</w:t>
      </w:r>
      <w:r w:rsidRPr="00261308">
        <w:rPr>
          <w:rStyle w:val="Code"/>
        </w:rPr>
        <w:t>&gt;</w:t>
      </w:r>
    </w:p>
    <w:p w14:paraId="167E1F94" w14:textId="7F3B2F69" w:rsidR="00C8146D" w:rsidRPr="00261308" w:rsidRDefault="00C8146D" w:rsidP="00261308">
      <w:pPr>
        <w:pStyle w:val="CodeExample"/>
        <w:keepNext/>
        <w:keepLines/>
        <w:ind w:firstLine="360"/>
        <w:rPr>
          <w:rStyle w:val="Code"/>
        </w:rPr>
      </w:pPr>
      <w:r>
        <w:rPr>
          <w:rStyle w:val="Code"/>
        </w:rPr>
        <w:tab/>
        <w:t>&lt;!-- price not even tick increment of .05 -&gt;</w:t>
      </w:r>
    </w:p>
    <w:p w14:paraId="2694A9E3" w14:textId="1EB556EF"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&lt;fixr:when&gt;</w:t>
      </w:r>
      <w:r w:rsidR="00C8146D">
        <w:rPr>
          <w:rStyle w:val="Code"/>
        </w:rPr>
        <w:t>(Price * 100) % 5 != 0</w:t>
      </w:r>
      <w:r w:rsidR="00745183" w:rsidRPr="00261308">
        <w:rPr>
          <w:rStyle w:val="Code"/>
        </w:rPr>
        <w:t>&lt;/fixr:when&gt;</w:t>
      </w:r>
    </w:p>
    <w:p w14:paraId="4A6EE9EF" w14:textId="721B7258"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&lt;/fixr:rule&gt;</w:t>
      </w:r>
    </w:p>
    <w:p w14:paraId="606D1E19" w14:textId="23A492C9" w:rsidR="00745183" w:rsidRPr="00261308" w:rsidRDefault="00745183" w:rsidP="00261308">
      <w:pPr>
        <w:pStyle w:val="CodeExample"/>
        <w:keepNext/>
        <w:keepLines/>
        <w:ind w:firstLine="360"/>
        <w:rPr>
          <w:rStyle w:val="Code"/>
        </w:rPr>
      </w:pPr>
      <w:r w:rsidRPr="00261308">
        <w:rPr>
          <w:rStyle w:val="Code"/>
        </w:rPr>
        <w:t>&lt;/fixr:fieldRef&gt;</w:t>
      </w:r>
    </w:p>
    <w:p w14:paraId="5D570ABE" w14:textId="77777777" w:rsidR="00A60A61" w:rsidRDefault="00A60A61" w:rsidP="00A60A61">
      <w:pPr>
        <w:pStyle w:val="TextExample"/>
        <w:rPr>
          <w:rFonts w:eastAsiaTheme="minorHAnsi"/>
        </w:rPr>
      </w:pPr>
    </w:p>
    <w:p w14:paraId="0BAED6E0" w14:textId="300C2793" w:rsidR="00745183" w:rsidRDefault="00A60A61" w:rsidP="00A60A61">
      <w:pPr>
        <w:pStyle w:val="TextExample"/>
        <w:rPr>
          <w:rFonts w:eastAsiaTheme="minorHAnsi"/>
        </w:rPr>
      </w:pPr>
      <w:r>
        <w:rPr>
          <w:rFonts w:eastAsiaTheme="minorHAnsi"/>
        </w:rPr>
        <w:t>A state variable to hold rule violations</w:t>
      </w:r>
    </w:p>
    <w:p w14:paraId="520B3595" w14:textId="35DBC3E1" w:rsidR="00A60A61" w:rsidRDefault="00F04DEE" w:rsidP="00F04DEE">
      <w:pPr>
        <w:pStyle w:val="CodeExample"/>
        <w:keepNext/>
        <w:keepLines/>
        <w:ind w:firstLine="360"/>
        <w:rPr>
          <w:rStyle w:val="Code"/>
        </w:rPr>
      </w:pPr>
      <w:r w:rsidRPr="00F04DEE">
        <w:rPr>
          <w:rStyle w:val="Code"/>
        </w:rPr>
        <w:t>&lt;fixr:actor name="</w:t>
      </w:r>
      <w:r>
        <w:rPr>
          <w:rStyle w:val="Code"/>
        </w:rPr>
        <w:t>validator</w:t>
      </w:r>
      <w:r w:rsidRPr="00F04DEE">
        <w:rPr>
          <w:rStyle w:val="Code"/>
        </w:rPr>
        <w:t>"&gt;</w:t>
      </w:r>
    </w:p>
    <w:p w14:paraId="4AF66667" w14:textId="4EAC249F" w:rsidR="00F04DEE" w:rsidRDefault="00F04DEE" w:rsidP="00F04DEE">
      <w:pPr>
        <w:pStyle w:val="CodeExample"/>
        <w:keepNext/>
        <w:keepLines/>
        <w:ind w:firstLine="360"/>
        <w:rPr>
          <w:rStyle w:val="Code"/>
        </w:rPr>
      </w:pPr>
      <w:r>
        <w:rPr>
          <w:rStyle w:val="Code"/>
        </w:rPr>
        <w:t xml:space="preserve">  &lt;fixr:group </w:t>
      </w:r>
      <w:r w:rsidRPr="00F04DEE">
        <w:rPr>
          <w:rStyle w:val="Code"/>
        </w:rPr>
        <w:t>id="</w:t>
      </w:r>
      <w:r>
        <w:rPr>
          <w:rStyle w:val="Code"/>
        </w:rPr>
        <w:t>10000</w:t>
      </w:r>
      <w:r w:rsidRPr="00F04DEE">
        <w:rPr>
          <w:rStyle w:val="Code"/>
        </w:rPr>
        <w:t>" name="</w:t>
      </w:r>
      <w:r>
        <w:rPr>
          <w:rStyle w:val="Code"/>
        </w:rPr>
        <w:t>ViolationGrp</w:t>
      </w:r>
      <w:r w:rsidRPr="00F04DEE">
        <w:rPr>
          <w:rStyle w:val="Code"/>
        </w:rPr>
        <w:t>"</w:t>
      </w:r>
      <w:r>
        <w:rPr>
          <w:rStyle w:val="Code"/>
        </w:rPr>
        <w:t xml:space="preserve"> </w:t>
      </w:r>
      <w:r w:rsidRPr="00F04DEE">
        <w:rPr>
          <w:rStyle w:val="Code"/>
        </w:rPr>
        <w:t>numInGroupId="10001" numInGroupName="NoViolations"</w:t>
      </w:r>
      <w:r>
        <w:rPr>
          <w:rStyle w:val="Code"/>
        </w:rPr>
        <w:t>&gt;</w:t>
      </w:r>
    </w:p>
    <w:p w14:paraId="1F49F41A" w14:textId="3F56CFF2" w:rsidR="00F04DEE" w:rsidRDefault="00F04DEE" w:rsidP="00F04DEE">
      <w:pPr>
        <w:pStyle w:val="CodeExample"/>
        <w:keepNext/>
        <w:keepLines/>
        <w:ind w:firstLine="360"/>
        <w:rPr>
          <w:rStyle w:val="Code"/>
        </w:rPr>
      </w:pPr>
      <w:r>
        <w:rPr>
          <w:rStyle w:val="Code"/>
        </w:rPr>
        <w:t xml:space="preserve">    </w:t>
      </w:r>
      <w:r w:rsidRPr="00F04DEE">
        <w:rPr>
          <w:rStyle w:val="Code"/>
        </w:rPr>
        <w:t>&lt;fixr:field id="</w:t>
      </w:r>
      <w:r>
        <w:rPr>
          <w:rStyle w:val="Code"/>
        </w:rPr>
        <w:t>10002</w:t>
      </w:r>
      <w:r w:rsidRPr="00F04DEE">
        <w:rPr>
          <w:rStyle w:val="Code"/>
        </w:rPr>
        <w:t>" name="</w:t>
      </w:r>
      <w:r>
        <w:rPr>
          <w:rStyle w:val="Code"/>
        </w:rPr>
        <w:t>ruleViolated</w:t>
      </w:r>
      <w:r w:rsidRPr="00F04DEE">
        <w:rPr>
          <w:rStyle w:val="Code"/>
        </w:rPr>
        <w:t>"</w:t>
      </w:r>
      <w:r>
        <w:rPr>
          <w:rStyle w:val="Code"/>
        </w:rPr>
        <w:t xml:space="preserve"> type=</w:t>
      </w:r>
      <w:r w:rsidRPr="00F04DEE">
        <w:rPr>
          <w:rStyle w:val="Code"/>
        </w:rPr>
        <w:t>"String"</w:t>
      </w:r>
      <w:r>
        <w:rPr>
          <w:rStyle w:val="Code"/>
        </w:rPr>
        <w:t>&gt;</w:t>
      </w:r>
    </w:p>
    <w:p w14:paraId="7649DBCE" w14:textId="08523FE5" w:rsidR="00F04DEE" w:rsidRPr="00F04DEE" w:rsidRDefault="00F04DEE" w:rsidP="00F04DEE">
      <w:pPr>
        <w:pStyle w:val="CodeExample"/>
        <w:keepNext/>
        <w:keepLines/>
        <w:ind w:firstLine="360"/>
        <w:rPr>
          <w:rStyle w:val="Code"/>
        </w:rPr>
      </w:pPr>
      <w:r>
        <w:rPr>
          <w:rStyle w:val="Code"/>
        </w:rPr>
        <w:t xml:space="preserve">  &lt;/fixr:group&gt;</w:t>
      </w:r>
    </w:p>
    <w:p w14:paraId="36B368C3" w14:textId="65F3973D" w:rsidR="00F04DEE" w:rsidRPr="00F04DEE" w:rsidRDefault="00F04DEE" w:rsidP="00F04DEE">
      <w:pPr>
        <w:pStyle w:val="CodeExample"/>
        <w:keepNext/>
        <w:keepLines/>
        <w:ind w:firstLine="360"/>
        <w:rPr>
          <w:rStyle w:val="Code"/>
        </w:rPr>
      </w:pPr>
      <w:r w:rsidRPr="00F04DEE">
        <w:rPr>
          <w:rStyle w:val="Code"/>
        </w:rPr>
        <w:t>&lt;</w:t>
      </w:r>
      <w:r>
        <w:rPr>
          <w:rStyle w:val="Code"/>
        </w:rPr>
        <w:t>/</w:t>
      </w:r>
      <w:r w:rsidRPr="00F04DEE">
        <w:rPr>
          <w:rStyle w:val="Code"/>
        </w:rPr>
        <w:t>fixr:actor</w:t>
      </w:r>
      <w:r>
        <w:rPr>
          <w:rStyle w:val="Code"/>
        </w:rPr>
        <w:t>&gt;</w:t>
      </w:r>
    </w:p>
    <w:p w14:paraId="25BDCA5E" w14:textId="77777777" w:rsidR="00A60A61" w:rsidRDefault="00A60A61" w:rsidP="00745183">
      <w:pPr>
        <w:rPr>
          <w:rFonts w:ascii="Arial" w:eastAsiaTheme="minorHAnsi" w:hAnsi="Arial" w:cs="Arial"/>
          <w:color w:val="0000FF"/>
          <w:sz w:val="20"/>
          <w:szCs w:val="20"/>
        </w:rPr>
      </w:pPr>
    </w:p>
    <w:p w14:paraId="284ED8AE" w14:textId="10C9DC13" w:rsidR="0039278A" w:rsidRDefault="0039278A" w:rsidP="0039278A">
      <w:pPr>
        <w:pStyle w:val="Heading3"/>
      </w:pPr>
      <w:bookmarkStart w:id="267" w:name="_Toc506973682"/>
      <w:r>
        <w:t>Response conditions</w:t>
      </w:r>
      <w:bookmarkEnd w:id="267"/>
    </w:p>
    <w:p w14:paraId="174F850E" w14:textId="5544CA20" w:rsidR="0039278A" w:rsidRDefault="007F6C1F" w:rsidP="0039278A">
      <w:r>
        <w:t>A &lt;</w:t>
      </w:r>
      <w:r w:rsidRPr="007F6C1F">
        <w:rPr>
          <w:rStyle w:val="Code"/>
        </w:rPr>
        <w:t>when</w:t>
      </w:r>
      <w:r>
        <w:t xml:space="preserve">&gt; element with conditional expression is also supported in the </w:t>
      </w:r>
      <w:r w:rsidRPr="007F6C1F">
        <w:rPr>
          <w:rStyle w:val="Code"/>
        </w:rPr>
        <w:t>&lt;message&gt;/&lt;responses&gt;</w:t>
      </w:r>
      <w:r>
        <w:t xml:space="preserve"> element tree. See workflow below for usage.</w:t>
      </w:r>
    </w:p>
    <w:p w14:paraId="2AD130AD" w14:textId="44504485" w:rsidR="006375CA" w:rsidRDefault="006375CA" w:rsidP="006375CA">
      <w:pPr>
        <w:pStyle w:val="Heading2"/>
      </w:pPr>
      <w:bookmarkStart w:id="268" w:name="_Toc506973683"/>
      <w:r>
        <w:t>Workflow</w:t>
      </w:r>
      <w:bookmarkEnd w:id="268"/>
    </w:p>
    <w:p w14:paraId="557F4413" w14:textId="2F24A6E4" w:rsidR="0094428B" w:rsidRDefault="007F6C1F" w:rsidP="007F6C1F">
      <w:r>
        <w:t xml:space="preserve">Workflow is the </w:t>
      </w:r>
      <w:r w:rsidR="00D97F50">
        <w:t>behavior of a FIX party with respect to the exchange of messages. For each received message type, one or more possible actions</w:t>
      </w:r>
      <w:r w:rsidR="00C65A8F">
        <w:t xml:space="preserve"> can be specified under the </w:t>
      </w:r>
      <w:r w:rsidR="00C65A8F" w:rsidRPr="00C65A8F">
        <w:rPr>
          <w:rStyle w:val="Code"/>
        </w:rPr>
        <w:t>&lt;message&gt;/&lt;responses&gt;</w:t>
      </w:r>
      <w:r w:rsidR="00C65A8F">
        <w:t xml:space="preserve"> element.</w:t>
      </w:r>
      <w:r w:rsidR="0094428B">
        <w:t xml:space="preserve"> </w:t>
      </w:r>
    </w:p>
    <w:p w14:paraId="2C2353AE" w14:textId="505911A8" w:rsidR="0094428B" w:rsidRDefault="0094428B" w:rsidP="007F6C1F">
      <w:r>
        <w:t xml:space="preserve">Workflow in Orchestra recognizes that there is not always a 1:1 relationship between </w:t>
      </w:r>
      <w:r w:rsidR="002B7623">
        <w:t xml:space="preserve">a </w:t>
      </w:r>
      <w:r>
        <w:t xml:space="preserve">FIX </w:t>
      </w:r>
      <w:r w:rsidRPr="0094428B">
        <w:rPr>
          <w:rStyle w:val="Code"/>
        </w:rPr>
        <w:t>MsgType</w:t>
      </w:r>
      <w:r>
        <w:t xml:space="preserve"> and </w:t>
      </w:r>
      <w:r w:rsidR="002B7623">
        <w:t xml:space="preserve">a </w:t>
      </w:r>
      <w:r>
        <w:t xml:space="preserve">use case. Some FIX message types such as ExecutionReport are overloaded for many different </w:t>
      </w:r>
      <w:r w:rsidR="002B7623">
        <w:t>meanings</w:t>
      </w:r>
      <w:r>
        <w:t>. Therefore, messages in Orchestra are identified primarily by their FIX type, but with a qualification for a specific use case. We call each message use case a scenario.</w:t>
      </w:r>
    </w:p>
    <w:p w14:paraId="566185BF" w14:textId="466FDEC3" w:rsidR="007F6C1F" w:rsidRDefault="0094428B" w:rsidP="007F6C1F">
      <w:r>
        <w:t>Behavior may depend upon more information than a receive message itself. External state information enters it as well, e.g. the state of an order book. The &lt;</w:t>
      </w:r>
      <w:r w:rsidRPr="0093560C">
        <w:rPr>
          <w:rStyle w:val="Code"/>
        </w:rPr>
        <w:t>actors</w:t>
      </w:r>
      <w:r>
        <w:t>&gt; element tree provides a place to store such external state information.</w:t>
      </w:r>
      <w:r w:rsidR="0093560C">
        <w:t xml:space="preserve"> An actor can also be used to identify the originator </w:t>
      </w:r>
      <w:r w:rsidR="000D2358">
        <w:t xml:space="preserve">or receiver </w:t>
      </w:r>
      <w:r w:rsidR="0093560C">
        <w:t>of a message.</w:t>
      </w:r>
    </w:p>
    <w:p w14:paraId="772D8E1F" w14:textId="04C50FCE" w:rsidR="00F84E8A" w:rsidRDefault="0094428B" w:rsidP="0094428B">
      <w:pPr>
        <w:pStyle w:val="Heading3"/>
      </w:pPr>
      <w:bookmarkStart w:id="269" w:name="_Toc506973684"/>
      <w:r>
        <w:t>Scenarios</w:t>
      </w:r>
      <w:bookmarkEnd w:id="269"/>
    </w:p>
    <w:p w14:paraId="16FC0936" w14:textId="429214DF" w:rsidR="0094428B" w:rsidRDefault="0093560C" w:rsidP="0094428B">
      <w:r>
        <w:t>A scenario is one use case of a specific message type</w:t>
      </w:r>
      <w:r w:rsidR="007056DE">
        <w:t xml:space="preserve">, as identified by key attributes </w:t>
      </w:r>
      <w:r w:rsidR="007056DE" w:rsidRPr="0093560C">
        <w:rPr>
          <w:rStyle w:val="Code"/>
        </w:rPr>
        <w:t>name</w:t>
      </w:r>
      <w:r w:rsidR="007056DE">
        <w:t xml:space="preserve"> and </w:t>
      </w:r>
      <w:r w:rsidR="007056DE" w:rsidRPr="0093560C">
        <w:rPr>
          <w:rStyle w:val="Code"/>
        </w:rPr>
        <w:t>msgType</w:t>
      </w:r>
      <w:r w:rsidR="007056DE">
        <w:t xml:space="preserve"> in </w:t>
      </w:r>
      <w:r w:rsidR="007056DE" w:rsidRPr="0093560C">
        <w:rPr>
          <w:rStyle w:val="Code"/>
          <w:highlight w:val="white"/>
        </w:rPr>
        <w:t>messageAttribGrp</w:t>
      </w:r>
      <w:r w:rsidR="007056DE">
        <w:rPr>
          <w:rFonts w:ascii="Arial" w:eastAsiaTheme="minorHAnsi" w:hAnsi="Arial" w:cs="Arial"/>
          <w:color w:val="000000"/>
          <w:sz w:val="20"/>
          <w:szCs w:val="20"/>
        </w:rPr>
        <w:t xml:space="preserve"> attribute group</w:t>
      </w:r>
      <w:r w:rsidR="00046FEA">
        <w:rPr>
          <w:rFonts w:ascii="Arial" w:eastAsiaTheme="minorHAnsi" w:hAnsi="Arial" w:cs="Arial"/>
          <w:color w:val="000000"/>
          <w:sz w:val="20"/>
          <w:szCs w:val="20"/>
        </w:rPr>
        <w:t xml:space="preserve"> supported by &lt;</w:t>
      </w:r>
      <w:r w:rsidR="00046FEA" w:rsidRPr="00046FEA">
        <w:rPr>
          <w:rStyle w:val="Code"/>
        </w:rPr>
        <w:t>message</w:t>
      </w:r>
      <w:r w:rsidR="00046FEA">
        <w:rPr>
          <w:rFonts w:ascii="Arial" w:eastAsiaTheme="minorHAnsi" w:hAnsi="Arial" w:cs="Arial"/>
          <w:color w:val="000000"/>
          <w:sz w:val="20"/>
          <w:szCs w:val="20"/>
        </w:rPr>
        <w:t>&gt;</w:t>
      </w:r>
      <w:r w:rsidR="007056DE">
        <w:rPr>
          <w:rFonts w:ascii="Arial" w:eastAsiaTheme="minorHAnsi" w:hAnsi="Arial" w:cs="Arial"/>
          <w:color w:val="000000"/>
          <w:sz w:val="20"/>
          <w:szCs w:val="20"/>
        </w:rPr>
        <w:t>.</w:t>
      </w:r>
      <w:r>
        <w:t xml:space="preserve"> A scenario name is stored in the </w:t>
      </w:r>
      <w:r w:rsidR="000D2358">
        <w:rPr>
          <w:rStyle w:val="Code"/>
        </w:rPr>
        <w:t>scenario</w:t>
      </w:r>
      <w:r w:rsidR="000D2358">
        <w:t xml:space="preserve"> </w:t>
      </w:r>
      <w:r>
        <w:t>attribute of &lt;</w:t>
      </w:r>
      <w:r w:rsidRPr="0093560C">
        <w:rPr>
          <w:rStyle w:val="Code"/>
        </w:rPr>
        <w:t>message</w:t>
      </w:r>
      <w:r>
        <w:t xml:space="preserve">&gt;. If there is only one use case for a message type, then </w:t>
      </w:r>
      <w:r w:rsidR="000D2358">
        <w:rPr>
          <w:rStyle w:val="Code"/>
        </w:rPr>
        <w:t>scenario</w:t>
      </w:r>
      <w:r w:rsidR="000D2358">
        <w:t xml:space="preserve"> </w:t>
      </w:r>
      <w:r>
        <w:t xml:space="preserve">need not be populated. It defaults to “base”. </w:t>
      </w:r>
      <w:r w:rsidR="000D2358">
        <w:t xml:space="preserve">Scenarios </w:t>
      </w:r>
      <w:r>
        <w:t>must be unique per message type</w:t>
      </w:r>
      <w:r>
        <w:rPr>
          <w:rFonts w:ascii="Arial" w:eastAsiaTheme="minorHAnsi" w:hAnsi="Arial" w:cs="Arial"/>
          <w:color w:val="000000"/>
          <w:sz w:val="20"/>
          <w:szCs w:val="20"/>
        </w:rPr>
        <w:t xml:space="preserve"> </w:t>
      </w:r>
      <w:r>
        <w:t xml:space="preserve">and it is an error to have more than one &lt;message&gt; element of the same type without a </w:t>
      </w:r>
      <w:r w:rsidR="000D2358">
        <w:rPr>
          <w:rStyle w:val="Code"/>
        </w:rPr>
        <w:t xml:space="preserve">scenario </w:t>
      </w:r>
      <w:r w:rsidRPr="0093560C">
        <w:t>since</w:t>
      </w:r>
      <w:r>
        <w:t xml:space="preserve"> they would in effect be duplicates of </w:t>
      </w:r>
      <w:r w:rsidR="000D2358">
        <w:t xml:space="preserve">scenario </w:t>
      </w:r>
      <w:r>
        <w:t>“base”.</w:t>
      </w:r>
    </w:p>
    <w:p w14:paraId="37EE3895" w14:textId="10FE6675" w:rsidR="00863EFD" w:rsidRPr="0094428B" w:rsidRDefault="00863EFD" w:rsidP="00863EFD">
      <w:r>
        <w:t>This standard imposes no naming convention for scenarios. Implementers are free to choose names that are meaningful in their business.</w:t>
      </w:r>
    </w:p>
    <w:p w14:paraId="6FDE2272" w14:textId="3C2AE862" w:rsidR="007056DE" w:rsidRDefault="007056DE" w:rsidP="0094428B">
      <w:r>
        <w:t>Each scenario is represented by a &lt;</w:t>
      </w:r>
      <w:r w:rsidRPr="007056DE">
        <w:rPr>
          <w:rStyle w:val="Code"/>
        </w:rPr>
        <w:t>message</w:t>
      </w:r>
      <w:r>
        <w:t>&gt; element, and thus has its own message contents in its &lt;</w:t>
      </w:r>
      <w:r w:rsidRPr="007056DE">
        <w:rPr>
          <w:rStyle w:val="Code"/>
        </w:rPr>
        <w:t>structure</w:t>
      </w:r>
      <w:r>
        <w:t>&gt; child element and its own &lt;</w:t>
      </w:r>
      <w:r w:rsidRPr="007056DE">
        <w:rPr>
          <w:rStyle w:val="Code"/>
        </w:rPr>
        <w:t>responses</w:t>
      </w:r>
      <w:r>
        <w:t>&gt; element tree.</w:t>
      </w:r>
    </w:p>
    <w:p w14:paraId="5521C826" w14:textId="135DBB82" w:rsidR="007056DE" w:rsidRDefault="007056DE" w:rsidP="007056DE">
      <w:pPr>
        <w:pStyle w:val="Heading4"/>
      </w:pPr>
      <w:r>
        <w:t xml:space="preserve">Mapping </w:t>
      </w:r>
      <w:r w:rsidR="00863EFD">
        <w:t xml:space="preserve">a </w:t>
      </w:r>
      <w:r w:rsidR="00046FEA">
        <w:t>message</w:t>
      </w:r>
      <w:r>
        <w:t xml:space="preserve"> to </w:t>
      </w:r>
      <w:r w:rsidR="00863EFD">
        <w:t>a scenario</w:t>
      </w:r>
    </w:p>
    <w:p w14:paraId="0F673416" w14:textId="60B8B577" w:rsidR="007056DE" w:rsidRPr="007056DE" w:rsidRDefault="007056DE" w:rsidP="007056DE">
      <w:pPr>
        <w:rPr>
          <w:i/>
        </w:rPr>
      </w:pPr>
      <w:r w:rsidRPr="007056DE">
        <w:rPr>
          <w:i/>
        </w:rPr>
        <w:t>This section is non</w:t>
      </w:r>
      <w:r>
        <w:rPr>
          <w:i/>
        </w:rPr>
        <w:t>-</w:t>
      </w:r>
      <w:r w:rsidRPr="007056DE">
        <w:rPr>
          <w:i/>
        </w:rPr>
        <w:t>normative.</w:t>
      </w:r>
    </w:p>
    <w:p w14:paraId="3FF06826" w14:textId="7937828E" w:rsidR="007056DE" w:rsidRDefault="007056DE" w:rsidP="0094428B">
      <w:r>
        <w:t>The task of mapping an actual received message to a scenario declaration in Orchestra</w:t>
      </w:r>
      <w:r w:rsidR="00863EFD">
        <w:t xml:space="preserve"> is left to implementations. </w:t>
      </w:r>
      <w:r w:rsidR="00046FEA">
        <w:t xml:space="preserve">The first level of matching is on message the </w:t>
      </w:r>
      <w:r w:rsidR="00046FEA" w:rsidRPr="00046FEA">
        <w:rPr>
          <w:rStyle w:val="Code"/>
        </w:rPr>
        <w:t>msgType</w:t>
      </w:r>
      <w:r w:rsidR="00046FEA">
        <w:t xml:space="preserve"> attribute. However, that message type may have several </w:t>
      </w:r>
      <w:r w:rsidR="000D2358">
        <w:t>scenarios</w:t>
      </w:r>
      <w:r w:rsidR="00046FEA">
        <w:t xml:space="preserve">. </w:t>
      </w:r>
      <w:r w:rsidR="00863EFD">
        <w:t>Pattern matching s</w:t>
      </w:r>
      <w:r>
        <w:t xml:space="preserve">trategies might include comparing </w:t>
      </w:r>
      <w:r w:rsidR="000F7932">
        <w:t>a</w:t>
      </w:r>
      <w:r>
        <w:t xml:space="preserve"> message to expected required fields, mapping values</w:t>
      </w:r>
      <w:r w:rsidR="00E63E96">
        <w:t xml:space="preserve"> of a distinguishing field like </w:t>
      </w:r>
      <w:r w:rsidR="00E63E96" w:rsidRPr="007056DE">
        <w:rPr>
          <w:rStyle w:val="Code"/>
        </w:rPr>
        <w:t>ExecType</w:t>
      </w:r>
      <w:r w:rsidR="00E63E96">
        <w:t xml:space="preserve"> to its code set literals</w:t>
      </w:r>
      <w:r>
        <w:t>, and so forth.</w:t>
      </w:r>
    </w:p>
    <w:p w14:paraId="3903F657" w14:textId="52FD6FDD" w:rsidR="00FC0DF8" w:rsidRDefault="00FC0DF8" w:rsidP="007F6C1F">
      <w:pPr>
        <w:pStyle w:val="Heading3"/>
      </w:pPr>
      <w:bookmarkStart w:id="270" w:name="_Toc506973685"/>
      <w:r>
        <w:t>Actors</w:t>
      </w:r>
      <w:bookmarkEnd w:id="270"/>
    </w:p>
    <w:p w14:paraId="5FB95011" w14:textId="149D5027" w:rsidR="00046FEA" w:rsidRPr="00046FEA" w:rsidRDefault="00046FEA" w:rsidP="00046FEA">
      <w:r>
        <w:t>An &lt;</w:t>
      </w:r>
      <w:r w:rsidRPr="00046FEA">
        <w:rPr>
          <w:rStyle w:val="Code"/>
        </w:rPr>
        <w:t>actor</w:t>
      </w:r>
      <w:r>
        <w:t>&gt; element represents either a counterparty to a FIX session or an external entity that holds state relevant to</w:t>
      </w:r>
      <w:r w:rsidR="00B3744F">
        <w:t xml:space="preserve"> application and </w:t>
      </w:r>
      <w:r>
        <w:t>session behavior. An actor can take actions</w:t>
      </w:r>
      <w:r w:rsidR="002071A7">
        <w:t xml:space="preserve"> such as assigning state or transitioning a state machine</w:t>
      </w:r>
      <w:r>
        <w:t xml:space="preserve">. If it represents a session counterparty, it can send FIX messages. </w:t>
      </w:r>
      <w:r w:rsidR="002071A7">
        <w:t xml:space="preserve">Also, actions can be time dependent. </w:t>
      </w:r>
      <w:r>
        <w:t>An Orchestra file may declare any number of actors within the &lt;actors&gt; parent element.</w:t>
      </w:r>
      <w:r w:rsidR="00E26E00">
        <w:t xml:space="preserve"> The </w:t>
      </w:r>
      <w:r w:rsidR="00E26E00" w:rsidRPr="00E26E00">
        <w:rPr>
          <w:rStyle w:val="Code"/>
        </w:rPr>
        <w:t>name</w:t>
      </w:r>
      <w:r w:rsidR="00E26E00">
        <w:t xml:space="preserve"> attribute of an &lt;actor&gt; element must be unique within an Orchestra file.</w:t>
      </w:r>
    </w:p>
    <w:p w14:paraId="6C9FE658" w14:textId="4FF8E5C9" w:rsidR="00FC0DF8" w:rsidRDefault="00FC0DF8" w:rsidP="007F6C1F">
      <w:pPr>
        <w:pStyle w:val="Heading4"/>
      </w:pPr>
      <w:r>
        <w:t>State variables</w:t>
      </w:r>
    </w:p>
    <w:p w14:paraId="1A942909" w14:textId="6E5AE3ED" w:rsidR="00FC0DF8" w:rsidRDefault="00046FEA" w:rsidP="00FC0DF8">
      <w:r>
        <w:t>Actors can hold state variables in the form of FIX fields. That is</w:t>
      </w:r>
      <w:r w:rsidR="00C87386">
        <w:t>,</w:t>
      </w:r>
      <w:r>
        <w:t xml:space="preserve"> each state variable has an </w:t>
      </w:r>
      <w:r w:rsidRPr="00C87386">
        <w:rPr>
          <w:rStyle w:val="Code"/>
        </w:rPr>
        <w:t>id</w:t>
      </w:r>
      <w:r>
        <w:t xml:space="preserve"> and </w:t>
      </w:r>
      <w:r w:rsidRPr="00C87386">
        <w:rPr>
          <w:rStyle w:val="Code"/>
        </w:rPr>
        <w:t>name</w:t>
      </w:r>
      <w:r>
        <w:t xml:space="preserve"> for identification and a value of a FIX datatype. Like any field, valid values can be constrained to a code set or range.</w:t>
      </w:r>
      <w:r w:rsidR="00C87386">
        <w:t xml:space="preserve"> The datatype or code set is declared in the </w:t>
      </w:r>
      <w:r w:rsidR="00C87386" w:rsidRPr="00C87386">
        <w:rPr>
          <w:rStyle w:val="Code"/>
        </w:rPr>
        <w:t>type</w:t>
      </w:r>
      <w:r w:rsidR="00C87386">
        <w:t xml:space="preserve"> attribute, just like any field</w:t>
      </w:r>
    </w:p>
    <w:p w14:paraId="644C53D3" w14:textId="2388504D" w:rsidR="00C87386" w:rsidRDefault="00C87386" w:rsidP="00FC0DF8">
      <w:r>
        <w:t>If a state variable corresponds to a standard FIX field, it can be declared as a &lt;</w:t>
      </w:r>
      <w:r w:rsidRPr="00C87386">
        <w:rPr>
          <w:rStyle w:val="Code"/>
        </w:rPr>
        <w:t>fieldRef</w:t>
      </w:r>
      <w:r>
        <w:t>&gt; element child of the &lt;</w:t>
      </w:r>
      <w:r w:rsidRPr="00C87386">
        <w:rPr>
          <w:rStyle w:val="Code"/>
        </w:rPr>
        <w:t>actor</w:t>
      </w:r>
      <w:r>
        <w:t>&gt;. Alternatively, it can be declared in-line as a &lt;</w:t>
      </w:r>
      <w:r w:rsidRPr="00C87386">
        <w:rPr>
          <w:rStyle w:val="Code"/>
        </w:rPr>
        <w:t>field</w:t>
      </w:r>
      <w:r>
        <w:t>&gt; element.</w:t>
      </w:r>
      <w:r w:rsidR="00DA5FA4">
        <w:t xml:space="preserve"> Additionally, state variables can be organized as components or repeating groups.</w:t>
      </w:r>
    </w:p>
    <w:p w14:paraId="1767F7CC" w14:textId="6E44264B" w:rsidR="002071A7" w:rsidRDefault="002071A7" w:rsidP="00FC0DF8">
      <w:r>
        <w:t>A state variable can be tested in a conditional expression or set by an assignment expression.</w:t>
      </w:r>
    </w:p>
    <w:p w14:paraId="477E02C2" w14:textId="5FC340C1" w:rsidR="00D35E07" w:rsidRDefault="00D35E07" w:rsidP="00D35E07">
      <w:pPr>
        <w:pStyle w:val="TextExample"/>
      </w:pPr>
      <w:r>
        <w:t>An actor with state variables</w:t>
      </w:r>
    </w:p>
    <w:p w14:paraId="16C42128" w14:textId="77777777" w:rsidR="00D35E07" w:rsidRPr="00D35E07" w:rsidRDefault="00D35E07" w:rsidP="00D35E07">
      <w:pPr>
        <w:pStyle w:val="CodeExample"/>
        <w:keepNext/>
        <w:keepLines/>
        <w:ind w:firstLine="360"/>
        <w:rPr>
          <w:rStyle w:val="Code"/>
        </w:rPr>
      </w:pPr>
      <w:r w:rsidRPr="00D35E07">
        <w:rPr>
          <w:rStyle w:val="Code"/>
        </w:rPr>
        <w:t>&lt;fixr:actor name="Market"&gt;</w:t>
      </w:r>
    </w:p>
    <w:p w14:paraId="03A72581" w14:textId="7A9588CC" w:rsidR="00D35E07" w:rsidRP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id="336" name="TradingSessionID"/&gt;</w:t>
      </w:r>
    </w:p>
    <w:p w14:paraId="3E567D89" w14:textId="070792F3" w:rsid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id="75" name="TradeDate"/&gt;</w:t>
      </w:r>
    </w:p>
    <w:p w14:paraId="190E8127" w14:textId="2E88BB9B" w:rsidR="00D35E07" w:rsidRPr="00D35E07" w:rsidRDefault="00D35E07" w:rsidP="00D35E07">
      <w:pPr>
        <w:pStyle w:val="CodeExample"/>
        <w:keepNext/>
        <w:keepLines/>
        <w:ind w:firstLine="360"/>
        <w:rPr>
          <w:rStyle w:val="Code"/>
        </w:rPr>
      </w:pPr>
      <w:r w:rsidRPr="00D35E07">
        <w:rPr>
          <w:rStyle w:val="Code"/>
        </w:rPr>
        <w:t>&lt;</w:t>
      </w:r>
      <w:r>
        <w:rPr>
          <w:rStyle w:val="Code"/>
        </w:rPr>
        <w:t>/</w:t>
      </w:r>
      <w:r w:rsidRPr="00D35E07">
        <w:rPr>
          <w:rStyle w:val="Code"/>
        </w:rPr>
        <w:t>fixr:actor</w:t>
      </w:r>
      <w:r>
        <w:rPr>
          <w:rStyle w:val="Code"/>
        </w:rPr>
        <w:t>&gt;</w:t>
      </w:r>
    </w:p>
    <w:p w14:paraId="38E8CF08" w14:textId="7A1EA5CA" w:rsidR="00D35E07" w:rsidRPr="00FC0DF8" w:rsidRDefault="00D35E07" w:rsidP="00FC0DF8"/>
    <w:p w14:paraId="550040D4" w14:textId="666E3DE1" w:rsidR="00FC0DF8" w:rsidRDefault="00FC0DF8" w:rsidP="007F6C1F">
      <w:pPr>
        <w:pStyle w:val="Heading4"/>
      </w:pPr>
      <w:r>
        <w:t>State machines</w:t>
      </w:r>
    </w:p>
    <w:p w14:paraId="2E48C867" w14:textId="29F29165" w:rsidR="00C87386" w:rsidRDefault="002071A7" w:rsidP="00C87386">
      <w:r>
        <w:t xml:space="preserve">A state machine has discrete values called states and defined transitions between states. </w:t>
      </w:r>
      <w:r w:rsidR="003952B1">
        <w:t>A state machine is declared in XML as a &lt;</w:t>
      </w:r>
      <w:r w:rsidR="003952B1" w:rsidRPr="003952B1">
        <w:rPr>
          <w:rStyle w:val="Code"/>
        </w:rPr>
        <w:t>states</w:t>
      </w:r>
      <w:r w:rsidR="003952B1">
        <w:t>&gt; child element of an &lt;</w:t>
      </w:r>
      <w:r w:rsidR="003952B1" w:rsidRPr="003952B1">
        <w:rPr>
          <w:rStyle w:val="Code"/>
        </w:rPr>
        <w:t>actor</w:t>
      </w:r>
      <w:r w:rsidR="003952B1">
        <w:t>&gt;. The &lt;</w:t>
      </w:r>
      <w:r w:rsidR="003952B1" w:rsidRPr="003952B1">
        <w:rPr>
          <w:rStyle w:val="Code"/>
        </w:rPr>
        <w:t>states</w:t>
      </w:r>
      <w:r w:rsidR="003952B1">
        <w:t>&gt; element contains any number &lt;</w:t>
      </w:r>
      <w:r w:rsidR="003952B1" w:rsidRPr="003952B1">
        <w:rPr>
          <w:rStyle w:val="Code"/>
        </w:rPr>
        <w:t>state</w:t>
      </w:r>
      <w:r w:rsidR="003952B1">
        <w:t>&gt; children, and o</w:t>
      </w:r>
      <w:r>
        <w:t>ne initial state of the state machine</w:t>
      </w:r>
      <w:r w:rsidR="003952B1">
        <w:t>, as &lt;</w:t>
      </w:r>
      <w:r w:rsidR="003952B1" w:rsidRPr="003952B1">
        <w:rPr>
          <w:rStyle w:val="Code"/>
        </w:rPr>
        <w:t>initial</w:t>
      </w:r>
      <w:r w:rsidR="003952B1">
        <w:t>&gt; element</w:t>
      </w:r>
      <w:r>
        <w:t>. It is an error to declare more than one initial state. Some state changes are allowed and others disallowed; changes can only be made through explicitly declared transitions.</w:t>
      </w:r>
      <w:r w:rsidR="003952B1">
        <w:t xml:space="preserve"> A &lt;</w:t>
      </w:r>
      <w:r w:rsidR="003952B1" w:rsidRPr="003952B1">
        <w:rPr>
          <w:rStyle w:val="Code"/>
        </w:rPr>
        <w:t>transition</w:t>
      </w:r>
      <w:r w:rsidR="003952B1">
        <w:t>&gt; child of a &lt;</w:t>
      </w:r>
      <w:r w:rsidR="003952B1" w:rsidRPr="003952B1">
        <w:rPr>
          <w:rStyle w:val="Code"/>
        </w:rPr>
        <w:t>state</w:t>
      </w:r>
      <w:r w:rsidR="003952B1">
        <w:t>&gt; or &lt;</w:t>
      </w:r>
      <w:r w:rsidR="003952B1" w:rsidRPr="003952B1">
        <w:rPr>
          <w:rStyle w:val="Code"/>
        </w:rPr>
        <w:t>initial</w:t>
      </w:r>
      <w:r w:rsidR="003952B1">
        <w:t xml:space="preserve">&gt; gives the name of the new state of the state machine in its </w:t>
      </w:r>
      <w:r w:rsidR="003952B1" w:rsidRPr="003952B1">
        <w:rPr>
          <w:rStyle w:val="Code"/>
        </w:rPr>
        <w:t>target</w:t>
      </w:r>
      <w:r w:rsidR="003952B1">
        <w:t xml:space="preserve"> attribute.</w:t>
      </w:r>
    </w:p>
    <w:p w14:paraId="13BFD083" w14:textId="77777777" w:rsidR="003952B1" w:rsidRDefault="002071A7" w:rsidP="003952B1">
      <w:r>
        <w:t>States and transitions must have unique names within a state machine.</w:t>
      </w:r>
      <w:r w:rsidR="003952B1">
        <w:t xml:space="preserve"> </w:t>
      </w:r>
    </w:p>
    <w:p w14:paraId="6C48AB45" w14:textId="7C590F1F" w:rsidR="003952B1" w:rsidRDefault="003952B1" w:rsidP="00C87386">
      <w:r>
        <w:t xml:space="preserve">The current state of a state machine can be tested </w:t>
      </w:r>
      <w:r w:rsidR="009F7D09">
        <w:t>by</w:t>
      </w:r>
      <w:r>
        <w:t xml:space="preserve"> a conditional expression</w:t>
      </w:r>
      <w:r w:rsidR="009F7D09">
        <w:t>, and a</w:t>
      </w:r>
      <w:r>
        <w:t xml:space="preserve"> transition can be invoked by an assignment expression.</w:t>
      </w:r>
    </w:p>
    <w:p w14:paraId="7FA606DA" w14:textId="658ABF1B" w:rsidR="005D4C0F" w:rsidRDefault="005D4C0F" w:rsidP="005D4C0F">
      <w:pPr>
        <w:pStyle w:val="TextExample"/>
      </w:pPr>
      <w:r>
        <w:t>A state machine for market phases</w:t>
      </w:r>
    </w:p>
    <w:p w14:paraId="2AAE92F1" w14:textId="77777777" w:rsidR="005D4C0F" w:rsidRPr="005D4C0F" w:rsidRDefault="005D4C0F" w:rsidP="005D4C0F">
      <w:pPr>
        <w:pStyle w:val="CodeExample"/>
        <w:keepNext/>
        <w:keepLines/>
        <w:ind w:firstLine="360"/>
        <w:rPr>
          <w:rFonts w:eastAsia="Times New Roman" w:cs="Courier New"/>
          <w:color w:val="323232"/>
          <w:szCs w:val="20"/>
        </w:rPr>
      </w:pPr>
      <w:r w:rsidRPr="005D4C0F">
        <w:rPr>
          <w:rStyle w:val="Code"/>
        </w:rPr>
        <w:t>&lt;fixr:states name="Phase"&gt;</w:t>
      </w:r>
    </w:p>
    <w:p w14:paraId="0647F2C8" w14:textId="03F6219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 name="Closed"&gt;</w:t>
      </w:r>
    </w:p>
    <w:p w14:paraId="1139A439" w14:textId="5F4CCE0F"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name="Reopening" target="Preopen"/&gt;</w:t>
      </w:r>
    </w:p>
    <w:p w14:paraId="6B5DCFB5" w14:textId="7956766A"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&lt;/fixr:initial&gt;</w:t>
      </w:r>
    </w:p>
    <w:p w14:paraId="08F64B04" w14:textId="43632B43"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name="Halted"&gt;</w:t>
      </w:r>
    </w:p>
    <w:p w14:paraId="6BA8A075" w14:textId="7C4CF5C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name="Resumed" target="Preopen"/&gt;</w:t>
      </w:r>
    </w:p>
    <w:p w14:paraId="3F2097B3" w14:textId="0F01FE0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06876C8" w14:textId="77FF1D5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name="Open"&gt;</w:t>
      </w:r>
    </w:p>
    <w:p w14:paraId="22A1BECF" w14:textId="3B727DFC"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name="Closing" target="Preclose"/&gt;</w:t>
      </w:r>
    </w:p>
    <w:p w14:paraId="3221D11C" w14:textId="04769C16"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565FE4B4" w14:textId="4292819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name="Preopen"&gt;</w:t>
      </w:r>
    </w:p>
    <w:p w14:paraId="37D5BCCF" w14:textId="2A5A6CC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name="Opened" target="Open"/&gt;</w:t>
      </w:r>
    </w:p>
    <w:p w14:paraId="1DB92EDD" w14:textId="5D5D5E0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44789B5" w14:textId="69A4FB8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name="Preclose"&gt;</w:t>
      </w:r>
    </w:p>
    <w:p w14:paraId="277AD227" w14:textId="1FD3C4A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name="Closed" target="Closed"/&gt;</w:t>
      </w:r>
    </w:p>
    <w:p w14:paraId="2DDCDD23" w14:textId="30A7F5E0"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0D1C5FAF" w14:textId="40CB9358" w:rsidR="005D4C0F" w:rsidRPr="005D4C0F" w:rsidRDefault="005D4C0F" w:rsidP="005D4C0F">
      <w:pPr>
        <w:pStyle w:val="CodeExample"/>
        <w:keepNext/>
        <w:keepLines/>
        <w:ind w:firstLine="360"/>
        <w:rPr>
          <w:rStyle w:val="Code"/>
        </w:rPr>
      </w:pPr>
      <w:r w:rsidRPr="005D4C0F">
        <w:rPr>
          <w:rStyle w:val="Code"/>
        </w:rPr>
        <w:t>&lt;/fixr:states&gt;</w:t>
      </w:r>
    </w:p>
    <w:p w14:paraId="7238EA5A" w14:textId="32A26D38" w:rsidR="005D4C0F" w:rsidRDefault="005D4C0F" w:rsidP="00C87386"/>
    <w:p w14:paraId="1593A660" w14:textId="7DFC6F1E" w:rsidR="00C87386" w:rsidRPr="00C87386" w:rsidRDefault="00C87386" w:rsidP="00C87386">
      <w:pPr>
        <w:pStyle w:val="Heading4"/>
      </w:pPr>
      <w:r>
        <w:t>Timers</w:t>
      </w:r>
    </w:p>
    <w:p w14:paraId="31937F33" w14:textId="25797D3F" w:rsidR="00FC0DF8" w:rsidRDefault="009F7D09" w:rsidP="00FC0DF8">
      <w:r>
        <w:t>Some application layer and session layer behavior is time dependent. An event can fire when a timer expires to affect other states or send a message.</w:t>
      </w:r>
    </w:p>
    <w:p w14:paraId="40C6AABC" w14:textId="22293D14" w:rsidR="009F7D09" w:rsidRDefault="009F7D09" w:rsidP="00FC0DF8">
      <w:r>
        <w:t>Like a state machine, a &lt;</w:t>
      </w:r>
      <w:r w:rsidRPr="009F7D09">
        <w:rPr>
          <w:rStyle w:val="Code"/>
        </w:rPr>
        <w:t>timer</w:t>
      </w:r>
      <w:r>
        <w:t>&gt; is the child of an &lt;</w:t>
      </w:r>
      <w:r w:rsidRPr="009F7D09">
        <w:rPr>
          <w:rStyle w:val="Code"/>
        </w:rPr>
        <w:t>actor</w:t>
      </w:r>
      <w:r>
        <w:t xml:space="preserve">&gt;, and it has a </w:t>
      </w:r>
      <w:r w:rsidRPr="009F7D09">
        <w:rPr>
          <w:rStyle w:val="Code"/>
        </w:rPr>
        <w:t>name</w:t>
      </w:r>
      <w:r>
        <w:t xml:space="preserve"> attribute.</w:t>
      </w:r>
    </w:p>
    <w:p w14:paraId="4A92B224" w14:textId="29FD203A" w:rsidR="009606A3" w:rsidRDefault="009606A3" w:rsidP="007F6C1F">
      <w:pPr>
        <w:pStyle w:val="Heading3"/>
      </w:pPr>
      <w:bookmarkStart w:id="271" w:name="_Toc506973686"/>
      <w:r>
        <w:t>Flows</w:t>
      </w:r>
      <w:bookmarkEnd w:id="271"/>
    </w:p>
    <w:p w14:paraId="6ECA1EFE" w14:textId="1AE10808" w:rsidR="009606A3" w:rsidRDefault="009606A3" w:rsidP="009606A3">
      <w:r>
        <w:t xml:space="preserve">A </w:t>
      </w:r>
      <w:r w:rsidRPr="009606A3">
        <w:rPr>
          <w:rStyle w:val="Code"/>
        </w:rPr>
        <w:t>&lt;flow&gt;</w:t>
      </w:r>
      <w:r>
        <w:t xml:space="preserve"> element </w:t>
      </w:r>
      <w:r w:rsidR="00851F29">
        <w:t xml:space="preserve">represents a stream of messages from one actor (source) to another (destination). A flow depends on </w:t>
      </w:r>
      <w:r w:rsidR="00563BA0">
        <w:t>abstractions</w:t>
      </w:r>
      <w:r w:rsidR="00851F29">
        <w:t xml:space="preserve"> of the session and transport layers, but is an application-layer view of message exchange behavior.</w:t>
      </w:r>
      <w:r w:rsidR="00563BA0">
        <w:t xml:space="preserve"> It is intended to be session and transport protocol independent.</w:t>
      </w:r>
      <w:r w:rsidR="00851F29">
        <w:t xml:space="preserve"> Multiple application flows may be multiplexed in a FIX session.</w:t>
      </w:r>
    </w:p>
    <w:p w14:paraId="68E27B4A" w14:textId="77777777" w:rsidR="00563BA0" w:rsidRDefault="00563BA0" w:rsidP="009606A3">
      <w:r>
        <w:t xml:space="preserve">A </w:t>
      </w:r>
      <w:r w:rsidRPr="00454318">
        <w:rPr>
          <w:rStyle w:val="Code"/>
        </w:rPr>
        <w:t>&lt;flow&gt;</w:t>
      </w:r>
      <w:r>
        <w:t xml:space="preserve"> is identified by its</w:t>
      </w:r>
      <w:r w:rsidRPr="00454318">
        <w:rPr>
          <w:rStyle w:val="Code"/>
        </w:rPr>
        <w:t xml:space="preserve"> name</w:t>
      </w:r>
      <w:r>
        <w:t xml:space="preserve"> attribute. It must have a </w:t>
      </w:r>
      <w:r w:rsidRPr="00454318">
        <w:rPr>
          <w:rStyle w:val="Code"/>
        </w:rPr>
        <w:t>source</w:t>
      </w:r>
      <w:r>
        <w:t xml:space="preserve"> and a </w:t>
      </w:r>
      <w:r w:rsidRPr="00454318">
        <w:rPr>
          <w:rStyle w:val="Code"/>
        </w:rPr>
        <w:t>destination</w:t>
      </w:r>
      <w:r>
        <w:t xml:space="preserve"> attribute, and both of those must match the name of an </w:t>
      </w:r>
      <w:r w:rsidRPr="00454318">
        <w:rPr>
          <w:rStyle w:val="Code"/>
        </w:rPr>
        <w:t>&lt;actor&gt;</w:t>
      </w:r>
      <w:r>
        <w:t xml:space="preserve"> element. The </w:t>
      </w:r>
      <w:r w:rsidRPr="00454318">
        <w:rPr>
          <w:rStyle w:val="Code"/>
        </w:rPr>
        <w:t>messageCast</w:t>
      </w:r>
      <w:r>
        <w:t xml:space="preserve"> attribute defaults to </w:t>
      </w:r>
      <w:r w:rsidRPr="00454318">
        <w:rPr>
          <w:rStyle w:val="Code"/>
        </w:rPr>
        <w:t>unicast</w:t>
      </w:r>
      <w:r>
        <w:t xml:space="preserve">, but may be set to </w:t>
      </w:r>
      <w:r w:rsidRPr="00454318">
        <w:rPr>
          <w:rStyle w:val="Code"/>
        </w:rPr>
        <w:t>multicast</w:t>
      </w:r>
      <w:r>
        <w:t xml:space="preserve">.  </w:t>
      </w:r>
    </w:p>
    <w:p w14:paraId="45FDE54F" w14:textId="61C89527" w:rsidR="00563BA0" w:rsidRDefault="00563BA0" w:rsidP="009606A3">
      <w:r>
        <w:t xml:space="preserve">The optional </w:t>
      </w:r>
      <w:r w:rsidRPr="00454318">
        <w:rPr>
          <w:rStyle w:val="Code"/>
        </w:rPr>
        <w:t>reliability</w:t>
      </w:r>
      <w:r>
        <w:t xml:space="preserve"> attribute describes the delivery guarantee of messages on the flow. It takes one of these values:</w:t>
      </w:r>
    </w:p>
    <w:p w14:paraId="0C5192E4" w14:textId="5704788B" w:rsidR="00563BA0" w:rsidRPr="00454318" w:rsidRDefault="00563BA0" w:rsidP="004B78A6">
      <w:pPr>
        <w:pStyle w:val="ListParagraph"/>
        <w:numPr>
          <w:ilvl w:val="0"/>
          <w:numId w:val="13"/>
        </w:numPr>
        <w:rPr>
          <w:b/>
        </w:rPr>
      </w:pPr>
      <w:r w:rsidRPr="00454318">
        <w:rPr>
          <w:b/>
        </w:rPr>
        <w:t>bestEffort</w:t>
      </w:r>
      <w:r w:rsidR="00BD4E8E">
        <w:t>—no delivery guarantee</w:t>
      </w:r>
    </w:p>
    <w:p w14:paraId="05082EDB" w14:textId="0F166ECA" w:rsidR="00563BA0" w:rsidRPr="00454318" w:rsidRDefault="00563BA0" w:rsidP="004B78A6">
      <w:pPr>
        <w:pStyle w:val="ListParagraph"/>
        <w:numPr>
          <w:ilvl w:val="0"/>
          <w:numId w:val="13"/>
        </w:numPr>
        <w:rPr>
          <w:b/>
        </w:rPr>
      </w:pPr>
      <w:r w:rsidRPr="00454318">
        <w:rPr>
          <w:b/>
        </w:rPr>
        <w:t>idempotent</w:t>
      </w:r>
      <w:r w:rsidR="00BD4E8E">
        <w:t>—deliver at-most once</w:t>
      </w:r>
    </w:p>
    <w:p w14:paraId="07F5BBC1" w14:textId="568BC9E1" w:rsidR="00563BA0" w:rsidRPr="00454318" w:rsidRDefault="00563BA0" w:rsidP="004B78A6">
      <w:pPr>
        <w:pStyle w:val="ListParagraph"/>
        <w:numPr>
          <w:ilvl w:val="0"/>
          <w:numId w:val="13"/>
        </w:numPr>
        <w:rPr>
          <w:b/>
        </w:rPr>
      </w:pPr>
      <w:r w:rsidRPr="00454318">
        <w:rPr>
          <w:b/>
        </w:rPr>
        <w:t>recoverable</w:t>
      </w:r>
      <w:r w:rsidR="00BD4E8E">
        <w:t>—deliver exactly once</w:t>
      </w:r>
    </w:p>
    <w:p w14:paraId="4E5566D1" w14:textId="77777777" w:rsidR="00563BA0" w:rsidRDefault="00563BA0" w:rsidP="009606A3"/>
    <w:p w14:paraId="558C0CE1" w14:textId="34C13E6A" w:rsidR="00851F29" w:rsidRDefault="00851F29" w:rsidP="009606A3"/>
    <w:p w14:paraId="7484438B" w14:textId="536DC77A" w:rsidR="00851F29" w:rsidRDefault="00851F29" w:rsidP="00454318">
      <w:pPr>
        <w:pStyle w:val="TextExample"/>
        <w:keepNext/>
        <w:keepLines/>
        <w:rPr>
          <w:rFonts w:eastAsiaTheme="minorHAnsi"/>
        </w:rPr>
      </w:pPr>
      <w:r w:rsidRPr="00775F98">
        <w:rPr>
          <w:rFonts w:eastAsiaTheme="minorHAnsi"/>
        </w:rPr>
        <w:t>Example</w:t>
      </w:r>
      <w:r w:rsidRPr="00454318">
        <w:rPr>
          <w:rFonts w:eastAsiaTheme="minorHAnsi"/>
        </w:rPr>
        <w:t xml:space="preserve"> of actors and flows</w:t>
      </w:r>
    </w:p>
    <w:p w14:paraId="1E3193EB" w14:textId="3F856390" w:rsidR="00851F29" w:rsidRPr="00454318" w:rsidRDefault="00851F29" w:rsidP="00454318">
      <w:pPr>
        <w:pStyle w:val="CodeExample"/>
        <w:keepNext/>
        <w:keepLines/>
        <w:rPr>
          <w:rStyle w:val="Code"/>
        </w:rPr>
      </w:pPr>
      <w:r w:rsidRPr="00454318">
        <w:rPr>
          <w:rStyle w:val="Code"/>
        </w:rPr>
        <w:t>&lt;fixr:actors&gt;</w:t>
      </w:r>
    </w:p>
    <w:p w14:paraId="6F0455AA" w14:textId="1B54CB44" w:rsidR="00851F29" w:rsidRPr="00454318" w:rsidRDefault="00851F29" w:rsidP="00454318">
      <w:pPr>
        <w:pStyle w:val="CodeExample"/>
        <w:keepNext/>
        <w:keepLines/>
        <w:ind w:firstLine="360"/>
        <w:rPr>
          <w:rStyle w:val="Code"/>
        </w:rPr>
      </w:pPr>
      <w:r w:rsidRPr="00454318">
        <w:rPr>
          <w:rStyle w:val="Code"/>
        </w:rPr>
        <w:t>&lt;fixr:actor name="BuySide"/&gt;</w:t>
      </w:r>
    </w:p>
    <w:p w14:paraId="14575CE9" w14:textId="7E5384E9" w:rsidR="00851F29" w:rsidRPr="00454318" w:rsidRDefault="00851F29" w:rsidP="00454318">
      <w:pPr>
        <w:pStyle w:val="CodeExample"/>
        <w:keepNext/>
        <w:keepLines/>
        <w:ind w:firstLine="360"/>
        <w:rPr>
          <w:rStyle w:val="Code"/>
        </w:rPr>
      </w:pPr>
      <w:r w:rsidRPr="00454318">
        <w:rPr>
          <w:rStyle w:val="Code"/>
        </w:rPr>
        <w:t>&lt;fixr:actor name="SellSide"/&gt;</w:t>
      </w:r>
    </w:p>
    <w:p w14:paraId="76941DC0" w14:textId="4EAD9924" w:rsidR="00851F29" w:rsidRPr="00454318" w:rsidRDefault="00851F29" w:rsidP="00454318">
      <w:pPr>
        <w:pStyle w:val="CodeExample"/>
        <w:keepNext/>
        <w:keepLines/>
        <w:ind w:firstLine="360"/>
        <w:rPr>
          <w:rStyle w:val="Code"/>
        </w:rPr>
      </w:pPr>
      <w:r w:rsidRPr="00454318">
        <w:rPr>
          <w:rStyle w:val="Code"/>
        </w:rPr>
        <w:t>&lt;fixr:flow name="OrderEntry" source="BuySide" destination="SellSide" messageCast="unicast" reliability="idempotent"/&gt;</w:t>
      </w:r>
    </w:p>
    <w:p w14:paraId="2B46370D" w14:textId="5BC7B513" w:rsidR="00851F29" w:rsidRPr="00454318" w:rsidRDefault="00851F29" w:rsidP="00454318">
      <w:pPr>
        <w:pStyle w:val="CodeExample"/>
        <w:keepNext/>
        <w:keepLines/>
        <w:ind w:firstLine="360"/>
        <w:rPr>
          <w:rStyle w:val="Code"/>
        </w:rPr>
      </w:pPr>
      <w:r w:rsidRPr="00454318">
        <w:rPr>
          <w:rStyle w:val="Code"/>
        </w:rPr>
        <w:t>&lt;fixr:flow name="Executions" source="SellSide" destination="BuySide" messageCast="unicast" reliability="recoverable"/&gt;</w:t>
      </w:r>
    </w:p>
    <w:p w14:paraId="3FBAC191" w14:textId="5F3709EB" w:rsidR="00851F29" w:rsidRPr="00454318" w:rsidRDefault="00851F29" w:rsidP="00454318">
      <w:pPr>
        <w:pStyle w:val="CodeExample"/>
        <w:keepNext/>
        <w:keepLines/>
        <w:ind w:firstLine="360"/>
        <w:rPr>
          <w:rStyle w:val="Code"/>
        </w:rPr>
      </w:pPr>
      <w:r w:rsidRPr="00454318">
        <w:rPr>
          <w:rStyle w:val="Code"/>
        </w:rPr>
        <w:t>&lt;fixr:flow name="MarketData" source="SellSide" destination="BuySide" messageCast="multicast" reliability="bestEffort"/&gt;</w:t>
      </w:r>
    </w:p>
    <w:p w14:paraId="21AF4BD0" w14:textId="04D97640" w:rsidR="00851F29" w:rsidRPr="00454318" w:rsidRDefault="00851F29" w:rsidP="00454318">
      <w:pPr>
        <w:pStyle w:val="CodeExample"/>
        <w:keepNext/>
        <w:keepLines/>
        <w:rPr>
          <w:rStyle w:val="Code"/>
        </w:rPr>
      </w:pPr>
      <w:r w:rsidRPr="00454318">
        <w:rPr>
          <w:rStyle w:val="Code"/>
        </w:rPr>
        <w:t>&lt;/fixr:actors&gt;</w:t>
      </w:r>
    </w:p>
    <w:p w14:paraId="7FD10AE3" w14:textId="09DBA697" w:rsidR="00FC0DF8" w:rsidRDefault="00FB3A51" w:rsidP="007F6C1F">
      <w:pPr>
        <w:pStyle w:val="Heading3"/>
      </w:pPr>
      <w:bookmarkStart w:id="272" w:name="_Toc506973687"/>
      <w:r>
        <w:t>R</w:t>
      </w:r>
      <w:r w:rsidR="00FC0DF8">
        <w:t>esponses</w:t>
      </w:r>
      <w:bookmarkEnd w:id="272"/>
    </w:p>
    <w:p w14:paraId="0AA06121" w14:textId="5D633CF3" w:rsidR="00FB3A51" w:rsidRDefault="00FB3A51" w:rsidP="00FB3A51">
      <w:r>
        <w:t xml:space="preserve">Responses to a </w:t>
      </w:r>
      <w:r w:rsidR="00AC5D0C">
        <w:t xml:space="preserve">received </w:t>
      </w:r>
      <w:r>
        <w:t>message can be of these types:</w:t>
      </w:r>
    </w:p>
    <w:p w14:paraId="3FBAE2F4" w14:textId="41435BFA" w:rsidR="00FB3A51" w:rsidRDefault="00AC5D0C" w:rsidP="004B78A6">
      <w:pPr>
        <w:pStyle w:val="ListParagraph"/>
        <w:numPr>
          <w:ilvl w:val="0"/>
          <w:numId w:val="7"/>
        </w:numPr>
      </w:pPr>
      <w:r>
        <w:t>A message is sent in reply to the received message</w:t>
      </w:r>
    </w:p>
    <w:p w14:paraId="502C4F06" w14:textId="708DB7A1" w:rsidR="00AC5D0C" w:rsidRDefault="00AC5D0C" w:rsidP="004B78A6">
      <w:pPr>
        <w:pStyle w:val="ListParagraph"/>
        <w:numPr>
          <w:ilvl w:val="0"/>
          <w:numId w:val="7"/>
        </w:numPr>
      </w:pPr>
      <w:r>
        <w:t>A state variable is changed</w:t>
      </w:r>
    </w:p>
    <w:p w14:paraId="07CA9746" w14:textId="6EF83FD4" w:rsidR="00AC5D0C" w:rsidRDefault="00AC5D0C" w:rsidP="004B78A6">
      <w:pPr>
        <w:pStyle w:val="ListParagraph"/>
        <w:numPr>
          <w:ilvl w:val="0"/>
          <w:numId w:val="7"/>
        </w:numPr>
      </w:pPr>
      <w:r>
        <w:t>A state machine transition is invoked</w:t>
      </w:r>
    </w:p>
    <w:p w14:paraId="44B59F60" w14:textId="05BF4091" w:rsidR="00AC5D0C" w:rsidRDefault="00AC5D0C" w:rsidP="004B78A6">
      <w:pPr>
        <w:pStyle w:val="ListParagraph"/>
        <w:numPr>
          <w:ilvl w:val="0"/>
          <w:numId w:val="7"/>
        </w:numPr>
      </w:pPr>
      <w:r>
        <w:t>A timer is started or canceled</w:t>
      </w:r>
    </w:p>
    <w:p w14:paraId="12583E1C" w14:textId="77A7A104" w:rsidR="00AC5D0C" w:rsidRDefault="00AC5D0C" w:rsidP="00AC5D0C">
      <w:r>
        <w:t>Multiple responses can be specified for a given message scenario as children of its &lt;</w:t>
      </w:r>
      <w:r w:rsidRPr="00AC5D0C">
        <w:rPr>
          <w:rStyle w:val="Code"/>
        </w:rPr>
        <w:t>responses</w:t>
      </w:r>
      <w:r>
        <w:t>&gt; element.</w:t>
      </w:r>
    </w:p>
    <w:p w14:paraId="74D91800" w14:textId="2155138C" w:rsidR="00AC5D0C" w:rsidRDefault="00AC5D0C" w:rsidP="00AC5D0C">
      <w:pPr>
        <w:pStyle w:val="Heading4"/>
      </w:pPr>
      <w:r>
        <w:t>Message response</w:t>
      </w:r>
    </w:p>
    <w:p w14:paraId="57DBA72B" w14:textId="30E4302F" w:rsidR="00AC5D0C" w:rsidRDefault="000908B6" w:rsidP="001622DE">
      <w:pPr>
        <w:rPr>
          <w:rFonts w:eastAsiaTheme="minorHAnsi"/>
        </w:rPr>
      </w:pPr>
      <w:r>
        <w:t>A &lt;</w:t>
      </w:r>
      <w:r w:rsidRPr="000908B6">
        <w:rPr>
          <w:rFonts w:eastAsiaTheme="minorHAnsi"/>
          <w:highlight w:val="white"/>
        </w:rPr>
        <w:t xml:space="preserve"> </w:t>
      </w:r>
      <w:r w:rsidRPr="000908B6">
        <w:rPr>
          <w:rStyle w:val="Code"/>
          <w:highlight w:val="white"/>
        </w:rPr>
        <w:t>messageRef</w:t>
      </w:r>
      <w:r>
        <w:rPr>
          <w:rFonts w:eastAsiaTheme="minorHAnsi"/>
        </w:rPr>
        <w:t xml:space="preserve">&gt; child of response represents a reply to the received message. Its </w:t>
      </w:r>
      <w:r w:rsidRPr="000908B6">
        <w:rPr>
          <w:rStyle w:val="Code"/>
        </w:rPr>
        <w:t>name, msgType</w:t>
      </w:r>
      <w:r>
        <w:rPr>
          <w:rFonts w:eastAsiaTheme="minorHAnsi"/>
        </w:rPr>
        <w:t xml:space="preserve"> and </w:t>
      </w:r>
      <w:r w:rsidR="000D2358">
        <w:rPr>
          <w:rStyle w:val="Code"/>
        </w:rPr>
        <w:t>scenario</w:t>
      </w:r>
      <w:r w:rsidR="000D2358">
        <w:rPr>
          <w:rFonts w:eastAsiaTheme="minorHAnsi"/>
        </w:rPr>
        <w:t xml:space="preserve"> </w:t>
      </w:r>
      <w:r>
        <w:rPr>
          <w:rFonts w:eastAsiaTheme="minorHAnsi"/>
        </w:rPr>
        <w:t>attributes are the combined key to a matching &lt;</w:t>
      </w:r>
      <w:r w:rsidRPr="000908B6">
        <w:rPr>
          <w:rStyle w:val="Code"/>
        </w:rPr>
        <w:t>message</w:t>
      </w:r>
      <w:r>
        <w:rPr>
          <w:rFonts w:eastAsiaTheme="minorHAnsi"/>
        </w:rPr>
        <w:t>&gt; to send.</w:t>
      </w:r>
    </w:p>
    <w:p w14:paraId="11824E33" w14:textId="07FBF8A6" w:rsidR="001622DE" w:rsidRDefault="001622DE" w:rsidP="001622DE">
      <w:pPr>
        <w:pStyle w:val="TextExample"/>
        <w:rPr>
          <w:rFonts w:eastAsiaTheme="minorHAnsi"/>
        </w:rPr>
      </w:pPr>
      <w:r>
        <w:rPr>
          <w:rFonts w:eastAsiaTheme="minorHAnsi"/>
        </w:rPr>
        <w:t>Send a response message</w:t>
      </w:r>
    </w:p>
    <w:p w14:paraId="19C80478" w14:textId="3D194CBF" w:rsidR="001622DE" w:rsidRDefault="001622DE" w:rsidP="001622DE">
      <w:pPr>
        <w:pStyle w:val="CodeExample"/>
        <w:keepNext/>
        <w:keepLines/>
        <w:ind w:firstLine="360"/>
        <w:rPr>
          <w:rStyle w:val="Code"/>
        </w:rPr>
      </w:pPr>
      <w:r w:rsidRPr="001622DE">
        <w:rPr>
          <w:rStyle w:val="Code"/>
        </w:rPr>
        <w:t>&lt;fixr:messageRef name="</w:t>
      </w:r>
      <w:r>
        <w:rPr>
          <w:rStyle w:val="Code"/>
        </w:rPr>
        <w:t>ExecutionReport</w:t>
      </w:r>
      <w:r w:rsidRPr="001622DE">
        <w:rPr>
          <w:rStyle w:val="Code"/>
        </w:rPr>
        <w:t>" msgType="</w:t>
      </w:r>
      <w:r>
        <w:rPr>
          <w:rStyle w:val="Code"/>
        </w:rPr>
        <w:t>8</w:t>
      </w:r>
      <w:r w:rsidRPr="001622DE">
        <w:rPr>
          <w:rStyle w:val="Code"/>
        </w:rPr>
        <w:t xml:space="preserve">" </w:t>
      </w:r>
      <w:r w:rsidR="000D2358">
        <w:rPr>
          <w:rStyle w:val="Code"/>
        </w:rPr>
        <w:t>scenario</w:t>
      </w:r>
      <w:r w:rsidRPr="001622DE">
        <w:rPr>
          <w:rStyle w:val="Code"/>
        </w:rPr>
        <w:t>="</w:t>
      </w:r>
      <w:r>
        <w:rPr>
          <w:rStyle w:val="Code"/>
        </w:rPr>
        <w:t>booked</w:t>
      </w:r>
      <w:r w:rsidR="00D35E07">
        <w:rPr>
          <w:rStyle w:val="Code"/>
        </w:rPr>
        <w:t xml:space="preserve"> </w:t>
      </w:r>
      <w:r w:rsidRPr="001622DE">
        <w:rPr>
          <w:rStyle w:val="Code"/>
        </w:rPr>
        <w:t>"/&gt;</w:t>
      </w:r>
    </w:p>
    <w:p w14:paraId="13571F04" w14:textId="77777777" w:rsidR="001622DE" w:rsidRPr="001622DE" w:rsidRDefault="001622DE" w:rsidP="001622DE">
      <w:pPr>
        <w:rPr>
          <w:rStyle w:val="Code"/>
        </w:rPr>
      </w:pPr>
    </w:p>
    <w:p w14:paraId="34932268" w14:textId="703DE602" w:rsidR="00AC5D0C" w:rsidRDefault="00AC5D0C" w:rsidP="00AC5D0C">
      <w:pPr>
        <w:pStyle w:val="Heading4"/>
      </w:pPr>
      <w:r>
        <w:t>State variable response</w:t>
      </w:r>
    </w:p>
    <w:p w14:paraId="0930BD26" w14:textId="5F628E11" w:rsidR="00AC5D0C" w:rsidRDefault="000908B6" w:rsidP="00AC5D0C">
      <w:pPr>
        <w:rPr>
          <w:rFonts w:ascii="Arial" w:eastAsiaTheme="minorHAnsi" w:hAnsi="Arial" w:cs="Arial"/>
          <w:color w:val="000000"/>
          <w:sz w:val="20"/>
          <w:szCs w:val="20"/>
        </w:rPr>
      </w:pPr>
      <w:r>
        <w:t>A</w:t>
      </w:r>
      <w:r w:rsidR="00C8146D">
        <w:t>n</w:t>
      </w:r>
      <w:r>
        <w:t xml:space="preserve"> &lt;</w:t>
      </w:r>
      <w:r w:rsidR="00C8146D">
        <w:rPr>
          <w:rStyle w:val="Code"/>
        </w:rPr>
        <w:t>assign</w:t>
      </w:r>
      <w:r>
        <w:t xml:space="preserve">&gt; </w:t>
      </w:r>
      <w:r w:rsidR="00C8146D">
        <w:t xml:space="preserve">element </w:t>
      </w:r>
      <w:r>
        <w:t xml:space="preserve">changes the value of </w:t>
      </w:r>
      <w:r w:rsidR="00C8146D">
        <w:t>a</w:t>
      </w:r>
      <w:r>
        <w:t xml:space="preserve"> state variable</w:t>
      </w:r>
      <w:r w:rsidR="00431829">
        <w:t xml:space="preserve"> belonging to an actor</w:t>
      </w:r>
      <w:r>
        <w:t>. Its child element &lt;</w:t>
      </w:r>
      <w:r w:rsidR="00DA5FA4">
        <w:rPr>
          <w:rStyle w:val="Code"/>
        </w:rPr>
        <w:t>assign</w:t>
      </w:r>
      <w:r>
        <w:rPr>
          <w:rFonts w:ascii="Arial" w:eastAsiaTheme="minorHAnsi" w:hAnsi="Arial" w:cs="Arial"/>
          <w:color w:val="000000"/>
          <w:sz w:val="20"/>
          <w:szCs w:val="20"/>
        </w:rPr>
        <w:t xml:space="preserve">&gt; references </w:t>
      </w:r>
      <w:r w:rsidR="00DA5FA4">
        <w:rPr>
          <w:rFonts w:ascii="Arial" w:eastAsiaTheme="minorHAnsi" w:hAnsi="Arial" w:cs="Arial"/>
          <w:color w:val="000000"/>
          <w:sz w:val="20"/>
          <w:szCs w:val="20"/>
        </w:rPr>
        <w:t>one or more</w:t>
      </w:r>
      <w:r>
        <w:rPr>
          <w:rFonts w:ascii="Arial" w:eastAsiaTheme="minorHAnsi" w:hAnsi="Arial" w:cs="Arial"/>
          <w:color w:val="000000"/>
          <w:sz w:val="20"/>
          <w:szCs w:val="20"/>
        </w:rPr>
        <w:t xml:space="preserve"> state variable</w:t>
      </w:r>
      <w:r w:rsidR="00DA5FA4">
        <w:rPr>
          <w:rFonts w:ascii="Arial" w:eastAsiaTheme="minorHAnsi" w:hAnsi="Arial" w:cs="Arial"/>
          <w:color w:val="000000"/>
          <w:sz w:val="20"/>
          <w:szCs w:val="20"/>
        </w:rPr>
        <w:t>s</w:t>
      </w:r>
      <w:r>
        <w:rPr>
          <w:rFonts w:ascii="Arial" w:eastAsiaTheme="minorHAnsi" w:hAnsi="Arial" w:cs="Arial"/>
          <w:color w:val="000000"/>
          <w:sz w:val="20"/>
          <w:szCs w:val="20"/>
        </w:rPr>
        <w:t xml:space="preserve"> to change</w:t>
      </w:r>
      <w:r w:rsidR="00CD1AE9">
        <w:rPr>
          <w:rFonts w:ascii="Arial" w:eastAsiaTheme="minorHAnsi" w:hAnsi="Arial" w:cs="Arial"/>
          <w:color w:val="000000"/>
          <w:sz w:val="20"/>
          <w:szCs w:val="20"/>
        </w:rPr>
        <w:t xml:space="preserve"> in the form of an assignment expression.</w:t>
      </w:r>
    </w:p>
    <w:p w14:paraId="5FD048D8" w14:textId="142F7A13" w:rsidR="00CD2171" w:rsidRDefault="00431829" w:rsidP="00B70188">
      <w:pPr>
        <w:pStyle w:val="TextExample"/>
        <w:keepNext/>
        <w:keepLines/>
        <w:rPr>
          <w:rFonts w:eastAsiaTheme="minorHAnsi"/>
        </w:rPr>
      </w:pPr>
      <w:r>
        <w:rPr>
          <w:rFonts w:eastAsiaTheme="minorHAnsi"/>
        </w:rPr>
        <w:t>Assign a state variable belonging to actor “participant”</w:t>
      </w:r>
    </w:p>
    <w:p w14:paraId="0B538BCC" w14:textId="4CA71C2B" w:rsidR="00CD2171" w:rsidRPr="00CD2171" w:rsidRDefault="00DA5FA4" w:rsidP="00CD2171">
      <w:pPr>
        <w:pStyle w:val="CodeExample"/>
        <w:keepNext/>
        <w:keepLines/>
        <w:ind w:firstLine="360"/>
        <w:rPr>
          <w:rStyle w:val="Code"/>
        </w:rPr>
      </w:pPr>
      <w:r>
        <w:rPr>
          <w:rStyle w:val="Code"/>
        </w:rPr>
        <w:t>&lt;fixr:assign</w:t>
      </w:r>
      <w:r w:rsidR="00CD2171" w:rsidRPr="00CD2171">
        <w:rPr>
          <w:rStyle w:val="Code"/>
        </w:rPr>
        <w:t>&gt;</w:t>
      </w:r>
      <w:r w:rsidR="00C8146D">
        <w:rPr>
          <w:rStyle w:val="Code"/>
        </w:rPr>
        <w:t>$participant.</w:t>
      </w:r>
      <w:hyperlink r:id="rId22" w:tgtFrame="tagFrame" w:history="1">
        <w:r w:rsidRPr="00CD2171">
          <w:rPr>
            <w:rStyle w:val="Code"/>
          </w:rPr>
          <w:t>RiskLimitAmount</w:t>
        </w:r>
      </w:hyperlink>
      <w:r>
        <w:rPr>
          <w:rStyle w:val="Code"/>
        </w:rPr>
        <w:t>=</w:t>
      </w:r>
      <w:r w:rsidR="00431829">
        <w:rPr>
          <w:rStyle w:val="Code"/>
        </w:rPr>
        <w:t>15000</w:t>
      </w:r>
      <w:r>
        <w:rPr>
          <w:rStyle w:val="Code"/>
        </w:rPr>
        <w:t>&lt;/fixr:assign</w:t>
      </w:r>
      <w:r w:rsidR="00CD2171" w:rsidRPr="00CD2171">
        <w:rPr>
          <w:rStyle w:val="Code"/>
        </w:rPr>
        <w:t>&gt;</w:t>
      </w:r>
    </w:p>
    <w:p w14:paraId="38FA99CF" w14:textId="77777777" w:rsidR="001622DE" w:rsidRPr="00CD2171" w:rsidRDefault="001622DE" w:rsidP="001622DE">
      <w:pPr>
        <w:rPr>
          <w:rStyle w:val="Code"/>
        </w:rPr>
      </w:pPr>
    </w:p>
    <w:p w14:paraId="76A0CAC0" w14:textId="5570F804" w:rsidR="00AC5D0C" w:rsidRDefault="00AC5D0C" w:rsidP="00AC5D0C">
      <w:pPr>
        <w:pStyle w:val="Heading4"/>
      </w:pPr>
      <w:r>
        <w:t>State machine response</w:t>
      </w:r>
    </w:p>
    <w:p w14:paraId="69E79328" w14:textId="02C1BBAB" w:rsidR="00AC5D0C" w:rsidRDefault="000908B6" w:rsidP="00AC5D0C">
      <w:pPr>
        <w:rPr>
          <w:rFonts w:ascii="Arial" w:eastAsiaTheme="minorHAnsi" w:hAnsi="Arial" w:cs="Arial"/>
          <w:color w:val="000000"/>
          <w:sz w:val="20"/>
          <w:szCs w:val="20"/>
        </w:rPr>
      </w:pPr>
      <w:r>
        <w:t xml:space="preserve">A </w:t>
      </w:r>
      <w:r w:rsidR="00F84D31">
        <w:t>&lt;</w:t>
      </w:r>
      <w:r w:rsidR="00F84D31" w:rsidRPr="00F84D31">
        <w:rPr>
          <w:rFonts w:ascii="Arial" w:eastAsiaTheme="minorHAnsi" w:hAnsi="Arial" w:cs="Arial"/>
          <w:color w:val="000000"/>
          <w:sz w:val="20"/>
          <w:szCs w:val="20"/>
          <w:highlight w:val="white"/>
        </w:rPr>
        <w:t xml:space="preserve"> </w:t>
      </w:r>
      <w:del w:id="273" w:author="Don Mendelson" w:date="2018-02-20T15:51:00Z">
        <w:r w:rsidR="00F84D31" w:rsidRPr="00F84D31" w:rsidDel="0055552A">
          <w:rPr>
            <w:rStyle w:val="Code"/>
          </w:rPr>
          <w:delText>transitionRefType</w:delText>
        </w:r>
      </w:del>
      <w:ins w:id="274" w:author="Don Mendelson" w:date="2018-02-20T15:51:00Z">
        <w:r w:rsidR="0055552A">
          <w:rPr>
            <w:rStyle w:val="Code"/>
          </w:rPr>
          <w:t>trigger</w:t>
        </w:r>
      </w:ins>
      <w:r w:rsidR="00F84D31">
        <w:rPr>
          <w:rFonts w:ascii="Arial" w:eastAsiaTheme="minorHAnsi" w:hAnsi="Arial" w:cs="Arial"/>
          <w:color w:val="000000"/>
          <w:sz w:val="20"/>
          <w:szCs w:val="20"/>
        </w:rPr>
        <w:t xml:space="preserve">&gt; element represents a state machine transition invoked when a message is received. Its </w:t>
      </w:r>
      <w:r w:rsidR="00F84D31" w:rsidRPr="00F84D31">
        <w:rPr>
          <w:rStyle w:val="Code"/>
        </w:rPr>
        <w:t>statemachine</w:t>
      </w:r>
      <w:r w:rsidR="00F84D31">
        <w:rPr>
          <w:rFonts w:ascii="Arial" w:eastAsiaTheme="minorHAnsi" w:hAnsi="Arial" w:cs="Arial"/>
          <w:color w:val="000000"/>
          <w:sz w:val="20"/>
          <w:szCs w:val="20"/>
        </w:rPr>
        <w:t xml:space="preserve"> attribute identifies the name of the state machine, and </w:t>
      </w:r>
      <w:r w:rsidR="00F84D31" w:rsidRPr="00F84D31">
        <w:rPr>
          <w:rStyle w:val="Code"/>
        </w:rPr>
        <w:t>name</w:t>
      </w:r>
      <w:r w:rsidR="00F84D31">
        <w:rPr>
          <w:rFonts w:ascii="Arial" w:eastAsiaTheme="minorHAnsi" w:hAnsi="Arial" w:cs="Arial"/>
          <w:color w:val="000000"/>
          <w:sz w:val="20"/>
          <w:szCs w:val="20"/>
        </w:rPr>
        <w:t xml:space="preserve"> attribute refers to the name of a &lt;</w:t>
      </w:r>
      <w:r w:rsidR="00F84D31" w:rsidRPr="00F84D31">
        <w:rPr>
          <w:rStyle w:val="Code"/>
        </w:rPr>
        <w:t>transition</w:t>
      </w:r>
      <w:r w:rsidR="00F84D31">
        <w:rPr>
          <w:rFonts w:ascii="Arial" w:eastAsiaTheme="minorHAnsi" w:hAnsi="Arial" w:cs="Arial"/>
          <w:color w:val="000000"/>
          <w:sz w:val="20"/>
          <w:szCs w:val="20"/>
        </w:rPr>
        <w:t>&gt; within that state machine.</w:t>
      </w:r>
    </w:p>
    <w:p w14:paraId="4FD0A033" w14:textId="1B27E125" w:rsidR="00431829" w:rsidRPr="00431829" w:rsidRDefault="00431829" w:rsidP="00431829">
      <w:pPr>
        <w:pStyle w:val="TextExample"/>
        <w:rPr>
          <w:rFonts w:eastAsiaTheme="minorHAnsi"/>
        </w:rPr>
      </w:pPr>
      <w:r w:rsidRPr="00431829">
        <w:rPr>
          <w:rFonts w:eastAsiaTheme="minorHAnsi"/>
        </w:rPr>
        <w:t>Invoking a state machine transition</w:t>
      </w:r>
      <w:r w:rsidR="00F20996">
        <w:rPr>
          <w:rFonts w:eastAsiaTheme="minorHAnsi"/>
        </w:rPr>
        <w:t>: the market resumes after a halt</w:t>
      </w:r>
    </w:p>
    <w:p w14:paraId="565C13F8" w14:textId="07175490" w:rsidR="00431829" w:rsidRDefault="00431829" w:rsidP="00431829">
      <w:pPr>
        <w:pStyle w:val="CodeExample"/>
        <w:keepNext/>
        <w:keepLines/>
        <w:ind w:firstLine="360"/>
        <w:rPr>
          <w:rStyle w:val="Code"/>
        </w:rPr>
      </w:pPr>
      <w:r w:rsidRPr="00431829">
        <w:rPr>
          <w:rStyle w:val="Code"/>
        </w:rPr>
        <w:t xml:space="preserve">&lt;fixr:transitionRef </w:t>
      </w:r>
      <w:r w:rsidR="00F20996">
        <w:rPr>
          <w:rStyle w:val="Code"/>
        </w:rPr>
        <w:t>actor=</w:t>
      </w:r>
      <w:r w:rsidR="00F20996" w:rsidRPr="00CD2171">
        <w:rPr>
          <w:rStyle w:val="Code"/>
        </w:rPr>
        <w:t>"</w:t>
      </w:r>
      <w:r w:rsidR="00F20996">
        <w:rPr>
          <w:rStyle w:val="Code"/>
        </w:rPr>
        <w:t>market</w:t>
      </w:r>
      <w:r w:rsidR="00F20996" w:rsidRPr="00CD2171">
        <w:rPr>
          <w:rStyle w:val="Code"/>
        </w:rPr>
        <w:t>"</w:t>
      </w:r>
      <w:r w:rsidR="00F20996">
        <w:rPr>
          <w:rStyle w:val="Code"/>
        </w:rPr>
        <w:t xml:space="preserve"> </w:t>
      </w:r>
      <w:r w:rsidRPr="00431829">
        <w:rPr>
          <w:rStyle w:val="Code"/>
        </w:rPr>
        <w:t>stateMachine="</w:t>
      </w:r>
      <w:r w:rsidR="00F20996">
        <w:rPr>
          <w:rStyle w:val="Code"/>
        </w:rPr>
        <w:t>phase</w:t>
      </w:r>
      <w:r w:rsidRPr="00431829">
        <w:rPr>
          <w:rStyle w:val="Code"/>
        </w:rPr>
        <w:t>" name="</w:t>
      </w:r>
      <w:r w:rsidR="00F20996">
        <w:rPr>
          <w:rStyle w:val="Code"/>
        </w:rPr>
        <w:t>resume</w:t>
      </w:r>
      <w:r w:rsidRPr="00431829">
        <w:rPr>
          <w:rStyle w:val="Code"/>
        </w:rPr>
        <w:t>"/&gt;</w:t>
      </w:r>
    </w:p>
    <w:p w14:paraId="2513BB88" w14:textId="77777777" w:rsidR="001622DE" w:rsidRPr="00431829" w:rsidRDefault="001622DE" w:rsidP="001622DE">
      <w:pPr>
        <w:rPr>
          <w:rStyle w:val="Code"/>
        </w:rPr>
      </w:pPr>
    </w:p>
    <w:p w14:paraId="48B4C2EF" w14:textId="4ECE8047" w:rsidR="00AC5D0C" w:rsidRDefault="00AC5D0C" w:rsidP="00AC5D0C">
      <w:pPr>
        <w:pStyle w:val="Heading4"/>
      </w:pPr>
      <w:r>
        <w:t>Timer operation response</w:t>
      </w:r>
    </w:p>
    <w:p w14:paraId="554BC077" w14:textId="2273EF4F" w:rsidR="00AC5D0C" w:rsidRDefault="00CE6607" w:rsidP="00AC5D0C">
      <w:r>
        <w:t>A &lt;</w:t>
      </w:r>
      <w:del w:id="275" w:author="Don Mendelson" w:date="2018-02-20T15:37:00Z">
        <w:r w:rsidDel="00FB1BCB">
          <w:delText>timerRef</w:delText>
        </w:r>
      </w:del>
      <w:ins w:id="276" w:author="Don Mendelson" w:date="2018-02-20T15:37:00Z">
        <w:r w:rsidR="00FB1BCB">
          <w:t>timerSchedule</w:t>
        </w:r>
      </w:ins>
      <w:r>
        <w:t xml:space="preserve">&gt; element invokes an operation to either start or cancel a timer. The </w:t>
      </w:r>
      <w:r w:rsidRPr="00CE6607">
        <w:rPr>
          <w:rStyle w:val="Code"/>
        </w:rPr>
        <w:t>name</w:t>
      </w:r>
      <w:r>
        <w:t xml:space="preserve"> attribute refers to the name of the timer, </w:t>
      </w:r>
      <w:r w:rsidRPr="00CE6607">
        <w:rPr>
          <w:rStyle w:val="Code"/>
        </w:rPr>
        <w:t>operation</w:t>
      </w:r>
      <w:r>
        <w:t xml:space="preserve"> tells whether to start or cancel, and </w:t>
      </w:r>
      <w:r w:rsidRPr="00CE6607">
        <w:rPr>
          <w:rStyle w:val="Code"/>
        </w:rPr>
        <w:t>interval</w:t>
      </w:r>
      <w:r>
        <w:t xml:space="preserve"> gives the elapsed time.</w:t>
      </w:r>
      <w:r w:rsidR="00296616">
        <w:t xml:space="preserve"> Interval is expressed in the lexical space of XML schema type </w:t>
      </w:r>
      <w:r w:rsidR="00296616" w:rsidRPr="00296616">
        <w:rPr>
          <w:rStyle w:val="Code"/>
        </w:rPr>
        <w:t>duration</w:t>
      </w:r>
      <w:r w:rsidR="00296616">
        <w:t xml:space="preserve">. </w:t>
      </w:r>
      <w:r w:rsidR="00300E04">
        <w:t xml:space="preserve"> That type includes the magnitude and time unit of the period in conformance to standard </w:t>
      </w:r>
      <w:r w:rsidR="00300E04" w:rsidRPr="00FB3A51">
        <w:t>ISO 8601</w:t>
      </w:r>
      <w:r w:rsidR="00300E04">
        <w:t xml:space="preserve">. </w:t>
      </w:r>
      <w:r>
        <w:t xml:space="preserve"> The </w:t>
      </w:r>
      <w:r w:rsidR="007F27EA">
        <w:t>&lt;</w:t>
      </w:r>
      <w:r w:rsidR="007F27EA" w:rsidRPr="007F27EA">
        <w:rPr>
          <w:rStyle w:val="Code"/>
        </w:rPr>
        <w:t>response</w:t>
      </w:r>
      <w:r w:rsidR="00300E04">
        <w:rPr>
          <w:rStyle w:val="Code"/>
        </w:rPr>
        <w:t>s</w:t>
      </w:r>
      <w:r w:rsidR="007F27EA">
        <w:t>&gt; elements represents action</w:t>
      </w:r>
      <w:r w:rsidR="00300E04">
        <w:t>s</w:t>
      </w:r>
      <w:r w:rsidR="007F27EA">
        <w:t xml:space="preserve"> to take </w:t>
      </w:r>
      <w:r>
        <w:t>when the timer expires.</w:t>
      </w:r>
      <w:r w:rsidR="007F27EA">
        <w:t xml:space="preserve"> Actions can include sending a message, setting a state variable, or invoking a state machine transition.</w:t>
      </w:r>
    </w:p>
    <w:p w14:paraId="36A33937" w14:textId="77777777" w:rsidR="00300E04" w:rsidRDefault="00300E04" w:rsidP="00AC5D0C"/>
    <w:p w14:paraId="3D206CCB" w14:textId="77777777" w:rsidR="007F27EA" w:rsidRPr="00AC5D0C" w:rsidRDefault="007F27EA" w:rsidP="00AC5D0C"/>
    <w:p w14:paraId="5F2A3970" w14:textId="7A04EDBF" w:rsidR="00775E60" w:rsidRPr="00431829" w:rsidRDefault="00775E60" w:rsidP="007F27EA">
      <w:pPr>
        <w:pStyle w:val="TextExample"/>
        <w:keepNext/>
        <w:keepLines/>
        <w:rPr>
          <w:rFonts w:eastAsiaTheme="minorHAnsi"/>
        </w:rPr>
      </w:pPr>
      <w:r w:rsidRPr="00431829">
        <w:rPr>
          <w:rFonts w:eastAsiaTheme="minorHAnsi"/>
        </w:rPr>
        <w:t xml:space="preserve">Invoking a </w:t>
      </w:r>
      <w:r>
        <w:rPr>
          <w:rFonts w:eastAsiaTheme="minorHAnsi"/>
        </w:rPr>
        <w:t>timer operation</w:t>
      </w:r>
      <w:r w:rsidR="00296616">
        <w:rPr>
          <w:rFonts w:eastAsiaTheme="minorHAnsi"/>
        </w:rPr>
        <w:t>: start a timer for 120 seconds</w:t>
      </w:r>
      <w:r w:rsidR="00B70188">
        <w:rPr>
          <w:rFonts w:eastAsiaTheme="minorHAnsi"/>
        </w:rPr>
        <w:t xml:space="preserve">. On timer expiration, </w:t>
      </w:r>
      <w:r w:rsidR="007F27EA">
        <w:rPr>
          <w:rFonts w:eastAsiaTheme="minorHAnsi"/>
        </w:rPr>
        <w:t xml:space="preserve">send a </w:t>
      </w:r>
      <w:r w:rsidR="00941B2C">
        <w:rPr>
          <w:rFonts w:eastAsiaTheme="minorHAnsi"/>
        </w:rPr>
        <w:t xml:space="preserve">cancel </w:t>
      </w:r>
      <w:r w:rsidR="007F27EA">
        <w:rPr>
          <w:rFonts w:eastAsiaTheme="minorHAnsi"/>
        </w:rPr>
        <w:t>message</w:t>
      </w:r>
      <w:r w:rsidR="00941B2C">
        <w:rPr>
          <w:rFonts w:eastAsiaTheme="minorHAnsi"/>
        </w:rPr>
        <w:t>, provided the order is still open</w:t>
      </w:r>
    </w:p>
    <w:p w14:paraId="71EA68D5" w14:textId="79361A49" w:rsidR="00775E60" w:rsidRDefault="00775E60" w:rsidP="00775E60">
      <w:pPr>
        <w:pStyle w:val="CodeExample"/>
        <w:keepNext/>
        <w:keepLines/>
        <w:ind w:firstLine="360"/>
        <w:rPr>
          <w:rStyle w:val="Code"/>
        </w:rPr>
      </w:pPr>
      <w:r w:rsidRPr="00431829">
        <w:rPr>
          <w:rStyle w:val="Code"/>
        </w:rPr>
        <w:t>&lt;fixr:</w:t>
      </w:r>
      <w:del w:id="277" w:author="Don Mendelson" w:date="2018-02-20T15:37:00Z">
        <w:r w:rsidRPr="00431829" w:rsidDel="00FB1BCB">
          <w:rPr>
            <w:rStyle w:val="Code"/>
          </w:rPr>
          <w:delText>t</w:delText>
        </w:r>
        <w:r w:rsidDel="00FB1BCB">
          <w:rPr>
            <w:rStyle w:val="Code"/>
          </w:rPr>
          <w:delText>imer</w:delText>
        </w:r>
        <w:r w:rsidRPr="00431829" w:rsidDel="00FB1BCB">
          <w:rPr>
            <w:rStyle w:val="Code"/>
          </w:rPr>
          <w:delText xml:space="preserve">Ref </w:delText>
        </w:r>
      </w:del>
      <w:ins w:id="278" w:author="Don Mendelson" w:date="2018-02-20T15:37:00Z">
        <w:r w:rsidR="00FB1BCB">
          <w:rPr>
            <w:rStyle w:val="Code"/>
          </w:rPr>
          <w:t>timerSchedule</w:t>
        </w:r>
        <w:r w:rsidR="00FB1BCB" w:rsidRPr="00431829">
          <w:rPr>
            <w:rStyle w:val="Code"/>
          </w:rPr>
          <w:t xml:space="preserve"> </w:t>
        </w:r>
      </w:ins>
      <w:r>
        <w:rPr>
          <w:rStyle w:val="Code"/>
        </w:rPr>
        <w:t>actor=</w:t>
      </w:r>
      <w:r w:rsidRPr="00CD2171">
        <w:rPr>
          <w:rStyle w:val="Code"/>
        </w:rPr>
        <w:t>"</w:t>
      </w:r>
      <w:r w:rsidR="00296616">
        <w:rPr>
          <w:rStyle w:val="Code"/>
        </w:rPr>
        <w:t>trader</w:t>
      </w:r>
      <w:r w:rsidRPr="00CD2171">
        <w:rPr>
          <w:rStyle w:val="Code"/>
        </w:rPr>
        <w:t>"</w:t>
      </w:r>
      <w:r>
        <w:rPr>
          <w:rStyle w:val="Code"/>
        </w:rPr>
        <w:t xml:space="preserve"> </w:t>
      </w:r>
      <w:r w:rsidR="00296616">
        <w:rPr>
          <w:rStyle w:val="Code"/>
        </w:rPr>
        <w:t>name</w:t>
      </w:r>
      <w:r w:rsidRPr="00431829">
        <w:rPr>
          <w:rStyle w:val="Code"/>
        </w:rPr>
        <w:t>="</w:t>
      </w:r>
      <w:r w:rsidR="00296616">
        <w:rPr>
          <w:rStyle w:val="Code"/>
        </w:rPr>
        <w:t>exposureTimer</w:t>
      </w:r>
      <w:r w:rsidRPr="00431829">
        <w:rPr>
          <w:rStyle w:val="Code"/>
        </w:rPr>
        <w:t xml:space="preserve">" </w:t>
      </w:r>
      <w:r w:rsidR="00296616">
        <w:rPr>
          <w:rStyle w:val="Code"/>
        </w:rPr>
        <w:t>operation</w:t>
      </w:r>
      <w:r w:rsidRPr="00431829">
        <w:rPr>
          <w:rStyle w:val="Code"/>
        </w:rPr>
        <w:t>="</w:t>
      </w:r>
      <w:r w:rsidR="00296616">
        <w:rPr>
          <w:rStyle w:val="Code"/>
        </w:rPr>
        <w:t>START</w:t>
      </w:r>
      <w:r w:rsidRPr="00431829">
        <w:rPr>
          <w:rStyle w:val="Code"/>
        </w:rPr>
        <w:t>"</w:t>
      </w:r>
      <w:r w:rsidR="00296616">
        <w:rPr>
          <w:rStyle w:val="Code"/>
        </w:rPr>
        <w:t xml:space="preserve"> interval=</w:t>
      </w:r>
      <w:r w:rsidR="00296616" w:rsidRPr="00431829">
        <w:rPr>
          <w:rStyle w:val="Code"/>
        </w:rPr>
        <w:t>"</w:t>
      </w:r>
      <w:r w:rsidR="00296616">
        <w:rPr>
          <w:rStyle w:val="Code"/>
        </w:rPr>
        <w:t>PT12</w:t>
      </w:r>
      <w:r w:rsidR="00296616" w:rsidRPr="00296616">
        <w:rPr>
          <w:rStyle w:val="Code"/>
        </w:rPr>
        <w:t>0S</w:t>
      </w:r>
      <w:r w:rsidR="00296616" w:rsidRPr="00431829">
        <w:rPr>
          <w:rStyle w:val="Code"/>
        </w:rPr>
        <w:t>"</w:t>
      </w:r>
      <w:r w:rsidRPr="00431829">
        <w:rPr>
          <w:rStyle w:val="Code"/>
        </w:rPr>
        <w:t>&gt;</w:t>
      </w:r>
    </w:p>
    <w:p w14:paraId="2B42F1A0" w14:textId="027D85F5" w:rsidR="00941B2C" w:rsidRDefault="00941B2C" w:rsidP="00941B2C">
      <w:pPr>
        <w:pStyle w:val="CodeExample"/>
        <w:keepNext/>
        <w:keepLines/>
        <w:ind w:firstLine="360"/>
        <w:rPr>
          <w:rStyle w:val="Code"/>
        </w:rPr>
      </w:pPr>
      <w:r>
        <w:rPr>
          <w:rStyle w:val="Code"/>
        </w:rPr>
        <w:t>&lt;fixr:responses&gt;</w:t>
      </w:r>
    </w:p>
    <w:p w14:paraId="21B49FF6" w14:textId="2D382A23" w:rsidR="004108A7" w:rsidRDefault="004108A7" w:rsidP="00775E60">
      <w:pPr>
        <w:pStyle w:val="CodeExample"/>
        <w:keepNext/>
        <w:keepLines/>
        <w:ind w:firstLine="360"/>
        <w:rPr>
          <w:rStyle w:val="Code"/>
        </w:rPr>
      </w:pPr>
      <w:r>
        <w:rPr>
          <w:rStyle w:val="Code"/>
        </w:rPr>
        <w:t>&lt;fixr:response&gt;</w:t>
      </w:r>
    </w:p>
    <w:p w14:paraId="5EB55B9A" w14:textId="20A37C99" w:rsidR="00941B2C" w:rsidRDefault="00941B2C" w:rsidP="00775E60">
      <w:pPr>
        <w:pStyle w:val="CodeExample"/>
        <w:keepNext/>
        <w:keepLines/>
        <w:ind w:firstLine="360"/>
        <w:rPr>
          <w:rStyle w:val="Code"/>
        </w:rPr>
      </w:pPr>
      <w:r>
        <w:rPr>
          <w:rStyle w:val="Code"/>
        </w:rPr>
        <w:t xml:space="preserve">  &lt;fixr:messageRef name=</w:t>
      </w:r>
      <w:r w:rsidRPr="00431829">
        <w:rPr>
          <w:rStyle w:val="Code"/>
        </w:rPr>
        <w:t>"</w:t>
      </w:r>
      <w:r w:rsidRPr="00941B2C">
        <w:rPr>
          <w:rStyle w:val="Code"/>
        </w:rPr>
        <w:t>OrderCancelRequest</w:t>
      </w:r>
      <w:r w:rsidRPr="00431829">
        <w:rPr>
          <w:rStyle w:val="Code"/>
        </w:rPr>
        <w:t>"</w:t>
      </w:r>
      <w:r>
        <w:rPr>
          <w:rStyle w:val="Code"/>
        </w:rPr>
        <w:t xml:space="preserve"> msgType=</w:t>
      </w:r>
      <w:r w:rsidRPr="00431829">
        <w:rPr>
          <w:rStyle w:val="Code"/>
        </w:rPr>
        <w:t>"</w:t>
      </w:r>
      <w:r>
        <w:rPr>
          <w:rStyle w:val="Code"/>
        </w:rPr>
        <w:t>F</w:t>
      </w:r>
      <w:r w:rsidRPr="00431829">
        <w:rPr>
          <w:rStyle w:val="Code"/>
        </w:rPr>
        <w:t>"&gt;</w:t>
      </w:r>
    </w:p>
    <w:p w14:paraId="4A76A9ED" w14:textId="449BE4FB" w:rsidR="007F27EA" w:rsidRDefault="007F27EA" w:rsidP="007F27EA">
      <w:pPr>
        <w:pStyle w:val="CodeExample"/>
        <w:keepNext/>
        <w:keepLines/>
        <w:ind w:firstLine="360"/>
        <w:rPr>
          <w:rStyle w:val="Code"/>
        </w:rPr>
      </w:pPr>
      <w:r>
        <w:rPr>
          <w:rStyle w:val="Code"/>
        </w:rPr>
        <w:t>&lt;/fixr:response&gt;</w:t>
      </w:r>
    </w:p>
    <w:p w14:paraId="2BAC4B06" w14:textId="2F8677F2" w:rsidR="00941B2C" w:rsidRDefault="00941B2C" w:rsidP="00941B2C">
      <w:pPr>
        <w:pStyle w:val="CodeExample"/>
        <w:keepNext/>
        <w:keepLines/>
        <w:ind w:firstLine="360"/>
        <w:rPr>
          <w:rStyle w:val="Code"/>
        </w:rPr>
      </w:pPr>
      <w:r>
        <w:rPr>
          <w:rStyle w:val="Code"/>
        </w:rPr>
        <w:t>&lt;fixr:responses&gt;</w:t>
      </w:r>
    </w:p>
    <w:p w14:paraId="290EC375" w14:textId="22721E09" w:rsidR="004108A7" w:rsidRPr="00431829" w:rsidRDefault="004108A7" w:rsidP="00775E60">
      <w:pPr>
        <w:pStyle w:val="CodeExample"/>
        <w:keepNext/>
        <w:keepLines/>
        <w:ind w:firstLine="360"/>
        <w:rPr>
          <w:rStyle w:val="Code"/>
        </w:rPr>
      </w:pPr>
      <w:r w:rsidRPr="00431829">
        <w:rPr>
          <w:rStyle w:val="Code"/>
        </w:rPr>
        <w:t>&lt;</w:t>
      </w:r>
      <w:r>
        <w:rPr>
          <w:rStyle w:val="Code"/>
        </w:rPr>
        <w:t>/</w:t>
      </w:r>
      <w:r w:rsidRPr="00431829">
        <w:rPr>
          <w:rStyle w:val="Code"/>
        </w:rPr>
        <w:t>fixr:</w:t>
      </w:r>
      <w:del w:id="279" w:author="Don Mendelson" w:date="2018-02-20T15:37:00Z">
        <w:r w:rsidRPr="00431829" w:rsidDel="00FB1BCB">
          <w:rPr>
            <w:rStyle w:val="Code"/>
          </w:rPr>
          <w:delText>t</w:delText>
        </w:r>
        <w:r w:rsidDel="00FB1BCB">
          <w:rPr>
            <w:rStyle w:val="Code"/>
          </w:rPr>
          <w:delText>imer</w:delText>
        </w:r>
        <w:r w:rsidRPr="00431829" w:rsidDel="00FB1BCB">
          <w:rPr>
            <w:rStyle w:val="Code"/>
          </w:rPr>
          <w:delText>Ref</w:delText>
        </w:r>
      </w:del>
      <w:ins w:id="280" w:author="Don Mendelson" w:date="2018-02-20T15:37:00Z">
        <w:r w:rsidR="00FB1BCB">
          <w:rPr>
            <w:rStyle w:val="Code"/>
          </w:rPr>
          <w:t>timerSchedule</w:t>
        </w:r>
      </w:ins>
      <w:r>
        <w:rPr>
          <w:rStyle w:val="Code"/>
        </w:rPr>
        <w:t>&gt;</w:t>
      </w:r>
    </w:p>
    <w:p w14:paraId="495C12B2" w14:textId="77777777" w:rsidR="00AC5D0C" w:rsidRPr="00FB3A51" w:rsidRDefault="00AC5D0C" w:rsidP="00AC5D0C"/>
    <w:p w14:paraId="55CC61EC" w14:textId="77777777" w:rsidR="00537E24" w:rsidRDefault="00537E24" w:rsidP="00537E24"/>
    <w:p w14:paraId="4999FA1C" w14:textId="77777777" w:rsidR="007F549C" w:rsidRDefault="007F549C" w:rsidP="007F549C">
      <w:pPr>
        <w:pStyle w:val="Heading2"/>
        <w:rPr>
          <w:ins w:id="281" w:author="Don Mendelson" w:date="2018-02-20T15:58:00Z"/>
        </w:rPr>
      </w:pPr>
      <w:bookmarkStart w:id="282" w:name="_Toc506973688"/>
      <w:ins w:id="283" w:author="Don Mendelson" w:date="2018-02-20T15:57:00Z">
        <w:r>
          <w:t>Semantic Concepts</w:t>
        </w:r>
      </w:ins>
      <w:bookmarkEnd w:id="282"/>
    </w:p>
    <w:p w14:paraId="22791BE7" w14:textId="265C6E8C" w:rsidR="007F549C" w:rsidRDefault="007F549C" w:rsidP="007F549C">
      <w:pPr>
        <w:rPr>
          <w:ins w:id="284" w:author="Don Mendelson" w:date="2018-02-20T16:15:00Z"/>
        </w:rPr>
      </w:pPr>
      <w:ins w:id="285" w:author="Don Mendelson" w:date="2018-02-20T15:59:00Z">
        <w:r>
          <w:t xml:space="preserve">Optionally, </w:t>
        </w:r>
      </w:ins>
      <w:ins w:id="286" w:author="Don Mendelson" w:date="2018-02-20T16:00:00Z">
        <w:r>
          <w:t xml:space="preserve">semantic concepts may be identified by name, even </w:t>
        </w:r>
      </w:ins>
      <w:ins w:id="287" w:author="Don Mendelson" w:date="2018-02-20T16:01:00Z">
        <w:r>
          <w:t xml:space="preserve">when the encoding of such a concept changes across versions of a protocol. </w:t>
        </w:r>
        <w:r w:rsidR="00816688">
          <w:t>Anchoring</w:t>
        </w:r>
        <w:r>
          <w:t xml:space="preserve"> </w:t>
        </w:r>
        <w:r w:rsidR="00816688">
          <w:t>a</w:t>
        </w:r>
        <w:r>
          <w:t xml:space="preserve"> </w:t>
        </w:r>
      </w:ins>
      <w:ins w:id="288" w:author="Don Mendelson" w:date="2018-02-20T16:02:00Z">
        <w:r w:rsidR="00816688">
          <w:t xml:space="preserve">changing </w:t>
        </w:r>
      </w:ins>
      <w:ins w:id="289" w:author="Don Mendelson" w:date="2018-02-20T16:01:00Z">
        <w:r>
          <w:t xml:space="preserve">encoding to stable concept </w:t>
        </w:r>
      </w:ins>
      <w:ins w:id="290" w:author="Don Mendelson" w:date="2018-02-20T16:02:00Z">
        <w:r w:rsidR="00816688">
          <w:t>can be used to inform</w:t>
        </w:r>
      </w:ins>
      <w:ins w:id="291" w:author="Don Mendelson" w:date="2018-02-20T16:03:00Z">
        <w:r w:rsidR="00816688">
          <w:t xml:space="preserve"> applications such as message translators.</w:t>
        </w:r>
      </w:ins>
    </w:p>
    <w:p w14:paraId="4309C1EF" w14:textId="750957CB" w:rsidR="0029169D" w:rsidRDefault="0029169D" w:rsidP="007F549C">
      <w:pPr>
        <w:rPr>
          <w:ins w:id="292" w:author="Don Mendelson" w:date="2018-02-20T16:03:00Z"/>
        </w:rPr>
      </w:pPr>
      <w:ins w:id="293" w:author="Don Mendelson" w:date="2018-02-20T16:15:00Z">
        <w:r>
          <w:t xml:space="preserve">A concept may be tied to a field or group fields. Values may be variable or </w:t>
        </w:r>
      </w:ins>
      <w:ins w:id="294" w:author="Don Mendelson" w:date="2018-02-20T16:16:00Z">
        <w:r>
          <w:t>constant.</w:t>
        </w:r>
      </w:ins>
      <w:ins w:id="295" w:author="Don Mendelson" w:date="2018-02-20T16:15:00Z">
        <w:r>
          <w:t xml:space="preserve"> </w:t>
        </w:r>
      </w:ins>
      <w:ins w:id="296" w:author="Don Mendelson" w:date="2018-02-20T16:16:00Z">
        <w:r>
          <w:t>Also, a concept name may be used to link a</w:t>
        </w:r>
      </w:ins>
      <w:ins w:id="297" w:author="Don Mendelson" w:date="2018-02-20T16:17:00Z">
        <w:r>
          <w:t xml:space="preserve"> generic</w:t>
        </w:r>
      </w:ins>
      <w:ins w:id="298" w:author="Don Mendelson" w:date="2018-02-20T16:16:00Z">
        <w:r>
          <w:t xml:space="preserve"> event to </w:t>
        </w:r>
      </w:ins>
      <w:ins w:id="299" w:author="Don Mendelson" w:date="2018-02-20T16:17:00Z">
        <w:r>
          <w:t>its message type and scenario.</w:t>
        </w:r>
      </w:ins>
    </w:p>
    <w:p w14:paraId="2183FE40" w14:textId="24534B4B" w:rsidR="00816688" w:rsidRDefault="00816688" w:rsidP="007F549C">
      <w:pPr>
        <w:rPr>
          <w:ins w:id="300" w:author="Don Mendelson" w:date="2018-02-20T16:26:00Z"/>
        </w:rPr>
      </w:pPr>
      <w:ins w:id="301" w:author="Don Mendelson" w:date="2018-02-20T16:04:00Z">
        <w:r>
          <w:t xml:space="preserve">Recognized concept names will be published by FIX Trading </w:t>
        </w:r>
      </w:ins>
      <w:ins w:id="302" w:author="Don Mendelson" w:date="2018-02-20T16:13:00Z">
        <w:r w:rsidR="0029169D">
          <w:t xml:space="preserve">Community. To maximize portability, users should </w:t>
        </w:r>
      </w:ins>
      <w:ins w:id="303" w:author="Don Mendelson" w:date="2018-02-20T16:14:00Z">
        <w:r w:rsidR="0029169D">
          <w:t>conform to those names.</w:t>
        </w:r>
      </w:ins>
    </w:p>
    <w:p w14:paraId="2A7C3C50" w14:textId="77777777" w:rsidR="00B505FA" w:rsidRDefault="00B505FA" w:rsidP="007F549C">
      <w:pPr>
        <w:rPr>
          <w:ins w:id="304" w:author="Don Mendelson" w:date="2018-02-20T16:16:00Z"/>
        </w:rPr>
      </w:pPr>
    </w:p>
    <w:p w14:paraId="02C23281" w14:textId="103D6CA9" w:rsidR="0029169D" w:rsidRDefault="00B505FA" w:rsidP="0029169D">
      <w:pPr>
        <w:pStyle w:val="TextExample"/>
        <w:keepNext/>
        <w:keepLines/>
        <w:rPr>
          <w:ins w:id="305" w:author="Don Mendelson" w:date="2018-02-20T16:20:00Z"/>
          <w:rFonts w:eastAsiaTheme="minorHAnsi"/>
        </w:rPr>
      </w:pPr>
      <w:ins w:id="306" w:author="Don Mendelson" w:date="2018-02-20T16:24:00Z">
        <w:r>
          <w:rPr>
            <w:rFonts w:eastAsiaTheme="minorHAnsi"/>
          </w:rPr>
          <w:t>The semantic concept is stable, but the FIX 4.2 fields were replaced</w:t>
        </w:r>
      </w:ins>
    </w:p>
    <w:p w14:paraId="3AEC70D4" w14:textId="013A3269" w:rsidR="0029169D" w:rsidRPr="00B505FA" w:rsidRDefault="0029169D" w:rsidP="00B505FA">
      <w:pPr>
        <w:pStyle w:val="TextExample"/>
        <w:keepNext/>
        <w:keepLines/>
        <w:rPr>
          <w:ins w:id="307" w:author="Don Mendelson" w:date="2018-02-20T16:18:00Z"/>
          <w:rFonts w:eastAsiaTheme="minorHAnsi"/>
        </w:rPr>
      </w:pPr>
      <w:ins w:id="308" w:author="Don Mendelson" w:date="2018-02-20T16:18:00Z">
        <w:r w:rsidRPr="00B505FA">
          <w:rPr>
            <w:rFonts w:eastAsiaTheme="minorHAnsi"/>
          </w:rPr>
          <w:t>FIX 4.2 encoding</w:t>
        </w:r>
      </w:ins>
    </w:p>
    <w:p w14:paraId="6BD81D14" w14:textId="77777777" w:rsidR="0029169D" w:rsidRPr="00B505FA" w:rsidRDefault="0029169D" w:rsidP="00B505FA">
      <w:pPr>
        <w:pStyle w:val="CodeExample"/>
        <w:keepNext/>
        <w:keepLines/>
        <w:ind w:firstLine="360"/>
        <w:rPr>
          <w:ins w:id="309" w:author="Don Mendelson" w:date="2018-02-20T16:19:00Z"/>
          <w:rStyle w:val="Code"/>
        </w:rPr>
      </w:pPr>
      <w:ins w:id="310" w:author="Don Mendelson" w:date="2018-02-20T16:19:00Z">
        <w:r w:rsidRPr="00B505FA">
          <w:rPr>
            <w:rStyle w:val="Code"/>
          </w:rPr>
          <w:t>&lt;fixr:concept name="ProgramOrderMember"&gt;</w:t>
        </w:r>
      </w:ins>
    </w:p>
    <w:p w14:paraId="5CE082D9" w14:textId="761927E0" w:rsidR="0029169D" w:rsidRPr="00B505FA" w:rsidRDefault="0029169D" w:rsidP="00B505FA">
      <w:pPr>
        <w:pStyle w:val="CodeExample"/>
        <w:keepNext/>
        <w:keepLines/>
        <w:ind w:firstLine="360"/>
        <w:rPr>
          <w:ins w:id="311" w:author="Don Mendelson" w:date="2018-02-20T16:19:00Z"/>
          <w:rStyle w:val="Code"/>
        </w:rPr>
      </w:pPr>
      <w:ins w:id="312" w:author="Don Mendelson" w:date="2018-02-20T16:19:00Z">
        <w:r w:rsidRPr="00B505FA">
          <w:rPr>
            <w:rStyle w:val="Code"/>
          </w:rPr>
          <w:tab/>
          <w:t>&lt;fixr:fieldRef id="47" name="Rule80A" presence="constant" value="D"/&gt;</w:t>
        </w:r>
      </w:ins>
    </w:p>
    <w:p w14:paraId="23AC3620" w14:textId="766402B6" w:rsidR="0029169D" w:rsidRDefault="0029169D" w:rsidP="0029169D">
      <w:pPr>
        <w:pStyle w:val="CodeExample"/>
        <w:keepNext/>
        <w:keepLines/>
        <w:ind w:firstLine="360"/>
        <w:rPr>
          <w:ins w:id="313" w:author="Don Mendelson" w:date="2018-02-20T16:21:00Z"/>
          <w:rStyle w:val="Code"/>
        </w:rPr>
      </w:pPr>
      <w:ins w:id="314" w:author="Don Mendelson" w:date="2018-02-20T16:19:00Z">
        <w:r w:rsidRPr="00B505FA">
          <w:rPr>
            <w:rStyle w:val="Code"/>
          </w:rPr>
          <w:t>&lt;/fixr:concept&gt;</w:t>
        </w:r>
      </w:ins>
    </w:p>
    <w:p w14:paraId="0DA067FC" w14:textId="77777777" w:rsidR="00B505FA" w:rsidRDefault="00B505FA" w:rsidP="0029169D">
      <w:pPr>
        <w:pStyle w:val="TextExample"/>
        <w:keepNext/>
        <w:keepLines/>
        <w:rPr>
          <w:ins w:id="315" w:author="Don Mendelson" w:date="2018-02-20T16:23:00Z"/>
          <w:rFonts w:eastAsiaTheme="minorHAnsi"/>
        </w:rPr>
      </w:pPr>
    </w:p>
    <w:p w14:paraId="5CBB0241" w14:textId="64BBA471" w:rsidR="0029169D" w:rsidRPr="00FE0C58" w:rsidRDefault="0029169D" w:rsidP="0029169D">
      <w:pPr>
        <w:pStyle w:val="TextExample"/>
        <w:keepNext/>
        <w:keepLines/>
        <w:rPr>
          <w:ins w:id="316" w:author="Don Mendelson" w:date="2018-02-20T16:21:00Z"/>
          <w:rFonts w:eastAsiaTheme="minorHAnsi"/>
        </w:rPr>
      </w:pPr>
      <w:ins w:id="317" w:author="Don Mendelson" w:date="2018-02-20T16:21:00Z">
        <w:r w:rsidRPr="00FE0C58">
          <w:rPr>
            <w:rFonts w:eastAsiaTheme="minorHAnsi"/>
          </w:rPr>
          <w:t>FIX 4.</w:t>
        </w:r>
        <w:r>
          <w:rPr>
            <w:rFonts w:eastAsiaTheme="minorHAnsi"/>
          </w:rPr>
          <w:t>4</w:t>
        </w:r>
        <w:r w:rsidRPr="00FE0C58">
          <w:rPr>
            <w:rFonts w:eastAsiaTheme="minorHAnsi"/>
          </w:rPr>
          <w:t xml:space="preserve"> encoding</w:t>
        </w:r>
      </w:ins>
    </w:p>
    <w:p w14:paraId="3D3E6AD7" w14:textId="77777777" w:rsidR="0029169D" w:rsidRPr="00B505FA" w:rsidRDefault="0029169D" w:rsidP="00B505FA">
      <w:pPr>
        <w:pStyle w:val="CodeExample"/>
        <w:keepNext/>
        <w:keepLines/>
        <w:ind w:firstLine="360"/>
        <w:rPr>
          <w:ins w:id="318" w:author="Don Mendelson" w:date="2018-02-20T16:21:00Z"/>
          <w:rStyle w:val="Code"/>
        </w:rPr>
      </w:pPr>
      <w:ins w:id="319" w:author="Don Mendelson" w:date="2018-02-20T16:21:00Z">
        <w:r w:rsidRPr="00B505FA">
          <w:rPr>
            <w:rStyle w:val="Code"/>
          </w:rPr>
          <w:t>&lt;fixr:concept name="ProgramOrderMember"&gt;</w:t>
        </w:r>
      </w:ins>
    </w:p>
    <w:p w14:paraId="1E95802A" w14:textId="06060BDC" w:rsidR="0029169D" w:rsidRPr="00B505FA" w:rsidRDefault="0029169D" w:rsidP="00B505FA">
      <w:pPr>
        <w:pStyle w:val="CodeExample"/>
        <w:keepNext/>
        <w:keepLines/>
        <w:ind w:firstLine="360"/>
        <w:rPr>
          <w:ins w:id="320" w:author="Don Mendelson" w:date="2018-02-20T16:21:00Z"/>
          <w:rStyle w:val="Code"/>
        </w:rPr>
      </w:pPr>
      <w:ins w:id="321" w:author="Don Mendelson" w:date="2018-02-20T16:21:00Z">
        <w:r w:rsidRPr="00B505FA">
          <w:rPr>
            <w:rStyle w:val="Code"/>
          </w:rPr>
          <w:tab/>
          <w:t>&lt;fixr:fieldRef id="528" name="OrderCapacity" presence="constant" value="P"/&gt;</w:t>
        </w:r>
      </w:ins>
    </w:p>
    <w:p w14:paraId="68629EBA" w14:textId="7DD12493" w:rsidR="0029169D" w:rsidRPr="00B505FA" w:rsidRDefault="0029169D" w:rsidP="00B505FA">
      <w:pPr>
        <w:pStyle w:val="CodeExample"/>
        <w:keepNext/>
        <w:keepLines/>
        <w:ind w:firstLine="360"/>
        <w:rPr>
          <w:ins w:id="322" w:author="Don Mendelson" w:date="2018-02-20T16:21:00Z"/>
          <w:rStyle w:val="Code"/>
        </w:rPr>
      </w:pPr>
      <w:ins w:id="323" w:author="Don Mendelson" w:date="2018-02-20T16:21:00Z">
        <w:r w:rsidRPr="00B505FA">
          <w:rPr>
            <w:rStyle w:val="Code"/>
          </w:rPr>
          <w:tab/>
          <w:t>&lt;fixr:fieldRef id="529" name="OrderRestrictions" presence="constant" value="12"/&gt;</w:t>
        </w:r>
      </w:ins>
    </w:p>
    <w:p w14:paraId="21D34C4B" w14:textId="22E095CE" w:rsidR="00B505FA" w:rsidRPr="00B505FA" w:rsidRDefault="0029169D" w:rsidP="00B505FA">
      <w:pPr>
        <w:pStyle w:val="CodeExample"/>
        <w:keepNext/>
        <w:keepLines/>
        <w:ind w:firstLine="360"/>
        <w:rPr>
          <w:ins w:id="324" w:author="Don Mendelson" w:date="2018-02-20T16:14:00Z"/>
          <w:rStyle w:val="Code"/>
        </w:rPr>
      </w:pPr>
      <w:ins w:id="325" w:author="Don Mendelson" w:date="2018-02-20T16:21:00Z">
        <w:r w:rsidRPr="00B505FA">
          <w:rPr>
            <w:rStyle w:val="Code"/>
          </w:rPr>
          <w:t>&lt;/fixr:concept&gt;</w:t>
        </w:r>
      </w:ins>
    </w:p>
    <w:p w14:paraId="568B5EF9" w14:textId="77777777" w:rsidR="00B505FA" w:rsidRDefault="00B505FA">
      <w:pPr>
        <w:spacing w:before="0" w:after="200"/>
        <w:rPr>
          <w:ins w:id="326" w:author="Don Mendelson" w:date="2018-02-20T16:26:00Z"/>
          <w:rFonts w:eastAsiaTheme="minorHAnsi"/>
          <w:b/>
          <w:i/>
        </w:rPr>
      </w:pPr>
      <w:ins w:id="327" w:author="Don Mendelson" w:date="2018-02-20T16:26:00Z">
        <w:r>
          <w:rPr>
            <w:rFonts w:eastAsiaTheme="minorHAnsi"/>
          </w:rPr>
          <w:br w:type="page"/>
        </w:r>
      </w:ins>
    </w:p>
    <w:p w14:paraId="53AB2DF0" w14:textId="419B4D52" w:rsidR="00B505FA" w:rsidRDefault="00B505FA" w:rsidP="00B505FA">
      <w:pPr>
        <w:pStyle w:val="TextExample"/>
        <w:keepNext/>
        <w:keepLines/>
        <w:rPr>
          <w:ins w:id="328" w:author="Don Mendelson" w:date="2018-02-20T16:25:00Z"/>
          <w:rFonts w:eastAsiaTheme="minorHAnsi"/>
        </w:rPr>
      </w:pPr>
      <w:ins w:id="329" w:author="Don Mendelson" w:date="2018-02-20T16:25:00Z">
        <w:r>
          <w:rPr>
            <w:rFonts w:eastAsiaTheme="minorHAnsi"/>
          </w:rPr>
          <w:t xml:space="preserve">The name of </w:t>
        </w:r>
      </w:ins>
      <w:ins w:id="330" w:author="Don Mendelson" w:date="2018-02-20T16:28:00Z">
        <w:r>
          <w:rPr>
            <w:rFonts w:eastAsiaTheme="minorHAnsi"/>
          </w:rPr>
          <w:t>a</w:t>
        </w:r>
      </w:ins>
      <w:ins w:id="331" w:author="Don Mendelson" w:date="2018-02-20T16:25:00Z">
        <w:r>
          <w:rPr>
            <w:rFonts w:eastAsiaTheme="minorHAnsi"/>
          </w:rPr>
          <w:t xml:space="preserve"> message changed</w:t>
        </w:r>
      </w:ins>
    </w:p>
    <w:p w14:paraId="690E3411" w14:textId="77777777" w:rsidR="00B505FA" w:rsidRPr="00B505FA" w:rsidRDefault="00B505FA" w:rsidP="00B505FA">
      <w:pPr>
        <w:pStyle w:val="TextExample"/>
        <w:keepNext/>
        <w:keepLines/>
        <w:rPr>
          <w:ins w:id="332" w:author="Don Mendelson" w:date="2018-02-20T16:25:00Z"/>
          <w:rFonts w:eastAsiaTheme="minorHAnsi"/>
        </w:rPr>
      </w:pPr>
      <w:ins w:id="333" w:author="Don Mendelson" w:date="2018-02-20T16:25:00Z">
        <w:r w:rsidRPr="00B505FA">
          <w:rPr>
            <w:rFonts w:eastAsiaTheme="minorHAnsi"/>
          </w:rPr>
          <w:t>FIX 4.2 encoding</w:t>
        </w:r>
      </w:ins>
    </w:p>
    <w:p w14:paraId="0ECE477E" w14:textId="77777777" w:rsidR="00B505FA" w:rsidRPr="00B505FA" w:rsidRDefault="00B505FA" w:rsidP="00B505FA">
      <w:pPr>
        <w:pStyle w:val="CodeExample"/>
        <w:keepNext/>
        <w:keepLines/>
        <w:ind w:firstLine="360"/>
        <w:rPr>
          <w:ins w:id="334" w:author="Don Mendelson" w:date="2018-02-20T16:25:00Z"/>
          <w:rStyle w:val="Code"/>
        </w:rPr>
      </w:pPr>
      <w:ins w:id="335" w:author="Don Mendelson" w:date="2018-02-20T16:25:00Z">
        <w:r w:rsidRPr="00B505FA">
          <w:rPr>
            <w:rStyle w:val="Code"/>
          </w:rPr>
          <w:t>&lt;fixr:concept name="BaseOrder"&gt;</w:t>
        </w:r>
      </w:ins>
    </w:p>
    <w:p w14:paraId="1A997515" w14:textId="40A81952" w:rsidR="00B505FA" w:rsidRPr="00B505FA" w:rsidRDefault="00B505FA" w:rsidP="00B505FA">
      <w:pPr>
        <w:pStyle w:val="CodeExample"/>
        <w:keepNext/>
        <w:keepLines/>
        <w:ind w:firstLine="360"/>
        <w:rPr>
          <w:ins w:id="336" w:author="Don Mendelson" w:date="2018-02-20T16:25:00Z"/>
          <w:rStyle w:val="Code"/>
        </w:rPr>
      </w:pPr>
      <w:ins w:id="337" w:author="Don Mendelson" w:date="2018-02-20T16:25:00Z">
        <w:r w:rsidRPr="00B505FA">
          <w:rPr>
            <w:rStyle w:val="Code"/>
          </w:rPr>
          <w:tab/>
          <w:t>&lt;fixr:messageRef name="OrderSingle" msgType="D" scenario="base"/&gt;</w:t>
        </w:r>
      </w:ins>
    </w:p>
    <w:p w14:paraId="7C5E2B01" w14:textId="7D8CF545" w:rsidR="00B505FA" w:rsidRPr="00B505FA" w:rsidRDefault="00B505FA" w:rsidP="00B505FA">
      <w:pPr>
        <w:pStyle w:val="CodeExample"/>
        <w:keepNext/>
        <w:keepLines/>
        <w:ind w:firstLine="360"/>
        <w:rPr>
          <w:ins w:id="338" w:author="Don Mendelson" w:date="2018-02-20T16:25:00Z"/>
          <w:rStyle w:val="Code"/>
        </w:rPr>
      </w:pPr>
      <w:ins w:id="339" w:author="Don Mendelson" w:date="2018-02-20T16:25:00Z">
        <w:r w:rsidRPr="00B505FA">
          <w:rPr>
            <w:rStyle w:val="Code"/>
          </w:rPr>
          <w:t>&lt;/fixr:concept&gt;</w:t>
        </w:r>
      </w:ins>
    </w:p>
    <w:p w14:paraId="43A4C6B1" w14:textId="77777777" w:rsidR="00B505FA" w:rsidRPr="00B505FA" w:rsidRDefault="00B505FA" w:rsidP="00B505FA">
      <w:pPr>
        <w:pStyle w:val="TextExample"/>
        <w:keepNext/>
        <w:keepLines/>
        <w:rPr>
          <w:ins w:id="340" w:author="Don Mendelson" w:date="2018-02-20T16:25:00Z"/>
          <w:rFonts w:eastAsiaTheme="minorHAnsi"/>
        </w:rPr>
      </w:pPr>
      <w:ins w:id="341" w:author="Don Mendelson" w:date="2018-02-20T16:25:00Z">
        <w:r w:rsidRPr="00B505FA">
          <w:rPr>
            <w:rFonts w:eastAsiaTheme="minorHAnsi"/>
          </w:rPr>
          <w:t>FIX 4.4 encoding</w:t>
        </w:r>
      </w:ins>
    </w:p>
    <w:p w14:paraId="57CE2717" w14:textId="77777777" w:rsidR="00B505FA" w:rsidRPr="00B505FA" w:rsidRDefault="00B505FA" w:rsidP="00B505FA">
      <w:pPr>
        <w:pStyle w:val="CodeExample"/>
        <w:keepNext/>
        <w:keepLines/>
        <w:ind w:firstLine="360"/>
        <w:rPr>
          <w:ins w:id="342" w:author="Don Mendelson" w:date="2018-02-20T16:27:00Z"/>
          <w:rStyle w:val="Code"/>
        </w:rPr>
      </w:pPr>
      <w:ins w:id="343" w:author="Don Mendelson" w:date="2018-02-20T16:27:00Z">
        <w:r w:rsidRPr="00B505FA">
          <w:rPr>
            <w:rStyle w:val="Code"/>
          </w:rPr>
          <w:t>&lt;fixr:concept name="BaseOrder"&gt;</w:t>
        </w:r>
      </w:ins>
    </w:p>
    <w:p w14:paraId="1ABE7852" w14:textId="2E6BC6C4" w:rsidR="00B505FA" w:rsidRPr="00B505FA" w:rsidRDefault="00B505FA" w:rsidP="00B505FA">
      <w:pPr>
        <w:pStyle w:val="CodeExample"/>
        <w:keepNext/>
        <w:keepLines/>
        <w:ind w:firstLine="360"/>
        <w:rPr>
          <w:ins w:id="344" w:author="Don Mendelson" w:date="2018-02-20T16:27:00Z"/>
          <w:rStyle w:val="Code"/>
        </w:rPr>
      </w:pPr>
      <w:ins w:id="345" w:author="Don Mendelson" w:date="2018-02-20T16:27:00Z">
        <w:r w:rsidRPr="00B505FA">
          <w:rPr>
            <w:rStyle w:val="Code"/>
          </w:rPr>
          <w:tab/>
          <w:t>&lt;fixr:messageRef name="NewOrderSingle" msgType="D" scenario="base"/&gt;</w:t>
        </w:r>
      </w:ins>
    </w:p>
    <w:p w14:paraId="28E35848" w14:textId="26CEB11D" w:rsidR="0029169D" w:rsidRPr="00B505FA" w:rsidRDefault="00B505FA" w:rsidP="00B505FA">
      <w:pPr>
        <w:pStyle w:val="CodeExample"/>
        <w:keepNext/>
        <w:keepLines/>
        <w:ind w:firstLine="360"/>
        <w:rPr>
          <w:ins w:id="346" w:author="Don Mendelson" w:date="2018-02-20T15:59:00Z"/>
          <w:rStyle w:val="Code"/>
        </w:rPr>
      </w:pPr>
      <w:ins w:id="347" w:author="Don Mendelson" w:date="2018-02-20T16:27:00Z">
        <w:r w:rsidRPr="00B505FA">
          <w:rPr>
            <w:rStyle w:val="Code"/>
          </w:rPr>
          <w:t>&lt;/fixr:concept&gt;</w:t>
        </w:r>
      </w:ins>
    </w:p>
    <w:p w14:paraId="7883C955" w14:textId="41E6AD7A" w:rsidR="007F27EA" w:rsidRPr="007F549C" w:rsidRDefault="007F27EA" w:rsidP="007F549C">
      <w:pPr>
        <w:pStyle w:val="Heading2"/>
      </w:pPr>
      <w:del w:id="348" w:author="Don Mendelson" w:date="2018-02-20T15:57:00Z">
        <w:r w:rsidDel="007F549C">
          <w:br w:type="page"/>
        </w:r>
      </w:del>
    </w:p>
    <w:p w14:paraId="01C8E6B8" w14:textId="240B0796" w:rsidR="00F16208" w:rsidRDefault="00847A46" w:rsidP="00FC0DF8">
      <w:pPr>
        <w:pStyle w:val="Heading1"/>
      </w:pPr>
      <w:bookmarkStart w:id="349" w:name="_Toc506973689"/>
      <w:r>
        <w:t>Interfaces XML Schema</w:t>
      </w:r>
      <w:bookmarkEnd w:id="349"/>
    </w:p>
    <w:p w14:paraId="1E66AA99" w14:textId="77777777" w:rsidR="00C4416D" w:rsidRPr="00725B34" w:rsidRDefault="00C4416D" w:rsidP="00C4416D">
      <w:pPr>
        <w:pStyle w:val="Heading2"/>
      </w:pPr>
      <w:bookmarkStart w:id="350" w:name="_Toc506973690"/>
      <w:r>
        <w:t>XML Schema (XSD)</w:t>
      </w:r>
      <w:bookmarkEnd w:id="350"/>
    </w:p>
    <w:p w14:paraId="63AB66F4" w14:textId="1BD87344" w:rsidR="00C4416D" w:rsidRDefault="00FF7D5D" w:rsidP="00C4416D">
      <w:r>
        <w:t>The FIX</w:t>
      </w:r>
      <w:r w:rsidR="00C4416D">
        <w:t>Interfaces</w:t>
      </w:r>
      <w:r>
        <w:t xml:space="preserve"> schema represents service offering and session provisioning. Its XML namespace is </w:t>
      </w:r>
      <w:r w:rsidRPr="000E55A1">
        <w:rPr>
          <w:rStyle w:val="Code"/>
        </w:rPr>
        <w:t>"http://fixprotocol.io/2016/fix</w:t>
      </w:r>
      <w:r>
        <w:rPr>
          <w:rStyle w:val="Code"/>
        </w:rPr>
        <w:t>interfaces</w:t>
      </w:r>
      <w:r w:rsidRPr="000E55A1">
        <w:rPr>
          <w:rStyle w:val="Code"/>
        </w:rPr>
        <w:t>"</w:t>
      </w:r>
      <w:r>
        <w:rPr>
          <w:rStyle w:val="Code"/>
        </w:rPr>
        <w:t>.</w:t>
      </w:r>
    </w:p>
    <w:p w14:paraId="41998165" w14:textId="77777777" w:rsidR="00C4416D" w:rsidRDefault="00C4416D" w:rsidP="00C4416D">
      <w:pPr>
        <w:pStyle w:val="Heading3"/>
      </w:pPr>
      <w:bookmarkStart w:id="351" w:name="_Toc506973691"/>
      <w:r>
        <w:t>Conformance</w:t>
      </w:r>
      <w:bookmarkEnd w:id="351"/>
    </w:p>
    <w:p w14:paraId="3905E8F7" w14:textId="222928DC" w:rsidR="00C4416D" w:rsidRDefault="00C4416D" w:rsidP="00C4416D">
      <w:r>
        <w:t xml:space="preserve">All published Interface files </w:t>
      </w:r>
      <w:r w:rsidRPr="00574876">
        <w:rPr>
          <w:b/>
        </w:rPr>
        <w:t>must</w:t>
      </w:r>
      <w:r>
        <w:t xml:space="preserve"> conform to the standard XML schema. This can be validated with common XML parsers and related tools.</w:t>
      </w:r>
    </w:p>
    <w:p w14:paraId="32C72D70" w14:textId="77777777" w:rsidR="00C4416D" w:rsidRDefault="00C4416D" w:rsidP="00C4416D">
      <w:pPr>
        <w:pStyle w:val="Heading3"/>
      </w:pPr>
      <w:bookmarkStart w:id="352" w:name="_Toc506973692"/>
      <w:r>
        <w:t>Schema location</w:t>
      </w:r>
      <w:bookmarkEnd w:id="352"/>
    </w:p>
    <w:p w14:paraId="1E26F622" w14:textId="52014137" w:rsidR="00C4416D" w:rsidRDefault="00C4416D" w:rsidP="00C4416D">
      <w:r>
        <w:t xml:space="preserve">The XML schema is currently available in GitHub project fix-orchestra module </w:t>
      </w:r>
      <w:hyperlink r:id="rId23" w:history="1">
        <w:r>
          <w:rPr>
            <w:rStyle w:val="Hyperlink"/>
          </w:rPr>
          <w:t>interfaces</w:t>
        </w:r>
        <w:r w:rsidRPr="00537E24">
          <w:rPr>
            <w:rStyle w:val="Hyperlink"/>
          </w:rPr>
          <w:t>2016</w:t>
        </w:r>
      </w:hyperlink>
      <w:r>
        <w:t>. Upon promotion to draft standard, it will be made available at a URI consistent with its XML namespace.</w:t>
      </w:r>
    </w:p>
    <w:p w14:paraId="57BD4506" w14:textId="77777777" w:rsidR="00C4416D" w:rsidRDefault="00C4416D" w:rsidP="00C4416D">
      <w:pPr>
        <w:pStyle w:val="Heading3"/>
      </w:pPr>
      <w:bookmarkStart w:id="353" w:name="_Toc506973693"/>
      <w:r>
        <w:t>Root element</w:t>
      </w:r>
      <w:bookmarkEnd w:id="353"/>
    </w:p>
    <w:p w14:paraId="130DECBF" w14:textId="62D797E3" w:rsidR="00C4416D" w:rsidRDefault="00C4416D" w:rsidP="00C4416D">
      <w:r>
        <w:t>The root element an Interfaces XML file is &lt;</w:t>
      </w:r>
      <w:r>
        <w:rPr>
          <w:rStyle w:val="Code"/>
        </w:rPr>
        <w:t>interfaces</w:t>
      </w:r>
      <w:r>
        <w:t>&gt;. This snippet shows that element with required namespaces:</w:t>
      </w:r>
    </w:p>
    <w:p w14:paraId="18400EA4" w14:textId="77777777" w:rsidR="00C4416D" w:rsidRDefault="00C4416D" w:rsidP="00C4416D"/>
    <w:p w14:paraId="6C7E6658" w14:textId="0DD792AF" w:rsidR="00C4416D" w:rsidRPr="000E55A1" w:rsidRDefault="00C4416D" w:rsidP="00C4416D">
      <w:pPr>
        <w:pStyle w:val="CodeExample"/>
        <w:keepNext/>
        <w:keepLines/>
        <w:rPr>
          <w:rStyle w:val="Code"/>
        </w:rPr>
      </w:pPr>
      <w:r>
        <w:rPr>
          <w:rStyle w:val="Code"/>
        </w:rPr>
        <w:t>&lt;fixi</w:t>
      </w:r>
      <w:r w:rsidRPr="000E55A1">
        <w:rPr>
          <w:rStyle w:val="Code"/>
        </w:rPr>
        <w:t>:</w:t>
      </w:r>
      <w:r>
        <w:rPr>
          <w:rStyle w:val="Code"/>
        </w:rPr>
        <w:t>interfaces</w:t>
      </w:r>
      <w:r w:rsidRPr="000E55A1">
        <w:rPr>
          <w:rStyle w:val="Code"/>
        </w:rPr>
        <w:t xml:space="preserve"> xmlns:dcterms="http:</w:t>
      </w:r>
      <w:r>
        <w:rPr>
          <w:rStyle w:val="Code"/>
        </w:rPr>
        <w:t>//purl.org/dc/terms/" xmlns:fixi</w:t>
      </w:r>
      <w:r w:rsidRPr="000E55A1">
        <w:rPr>
          <w:rStyle w:val="Code"/>
        </w:rPr>
        <w:t>="http://fixprotocol.io/2016/fix</w:t>
      </w:r>
      <w:r>
        <w:rPr>
          <w:rStyle w:val="Code"/>
        </w:rPr>
        <w:t>interfaces</w:t>
      </w:r>
      <w:r w:rsidRPr="000E55A1">
        <w:rPr>
          <w:rStyle w:val="Code"/>
        </w:rPr>
        <w:t>" xmlns:xsi="http://www.w3.org/2001/XMLSchema-instance" xsi:schemaLocation="http://fixprotocol.io/2016/fix</w:t>
      </w:r>
      <w:r>
        <w:rPr>
          <w:rStyle w:val="Code"/>
        </w:rPr>
        <w:t>interfaces</w:t>
      </w:r>
      <w:r w:rsidRPr="000E55A1">
        <w:rPr>
          <w:rStyle w:val="Code"/>
        </w:rPr>
        <w:t xml:space="preserve"> Fix</w:t>
      </w:r>
      <w:r>
        <w:rPr>
          <w:rStyle w:val="Code"/>
        </w:rPr>
        <w:t>Interfaces</w:t>
      </w:r>
      <w:r w:rsidRPr="000E55A1">
        <w:rPr>
          <w:rStyle w:val="Code"/>
        </w:rPr>
        <w:t>2016.xsd"&gt;</w:t>
      </w:r>
    </w:p>
    <w:p w14:paraId="482923B9" w14:textId="77777777" w:rsidR="00C4416D" w:rsidRDefault="00C4416D" w:rsidP="00C4416D"/>
    <w:p w14:paraId="6D4C3D75" w14:textId="77777777" w:rsidR="00C4416D" w:rsidRDefault="00C4416D" w:rsidP="00C4416D">
      <w:pPr>
        <w:pStyle w:val="Heading3"/>
      </w:pPr>
      <w:bookmarkStart w:id="354" w:name="_Toc506973694"/>
      <w:r>
        <w:t>Supplementary documentation</w:t>
      </w:r>
      <w:bookmarkEnd w:id="354"/>
    </w:p>
    <w:p w14:paraId="20DE95C3" w14:textId="0E9AB94F" w:rsidR="00C4416D" w:rsidRDefault="00C4416D" w:rsidP="00C4416D">
      <w:r>
        <w:t>See the separate document “</w:t>
      </w:r>
      <w:r w:rsidRPr="00B27A96">
        <w:t>Fix</w:t>
      </w:r>
      <w:r>
        <w:t>Interfaces</w:t>
      </w:r>
      <w:r w:rsidRPr="00B27A96">
        <w:t>2016.</w:t>
      </w:r>
      <w:r>
        <w:t>html” for a detailed technical reference for the Interfaces XML schema. The remainder of this section serves as an overview and explains motivations for the design.</w:t>
      </w:r>
    </w:p>
    <w:p w14:paraId="16240ED1" w14:textId="77777777" w:rsidR="00C4416D" w:rsidRDefault="00C4416D" w:rsidP="00C4416D">
      <w:pPr>
        <w:pStyle w:val="Heading3"/>
      </w:pPr>
      <w:bookmarkStart w:id="355" w:name="_Toc506973695"/>
      <w:r>
        <w:t>Protocol relationship</w:t>
      </w:r>
      <w:bookmarkEnd w:id="355"/>
    </w:p>
    <w:p w14:paraId="77E71448" w14:textId="521BF664" w:rsidR="00C4416D" w:rsidRDefault="00C4416D" w:rsidP="00C4416D">
      <w:r>
        <w:t>The schema was primarily designed to describe metadata about FIX protocols. However, it was also intended to be generic enough to work with other common financial industry protocols, especially when FIX is used in combination with other protocols.</w:t>
      </w:r>
    </w:p>
    <w:p w14:paraId="15C82EC6" w14:textId="43ACB112" w:rsidR="00295B5C" w:rsidRDefault="00295B5C" w:rsidP="00295B5C">
      <w:pPr>
        <w:pStyle w:val="Heading3"/>
      </w:pPr>
      <w:bookmarkStart w:id="356" w:name="_Toc506973696"/>
      <w:r>
        <w:t>Extensibility</w:t>
      </w:r>
      <w:bookmarkEnd w:id="356"/>
    </w:p>
    <w:p w14:paraId="75E88B86" w14:textId="4B4F2629" w:rsidR="00295B5C" w:rsidRPr="00295B5C" w:rsidRDefault="00295B5C" w:rsidP="00295B5C">
      <w:r>
        <w:t>This schema was designed to maximize extensibility so it that represent a wide range of applications, even with non-FIX protocols. Most elements allow addition of attributes, and types allow additional child elements, possibly conformant to other XML schemas.</w:t>
      </w:r>
    </w:p>
    <w:p w14:paraId="77020A3C" w14:textId="7F1347FB" w:rsidR="00C4416D" w:rsidDel="007F549C" w:rsidRDefault="00C4416D" w:rsidP="00C4416D">
      <w:pPr>
        <w:pStyle w:val="Heading2"/>
        <w:rPr>
          <w:del w:id="357" w:author="Don Mendelson" w:date="2018-02-20T15:55:00Z"/>
        </w:rPr>
      </w:pPr>
      <w:bookmarkStart w:id="358" w:name="_Toc506973697"/>
      <w:del w:id="359" w:author="Don Mendelson" w:date="2018-02-20T15:55:00Z">
        <w:r w:rsidDel="007F549C">
          <w:delText>Content ownership and history</w:delText>
        </w:r>
        <w:bookmarkEnd w:id="358"/>
      </w:del>
    </w:p>
    <w:p w14:paraId="244FA698" w14:textId="77777777" w:rsidR="00C4416D" w:rsidRDefault="00C4416D" w:rsidP="00C4416D">
      <w:pPr>
        <w:pStyle w:val="Heading3"/>
      </w:pPr>
      <w:bookmarkStart w:id="360" w:name="_Toc506973698"/>
      <w:r>
        <w:t>Provenance</w:t>
      </w:r>
      <w:bookmarkEnd w:id="360"/>
    </w:p>
    <w:p w14:paraId="1EB6E65E" w14:textId="552F510A" w:rsidR="00C4416D" w:rsidRDefault="00C4416D" w:rsidP="00C4416D">
      <w:r>
        <w:t xml:space="preserve">The </w:t>
      </w:r>
      <w:r w:rsidRPr="00022908">
        <w:rPr>
          <w:rStyle w:val="Code"/>
        </w:rPr>
        <w:t xml:space="preserve">&lt;metadata&gt; </w:t>
      </w:r>
      <w:r>
        <w:t>element is used to identify a particular Interfaces file and the issuer of that file. It can contain any of the elements defined by the Dublin Core XML schema. Recommended elements include publisher, date, and rights.</w:t>
      </w:r>
    </w:p>
    <w:p w14:paraId="1344BEE8" w14:textId="430E0A86" w:rsidR="00D97D36" w:rsidRDefault="00D97D36" w:rsidP="00D97D36">
      <w:pPr>
        <w:pStyle w:val="Heading3"/>
      </w:pPr>
      <w:bookmarkStart w:id="361" w:name="_Toc506973699"/>
      <w:r>
        <w:t>Session effective times</w:t>
      </w:r>
      <w:bookmarkEnd w:id="361"/>
    </w:p>
    <w:p w14:paraId="562ECC60" w14:textId="4108CBDD" w:rsidR="00847A46" w:rsidRDefault="00D97D36" w:rsidP="00C4416D">
      <w:r>
        <w:t>Optionally, a session may be configured for start and end time. Adding a session prior to its effective time allows configuration tasks to be carried out in advance of usage.</w:t>
      </w:r>
    </w:p>
    <w:p w14:paraId="0981AFA3" w14:textId="3D9F461F" w:rsidR="00D97D36" w:rsidRDefault="00D97D36" w:rsidP="00D97D36">
      <w:pPr>
        <w:pStyle w:val="Heading3"/>
      </w:pPr>
      <w:bookmarkStart w:id="362" w:name="_Toc506973700"/>
      <w:r>
        <w:t>Incremental changes</w:t>
      </w:r>
      <w:bookmarkEnd w:id="362"/>
    </w:p>
    <w:p w14:paraId="731DC3B4" w14:textId="7121A8D1" w:rsidR="00D97D36" w:rsidRDefault="00D97D36" w:rsidP="00C4416D">
      <w:r>
        <w:t xml:space="preserve">The Interface file format represents current state. </w:t>
      </w:r>
      <w:r w:rsidR="00FF7D5D">
        <w:t>Aside from session effective times, it</w:t>
      </w:r>
      <w:r>
        <w:t xml:space="preserve"> does not carry full pedigree. However, if a party wishes to represent incremental changes to a file, it may do so using XML patch operations as specified in IETF RFC 5261.</w:t>
      </w:r>
    </w:p>
    <w:p w14:paraId="3A541AA2" w14:textId="093B2994" w:rsidR="00D97D36" w:rsidRDefault="008C78F9" w:rsidP="00B07A1C">
      <w:pPr>
        <w:pStyle w:val="Heading3"/>
      </w:pPr>
      <w:bookmarkStart w:id="363" w:name="_Toc506973701"/>
      <w:r>
        <w:t>Interface</w:t>
      </w:r>
      <w:bookmarkEnd w:id="363"/>
    </w:p>
    <w:p w14:paraId="3DB6B742" w14:textId="32A4467E" w:rsidR="00B07A1C" w:rsidRDefault="00B07A1C" w:rsidP="00B07A1C">
      <w:r>
        <w:t xml:space="preserve">The root element </w:t>
      </w:r>
      <w:r w:rsidRPr="00B07A1C">
        <w:rPr>
          <w:rStyle w:val="Code"/>
        </w:rPr>
        <w:t>&lt;interfaces&gt;</w:t>
      </w:r>
      <w:r>
        <w:t xml:space="preserve"> contains one or more </w:t>
      </w:r>
      <w:r w:rsidRPr="00B07A1C">
        <w:rPr>
          <w:rStyle w:val="Code"/>
        </w:rPr>
        <w:t>&lt;interface&gt;</w:t>
      </w:r>
      <w:r>
        <w:t xml:space="preserve"> elements. An interface is </w:t>
      </w:r>
      <w:r w:rsidRPr="00B07A1C">
        <w:t xml:space="preserve">a collection of protocols and services exposed by a counterparty. An interface may be configured for one or more service offerings and all the protocols that make up a communication stack. </w:t>
      </w:r>
      <w:r>
        <w:t xml:space="preserve">A service offering is exposed as a </w:t>
      </w:r>
      <w:r w:rsidRPr="00B07A1C">
        <w:rPr>
          <w:rStyle w:val="Code"/>
        </w:rPr>
        <w:t>&lt;service&gt;</w:t>
      </w:r>
      <w:r>
        <w:t xml:space="preserve"> element, and protocols are given as elements for each layer of a stack. </w:t>
      </w:r>
      <w:r w:rsidRPr="00B07A1C">
        <w:t>Also, an interface may contain any number of session configurations</w:t>
      </w:r>
      <w:r>
        <w:t xml:space="preserve"> under its child </w:t>
      </w:r>
      <w:r w:rsidRPr="00B07A1C">
        <w:rPr>
          <w:rStyle w:val="Code"/>
        </w:rPr>
        <w:t>&lt;sessions&gt;</w:t>
      </w:r>
      <w:r>
        <w:t xml:space="preserve"> element</w:t>
      </w:r>
      <w:r w:rsidRPr="00B07A1C">
        <w:t>.</w:t>
      </w:r>
      <w:r>
        <w:t xml:space="preserve"> An &lt;interface&gt; element has a </w:t>
      </w:r>
      <w:r w:rsidRPr="00B07A1C">
        <w:rPr>
          <w:rStyle w:val="Code"/>
        </w:rPr>
        <w:t>name</w:t>
      </w:r>
      <w:r>
        <w:t xml:space="preserve"> attribute.</w:t>
      </w:r>
    </w:p>
    <w:p w14:paraId="58910EE4" w14:textId="197E91BF" w:rsidR="00B07A1C" w:rsidRDefault="00B07A1C" w:rsidP="00B07A1C">
      <w:pPr>
        <w:pStyle w:val="Heading3"/>
      </w:pPr>
      <w:bookmarkStart w:id="364" w:name="_Toc506973702"/>
      <w:r>
        <w:t>Protocol</w:t>
      </w:r>
      <w:r w:rsidR="00F5193F">
        <w:t>s</w:t>
      </w:r>
      <w:bookmarkEnd w:id="364"/>
    </w:p>
    <w:p w14:paraId="27AA1C90" w14:textId="2F7E7F1F" w:rsidR="00F5193F" w:rsidRPr="00F5193F" w:rsidRDefault="00F5193F" w:rsidP="00F5193F">
      <w:r>
        <w:t xml:space="preserve">An &lt;interface&gt; element has children for each layer of a protocol stack. The children are </w:t>
      </w:r>
      <w:r w:rsidRPr="00F5193F">
        <w:rPr>
          <w:rStyle w:val="Code"/>
        </w:rPr>
        <w:t>&lt;userInterface, &lt;encoding&gt;, &lt;sessionProtocol&gt;, &lt;transport&gt;</w:t>
      </w:r>
      <w:r>
        <w:t xml:space="preserve">, and </w:t>
      </w:r>
      <w:r w:rsidRPr="00F5193F">
        <w:rPr>
          <w:rStyle w:val="Code"/>
        </w:rPr>
        <w:t>&lt;protocol&gt;.</w:t>
      </w:r>
      <w:r w:rsidR="00295B5C" w:rsidRPr="00295B5C">
        <w:t xml:space="preserve"> An</w:t>
      </w:r>
      <w:r w:rsidR="00295B5C">
        <w:rPr>
          <w:rStyle w:val="Code"/>
        </w:rPr>
        <w:t xml:space="preserve"> &lt;interface&gt; </w:t>
      </w:r>
      <w:r w:rsidR="00295B5C" w:rsidRPr="00295B5C">
        <w:t xml:space="preserve">may have </w:t>
      </w:r>
      <w:r w:rsidR="00295B5C">
        <w:t>multiple instances of a protocol. For example, a session may use primary and secondary transports.</w:t>
      </w:r>
    </w:p>
    <w:p w14:paraId="29D2CAE5" w14:textId="5FC5BA44" w:rsidR="00B07A1C" w:rsidRDefault="00B07A1C" w:rsidP="00B07A1C">
      <w:r>
        <w:t xml:space="preserve">Any message-oriented protocol may have an </w:t>
      </w:r>
      <w:r w:rsidRPr="00F5193F">
        <w:rPr>
          <w:rStyle w:val="Code"/>
        </w:rPr>
        <w:t>orchestration</w:t>
      </w:r>
      <w:r>
        <w:t xml:space="preserve"> attribute that consists of a URI. It is a link to an Orchestra file that describes message structures and workflow.</w:t>
      </w:r>
      <w:r w:rsidR="00F5193F">
        <w:t xml:space="preserve"> A URI may link to a web resource or a local file.</w:t>
      </w:r>
    </w:p>
    <w:p w14:paraId="3F87B1E6" w14:textId="7A953469" w:rsidR="00F5193F" w:rsidRDefault="00F5193F" w:rsidP="00B07A1C">
      <w:r>
        <w:t xml:space="preserve">All the protocol elements have </w:t>
      </w:r>
      <w:r w:rsidRPr="00F5193F">
        <w:rPr>
          <w:rStyle w:val="Code"/>
        </w:rPr>
        <w:t>name</w:t>
      </w:r>
      <w:r>
        <w:t xml:space="preserve"> and </w:t>
      </w:r>
      <w:r w:rsidRPr="00F5193F">
        <w:rPr>
          <w:rStyle w:val="Code"/>
        </w:rPr>
        <w:t>version</w:t>
      </w:r>
      <w:r>
        <w:t xml:space="preserve"> attributes.</w:t>
      </w:r>
    </w:p>
    <w:p w14:paraId="2FE96ACA" w14:textId="77777777" w:rsidR="00F5193F" w:rsidRDefault="00F5193F" w:rsidP="00F5193F">
      <w:pPr>
        <w:pStyle w:val="Heading3"/>
      </w:pPr>
      <w:bookmarkStart w:id="365" w:name="_Toc506973703"/>
      <w:r>
        <w:t>Service</w:t>
      </w:r>
      <w:bookmarkEnd w:id="365"/>
    </w:p>
    <w:p w14:paraId="28B28F64" w14:textId="1D1AF0DD" w:rsidR="00F5193F" w:rsidRDefault="00F5193F" w:rsidP="00F5193F">
      <w:r>
        <w:t xml:space="preserve">A service is an application layer protocol. The </w:t>
      </w:r>
      <w:r w:rsidRPr="00F5193F">
        <w:rPr>
          <w:rStyle w:val="Code"/>
        </w:rPr>
        <w:t>&lt;service&gt;</w:t>
      </w:r>
      <w:r>
        <w:t xml:space="preserve"> element is of XML </w:t>
      </w:r>
      <w:r w:rsidRPr="00F5193F">
        <w:rPr>
          <w:rStyle w:val="Code"/>
        </w:rPr>
        <w:t>protocolType</w:t>
      </w:r>
      <w:r>
        <w:t>, carrying the same attributes as other protocols.</w:t>
      </w:r>
    </w:p>
    <w:p w14:paraId="49088C6A" w14:textId="6ED67246" w:rsidR="00F5193F" w:rsidRDefault="00F5193F" w:rsidP="00F5193F">
      <w:pPr>
        <w:pStyle w:val="Heading3"/>
      </w:pPr>
      <w:bookmarkStart w:id="366" w:name="_Toc506973704"/>
      <w:r>
        <w:t>Transport</w:t>
      </w:r>
      <w:bookmarkEnd w:id="366"/>
    </w:p>
    <w:p w14:paraId="33EAD460" w14:textId="439EF8A6" w:rsidR="00F5193F" w:rsidRPr="00F5193F" w:rsidRDefault="00F5193F" w:rsidP="00F5193F">
      <w:r>
        <w:t xml:space="preserve">The </w:t>
      </w:r>
      <w:r w:rsidRPr="00F5193F">
        <w:rPr>
          <w:rStyle w:val="Code"/>
        </w:rPr>
        <w:t xml:space="preserve">&lt;transport&gt; </w:t>
      </w:r>
      <w:r>
        <w:t xml:space="preserve">element is derived from XML </w:t>
      </w:r>
      <w:r w:rsidRPr="00F5193F">
        <w:rPr>
          <w:rStyle w:val="Code"/>
        </w:rPr>
        <w:t>protocolType</w:t>
      </w:r>
      <w:r>
        <w:t xml:space="preserve"> but has additional attributes</w:t>
      </w:r>
      <w:r w:rsidR="00247141">
        <w:t xml:space="preserve"> </w:t>
      </w:r>
      <w:r w:rsidR="00247141" w:rsidRPr="00247141">
        <w:rPr>
          <w:rStyle w:val="Code"/>
        </w:rPr>
        <w:t>address</w:t>
      </w:r>
      <w:r w:rsidR="00247141">
        <w:t xml:space="preserve">, </w:t>
      </w:r>
      <w:r w:rsidR="00295B5C">
        <w:rPr>
          <w:rStyle w:val="Code"/>
        </w:rPr>
        <w:t>messageCast</w:t>
      </w:r>
      <w:r w:rsidR="00247141">
        <w:t xml:space="preserve"> and </w:t>
      </w:r>
      <w:r w:rsidR="00247141" w:rsidRPr="00247141">
        <w:rPr>
          <w:rStyle w:val="Code"/>
        </w:rPr>
        <w:t>use</w:t>
      </w:r>
      <w:r>
        <w:t>.</w:t>
      </w:r>
      <w:r w:rsidR="00295B5C">
        <w:t xml:space="preserve"> The optional </w:t>
      </w:r>
      <w:r w:rsidR="00295B5C">
        <w:rPr>
          <w:rStyle w:val="Code"/>
        </w:rPr>
        <w:t>messageCast</w:t>
      </w:r>
      <w:r w:rsidR="00295B5C">
        <w:t xml:space="preserve"> attribute has an enumeration of values: </w:t>
      </w:r>
      <w:r w:rsidR="00295B5C" w:rsidRPr="00295B5C">
        <w:rPr>
          <w:rStyle w:val="Code"/>
        </w:rPr>
        <w:t>unicast, multicast</w:t>
      </w:r>
      <w:r w:rsidR="00295B5C">
        <w:t xml:space="preserve"> and </w:t>
      </w:r>
      <w:r w:rsidR="00295B5C" w:rsidRPr="00295B5C">
        <w:rPr>
          <w:rStyle w:val="Code"/>
        </w:rPr>
        <w:t>broadcast</w:t>
      </w:r>
      <w:r w:rsidR="00295B5C">
        <w:t xml:space="preserve">. The optional use attribute can have values </w:t>
      </w:r>
      <w:r w:rsidR="00295B5C" w:rsidRPr="00295B5C">
        <w:rPr>
          <w:rStyle w:val="Code"/>
        </w:rPr>
        <w:t>primary, secondary</w:t>
      </w:r>
      <w:r w:rsidR="00295B5C">
        <w:t xml:space="preserve"> and </w:t>
      </w:r>
      <w:r w:rsidR="00295B5C" w:rsidRPr="00295B5C">
        <w:rPr>
          <w:rStyle w:val="Code"/>
        </w:rPr>
        <w:t>alternate</w:t>
      </w:r>
      <w:r w:rsidR="00295B5C">
        <w:t>.</w:t>
      </w:r>
    </w:p>
    <w:p w14:paraId="29816F56" w14:textId="6AC1EF03" w:rsidR="00B07A1C" w:rsidRDefault="00B07A1C" w:rsidP="00B07A1C">
      <w:pPr>
        <w:pStyle w:val="Heading3"/>
      </w:pPr>
      <w:bookmarkStart w:id="367" w:name="_Toc506973705"/>
      <w:r>
        <w:t>Session</w:t>
      </w:r>
      <w:bookmarkEnd w:id="367"/>
    </w:p>
    <w:p w14:paraId="1F593F53" w14:textId="7294C338" w:rsidR="00B07A1C" w:rsidRDefault="00FF7D5D" w:rsidP="00B07A1C">
      <w:r>
        <w:t xml:space="preserve">A </w:t>
      </w:r>
      <w:r w:rsidRPr="00FF7D5D">
        <w:rPr>
          <w:rStyle w:val="Code"/>
        </w:rPr>
        <w:t>&lt;session&gt;</w:t>
      </w:r>
      <w:r w:rsidR="00B07A1C">
        <w:t xml:space="preserve"> inherits services and protocols from its parent </w:t>
      </w:r>
      <w:r w:rsidRPr="00FF7D5D">
        <w:rPr>
          <w:rStyle w:val="Code"/>
        </w:rPr>
        <w:t>&lt;</w:t>
      </w:r>
      <w:r w:rsidR="00B07A1C" w:rsidRPr="00FF7D5D">
        <w:rPr>
          <w:rStyle w:val="Code"/>
        </w:rPr>
        <w:t>interface</w:t>
      </w:r>
      <w:r w:rsidRPr="00FF7D5D">
        <w:rPr>
          <w:rStyle w:val="Code"/>
        </w:rPr>
        <w:t>&gt;</w:t>
      </w:r>
      <w:r w:rsidR="00B07A1C" w:rsidRPr="00FF7D5D">
        <w:rPr>
          <w:rStyle w:val="Code"/>
        </w:rPr>
        <w:t>,</w:t>
      </w:r>
      <w:r w:rsidR="00B07A1C">
        <w:t xml:space="preserve"> but it may have further refinement or overrides of protocol settings, such as a transport address.</w:t>
      </w:r>
    </w:p>
    <w:p w14:paraId="4EBEBDF9" w14:textId="29288F75" w:rsidR="00FF7D5D" w:rsidRDefault="00FF7D5D" w:rsidP="00B07A1C">
      <w:r>
        <w:t xml:space="preserve">A session has one or more identifiers in child </w:t>
      </w:r>
      <w:r w:rsidRPr="00FF7D5D">
        <w:rPr>
          <w:rStyle w:val="Code"/>
        </w:rPr>
        <w:t>&lt;identifier&gt;</w:t>
      </w:r>
      <w:r>
        <w:t xml:space="preserve"> elements. The </w:t>
      </w:r>
      <w:r w:rsidRPr="00FF7D5D">
        <w:rPr>
          <w:rStyle w:val="Code"/>
        </w:rPr>
        <w:t>&lt;value&gt;</w:t>
      </w:r>
      <w:r>
        <w:t xml:space="preserve"> child of </w:t>
      </w:r>
      <w:r w:rsidRPr="00FF7D5D">
        <w:rPr>
          <w:rStyle w:val="Code"/>
        </w:rPr>
        <w:t>&lt;identifier&gt;</w:t>
      </w:r>
      <w:r>
        <w:t xml:space="preserve"> may be of any XML type, even an element tree.</w:t>
      </w:r>
    </w:p>
    <w:p w14:paraId="4EA1331A" w14:textId="77777777" w:rsidR="00B07A1C" w:rsidRPr="00B07A1C" w:rsidRDefault="00B07A1C" w:rsidP="00B07A1C"/>
    <w:p w14:paraId="7FC8A2B0" w14:textId="77777777" w:rsidR="00B07A1C" w:rsidRDefault="00B07A1C">
      <w:pPr>
        <w:spacing w:before="0" w:after="200"/>
        <w:rPr>
          <w:rFonts w:eastAsiaTheme="majorEastAsia" w:cstheme="majorBidi"/>
          <w:b/>
          <w:bCs/>
          <w:color w:val="345A8A" w:themeColor="accent1" w:themeShade="B5"/>
          <w:sz w:val="32"/>
          <w:szCs w:val="32"/>
        </w:rPr>
      </w:pPr>
      <w:r>
        <w:br w:type="page"/>
      </w:r>
    </w:p>
    <w:p w14:paraId="503A8005" w14:textId="74A52D52" w:rsidR="00FC0DF8" w:rsidRDefault="00FC0DF8" w:rsidP="00FC0DF8">
      <w:pPr>
        <w:pStyle w:val="Heading1"/>
      </w:pPr>
      <w:bookmarkStart w:id="368" w:name="_Toc506973706"/>
      <w:r>
        <w:t>Score DSL</w:t>
      </w:r>
      <w:bookmarkEnd w:id="368"/>
    </w:p>
    <w:p w14:paraId="5B46B5A8" w14:textId="7741FFA8" w:rsidR="00FC0DF8" w:rsidRDefault="00FC0DF8" w:rsidP="00FC0DF8">
      <w:pPr>
        <w:pStyle w:val="Heading2"/>
      </w:pPr>
      <w:bookmarkStart w:id="369" w:name="_Toc477872259"/>
      <w:bookmarkStart w:id="370" w:name="_Toc480980511"/>
      <w:bookmarkStart w:id="371" w:name="_Toc480980613"/>
      <w:bookmarkStart w:id="372" w:name="_Toc506973707"/>
      <w:bookmarkEnd w:id="369"/>
      <w:bookmarkEnd w:id="370"/>
      <w:bookmarkEnd w:id="371"/>
      <w:r>
        <w:t>Grammar</w:t>
      </w:r>
      <w:bookmarkEnd w:id="372"/>
    </w:p>
    <w:p w14:paraId="6D3C3DC6" w14:textId="2B0E36B3" w:rsidR="00326D10" w:rsidRDefault="00326D10" w:rsidP="00C87386">
      <w:pPr>
        <w:pStyle w:val="Heading3"/>
      </w:pPr>
      <w:bookmarkStart w:id="373" w:name="_Toc506973708"/>
      <w:r>
        <w:t>Comments</w:t>
      </w:r>
      <w:bookmarkEnd w:id="373"/>
    </w:p>
    <w:p w14:paraId="5B553104" w14:textId="691A8AA9" w:rsidR="00326D10" w:rsidRDefault="00326D10" w:rsidP="00F73259">
      <w:r>
        <w:t>Comments may be inserted in Score expressions in two forms. Comments are ignored by an expression evaluator</w:t>
      </w:r>
      <w:r w:rsidR="001318CF">
        <w:t xml:space="preserve"> but give a humanly readable explanation</w:t>
      </w:r>
      <w:r>
        <w:t>.</w:t>
      </w:r>
    </w:p>
    <w:p w14:paraId="6BB89344" w14:textId="696E66A2" w:rsidR="00326D10" w:rsidRDefault="00326D10" w:rsidP="00F73259">
      <w:pPr>
        <w:pStyle w:val="Heading4"/>
      </w:pPr>
      <w:r>
        <w:t>C-language style comments</w:t>
      </w:r>
    </w:p>
    <w:p w14:paraId="4B645295" w14:textId="45CA3981" w:rsidR="00326D10" w:rsidRDefault="00326D10" w:rsidP="00F73259">
      <w:r>
        <w:t xml:space="preserve">C-language style comments are contained by tokens </w:t>
      </w:r>
      <w:r w:rsidRPr="00F73259">
        <w:rPr>
          <w:rStyle w:val="Code"/>
        </w:rPr>
        <w:t>/*</w:t>
      </w:r>
      <w:r>
        <w:t xml:space="preserve"> and </w:t>
      </w:r>
      <w:r w:rsidRPr="00F73259">
        <w:rPr>
          <w:rStyle w:val="Code"/>
        </w:rPr>
        <w:t>*/</w:t>
      </w:r>
      <w:r>
        <w:t>.</w:t>
      </w:r>
    </w:p>
    <w:p w14:paraId="7A0CD2B1" w14:textId="0EDBD730" w:rsidR="00326D10" w:rsidRPr="00F73259" w:rsidRDefault="00326D10" w:rsidP="00F73259">
      <w:pPr>
        <w:rPr>
          <w:rStyle w:val="Code"/>
        </w:rPr>
      </w:pPr>
      <w:r w:rsidRPr="00F73259">
        <w:rPr>
          <w:rStyle w:val="Code"/>
        </w:rPr>
        <w:t>/* This is a C style comment</w:t>
      </w:r>
      <w:r w:rsidR="001318CF">
        <w:rPr>
          <w:rStyle w:val="Code"/>
        </w:rPr>
        <w:t>.</w:t>
      </w:r>
      <w:r w:rsidRPr="00F73259">
        <w:rPr>
          <w:rStyle w:val="Code"/>
        </w:rPr>
        <w:t xml:space="preserve"> */</w:t>
      </w:r>
    </w:p>
    <w:p w14:paraId="15F10A6A" w14:textId="25E936ED" w:rsidR="00326D10" w:rsidRDefault="00326D10" w:rsidP="00F73259">
      <w:pPr>
        <w:pStyle w:val="Heading4"/>
      </w:pPr>
      <w:r>
        <w:t>Line comments</w:t>
      </w:r>
    </w:p>
    <w:p w14:paraId="7EECE395" w14:textId="1C6656F4" w:rsidR="00326D10" w:rsidRDefault="001318CF" w:rsidP="00F73259">
      <w:r>
        <w:t xml:space="preserve">Line comments extend from the token </w:t>
      </w:r>
      <w:r w:rsidRPr="00F73259">
        <w:rPr>
          <w:rStyle w:val="Code"/>
        </w:rPr>
        <w:t>//</w:t>
      </w:r>
      <w:r>
        <w:t xml:space="preserve"> to the next line break.</w:t>
      </w:r>
    </w:p>
    <w:p w14:paraId="1D22821E" w14:textId="0FC22214" w:rsidR="001318CF" w:rsidRPr="00F73259" w:rsidRDefault="001318CF" w:rsidP="00F73259">
      <w:pPr>
        <w:rPr>
          <w:rStyle w:val="Code"/>
        </w:rPr>
      </w:pPr>
      <w:r w:rsidRPr="00F73259">
        <w:rPr>
          <w:rStyle w:val="Code"/>
        </w:rPr>
        <w:t>// This is a line comment.</w:t>
      </w:r>
    </w:p>
    <w:p w14:paraId="08D172F1" w14:textId="78A017A0" w:rsidR="00326D10" w:rsidRDefault="00326D10" w:rsidP="00F73259">
      <w:pPr>
        <w:pStyle w:val="Heading3"/>
      </w:pPr>
      <w:bookmarkStart w:id="374" w:name="_Toc477872262"/>
      <w:bookmarkStart w:id="375" w:name="_Toc480980514"/>
      <w:bookmarkStart w:id="376" w:name="_Toc480980616"/>
      <w:bookmarkStart w:id="377" w:name="_Toc506973709"/>
      <w:bookmarkEnd w:id="374"/>
      <w:bookmarkEnd w:id="375"/>
      <w:bookmarkEnd w:id="376"/>
      <w:r>
        <w:t>Literals</w:t>
      </w:r>
      <w:bookmarkEnd w:id="377"/>
    </w:p>
    <w:p w14:paraId="5FA5F9A4" w14:textId="53B6538A" w:rsidR="00D07E81" w:rsidRDefault="00326D10" w:rsidP="00D07E81">
      <w:r>
        <w:t xml:space="preserve">A literal </w:t>
      </w:r>
      <w:r w:rsidR="001318CF">
        <w:t xml:space="preserve">stands for a </w:t>
      </w:r>
      <w:r>
        <w:t xml:space="preserve">value </w:t>
      </w:r>
      <w:r w:rsidR="00D07E81">
        <w:t>that is assignable to a</w:t>
      </w:r>
      <w:r>
        <w:t xml:space="preserve"> FIX datatype.</w:t>
      </w:r>
      <w:r w:rsidR="00D07E81">
        <w:t xml:space="preserve"> </w:t>
      </w:r>
    </w:p>
    <w:p w14:paraId="7FDEDDD8" w14:textId="3E15068A" w:rsidR="001318CF" w:rsidRDefault="001318CF" w:rsidP="00F73259">
      <w:pPr>
        <w:pStyle w:val="Heading4"/>
      </w:pPr>
      <w:r>
        <w:t>Character literal</w:t>
      </w:r>
    </w:p>
    <w:p w14:paraId="47A8A20A" w14:textId="3D5A753B" w:rsidR="001318CF" w:rsidRPr="005F707C" w:rsidRDefault="001318CF" w:rsidP="00F73259">
      <w:r>
        <w:t xml:space="preserve">A character literal is of FIX datatype </w:t>
      </w:r>
      <w:r w:rsidRPr="00F73259">
        <w:rPr>
          <w:rStyle w:val="Code"/>
        </w:rPr>
        <w:t>char</w:t>
      </w:r>
      <w:r>
        <w:t>. It is delimited by single quotes.</w:t>
      </w:r>
      <w:r w:rsidR="00D07E81">
        <w:t xml:space="preserve"> </w:t>
      </w:r>
    </w:p>
    <w:p w14:paraId="63E6322D" w14:textId="53CF21F1" w:rsidR="001318CF" w:rsidRDefault="001318CF" w:rsidP="00F73259">
      <w:pPr>
        <w:rPr>
          <w:rStyle w:val="Code"/>
        </w:rPr>
      </w:pPr>
      <w:r>
        <w:t xml:space="preserve">Example: </w:t>
      </w:r>
      <w:r w:rsidRPr="00F73259">
        <w:rPr>
          <w:rStyle w:val="Code"/>
        </w:rPr>
        <w:t>′a′</w:t>
      </w:r>
    </w:p>
    <w:p w14:paraId="68C48012" w14:textId="47386546" w:rsidR="00D07E81" w:rsidRDefault="00D07E81" w:rsidP="00D07E81">
      <w:pPr>
        <w:pStyle w:val="Heading4"/>
      </w:pPr>
      <w:r>
        <w:t>String literal</w:t>
      </w:r>
    </w:p>
    <w:p w14:paraId="5572234E" w14:textId="763F2676" w:rsidR="00D07E81" w:rsidRPr="005F707C" w:rsidRDefault="00D07E81" w:rsidP="00D07E81">
      <w:r>
        <w:t xml:space="preserve">A character literal is of FIX datatype </w:t>
      </w:r>
      <w:r>
        <w:rPr>
          <w:rStyle w:val="Code"/>
        </w:rPr>
        <w:t>String</w:t>
      </w:r>
      <w:r>
        <w:t xml:space="preserve">. It is delimited by double quotes. </w:t>
      </w:r>
    </w:p>
    <w:p w14:paraId="16C14F57" w14:textId="19611D34" w:rsidR="00D07E81" w:rsidRDefault="00BC75EF" w:rsidP="00D07E81">
      <w:pPr>
        <w:rPr>
          <w:rStyle w:val="Code"/>
          <w:rFonts w:cs="Courier New"/>
        </w:rPr>
      </w:pPr>
      <w:r>
        <w:rPr>
          <w:rFonts w:cstheme="majorHAnsi"/>
        </w:rPr>
        <w:t xml:space="preserve">Example: </w:t>
      </w:r>
      <w:r w:rsidR="00D07E81">
        <w:rPr>
          <w:rFonts w:cstheme="majorHAnsi"/>
        </w:rPr>
        <w:t>″</w:t>
      </w:r>
      <w:r w:rsidR="00D07E81">
        <w:rPr>
          <w:rStyle w:val="Code"/>
        </w:rPr>
        <w:t>A String literal</w:t>
      </w:r>
      <w:r w:rsidR="00D07E81">
        <w:rPr>
          <w:rStyle w:val="Code"/>
          <w:rFonts w:cs="Courier New"/>
        </w:rPr>
        <w:t>″</w:t>
      </w:r>
    </w:p>
    <w:p w14:paraId="48FA9540" w14:textId="2CEF588D" w:rsidR="00D07E81" w:rsidRDefault="00716A36" w:rsidP="00F73259">
      <w:pPr>
        <w:pStyle w:val="Heading4"/>
      </w:pPr>
      <w:r w:rsidRPr="00F73259">
        <w:t>Integer literal</w:t>
      </w:r>
    </w:p>
    <w:p w14:paraId="34B5E5CA" w14:textId="1ADF083C" w:rsidR="00716A36" w:rsidRDefault="00716A36">
      <w:r>
        <w:t xml:space="preserve">An integer literal is of FIX datatype </w:t>
      </w:r>
      <w:r>
        <w:rPr>
          <w:rStyle w:val="Code"/>
        </w:rPr>
        <w:t>int</w:t>
      </w:r>
      <w:r>
        <w:t xml:space="preserve">. It is a sequence of digits, such as </w:t>
      </w:r>
      <w:r w:rsidRPr="00F73259">
        <w:rPr>
          <w:rStyle w:val="Code"/>
        </w:rPr>
        <w:t>123</w:t>
      </w:r>
      <w:r>
        <w:t>.</w:t>
      </w:r>
    </w:p>
    <w:p w14:paraId="78D9E921" w14:textId="00316388" w:rsidR="00716A36" w:rsidRPr="00F73259" w:rsidRDefault="00FB5DAC">
      <w:r>
        <w:t>An</w:t>
      </w:r>
      <w:r w:rsidR="00716A36">
        <w:t xml:space="preserve"> integer literal may be preceded by a</w:t>
      </w:r>
      <w:r w:rsidR="00BC75EF">
        <w:t xml:space="preserve"> hyphen character that represents the</w:t>
      </w:r>
      <w:r w:rsidR="00716A36">
        <w:t xml:space="preserve"> unary minus operator, such as </w:t>
      </w:r>
      <w:r w:rsidR="00716A36" w:rsidRPr="00F73259">
        <w:rPr>
          <w:rStyle w:val="Code"/>
        </w:rPr>
        <w:t>-123</w:t>
      </w:r>
      <w:r w:rsidR="00716A36">
        <w:t>.</w:t>
      </w:r>
    </w:p>
    <w:p w14:paraId="4C55FF07" w14:textId="06CC7F63" w:rsidR="001318CF" w:rsidRDefault="00716A36" w:rsidP="00F73259">
      <w:pPr>
        <w:pStyle w:val="Heading4"/>
      </w:pPr>
      <w:r w:rsidRPr="00F73259">
        <w:t>Decimal literal</w:t>
      </w:r>
    </w:p>
    <w:p w14:paraId="6E3FB774" w14:textId="5A830AC6" w:rsidR="00716A36" w:rsidRDefault="00716A36" w:rsidP="00F73259">
      <w:r>
        <w:t xml:space="preserve">A decimal literal is assignable to FIX datatypes </w:t>
      </w:r>
      <w:r w:rsidRPr="00F73259">
        <w:rPr>
          <w:rStyle w:val="Code"/>
        </w:rPr>
        <w:t xml:space="preserve">float, Price, Amt, </w:t>
      </w:r>
      <w:r>
        <w:rPr>
          <w:rStyle w:val="Code"/>
        </w:rPr>
        <w:t xml:space="preserve">Qty, </w:t>
      </w:r>
      <w:r w:rsidRPr="00F73259">
        <w:rPr>
          <w:rStyle w:val="Code"/>
        </w:rPr>
        <w:t xml:space="preserve">PriceOffset </w:t>
      </w:r>
      <w:r w:rsidRPr="00716A36">
        <w:t xml:space="preserve">or </w:t>
      </w:r>
      <w:r w:rsidRPr="00F73259">
        <w:rPr>
          <w:rStyle w:val="Code"/>
        </w:rPr>
        <w:t>Percentage</w:t>
      </w:r>
      <w:r>
        <w:t xml:space="preserve">. It is a sequence of digits followed by a decimal point </w:t>
      </w:r>
      <w:r w:rsidR="00BC75EF">
        <w:t xml:space="preserve">(period character) </w:t>
      </w:r>
      <w:r>
        <w:t>and another sequence of digits.</w:t>
      </w:r>
      <w:r w:rsidR="00BC75EF">
        <w:t xml:space="preserve"> At least one digit must precede and follow the decimal point.</w:t>
      </w:r>
      <w:r w:rsidR="00FB5DAC">
        <w:t xml:space="preserve"> A decimal literal may be preceded by a unary minus operator (hyphen character).</w:t>
      </w:r>
    </w:p>
    <w:p w14:paraId="12C2671F" w14:textId="579B1775" w:rsidR="00716A36" w:rsidRPr="00716A36" w:rsidRDefault="00716A36" w:rsidP="00F73259">
      <w:r>
        <w:t xml:space="preserve">Example: </w:t>
      </w:r>
      <w:r w:rsidRPr="00F73259">
        <w:rPr>
          <w:rStyle w:val="Code"/>
        </w:rPr>
        <w:t>123.456</w:t>
      </w:r>
    </w:p>
    <w:p w14:paraId="26E6B520" w14:textId="42C8D06B" w:rsidR="00BC75EF" w:rsidRDefault="00BC75EF" w:rsidP="00F73259">
      <w:pPr>
        <w:pStyle w:val="Heading4"/>
      </w:pPr>
      <w:r>
        <w:t>Date-time literals</w:t>
      </w:r>
    </w:p>
    <w:p w14:paraId="2CF074F6" w14:textId="3BB581EF" w:rsidR="00BC75EF" w:rsidRDefault="00BC75EF" w:rsidP="00F73259">
      <w:r>
        <w:t xml:space="preserve">Date, time of day, and date-time literals are delimited by the </w:t>
      </w:r>
      <w:r w:rsidRPr="00F73259">
        <w:rPr>
          <w:rStyle w:val="Code"/>
        </w:rPr>
        <w:t>#</w:t>
      </w:r>
      <w:r>
        <w:t xml:space="preserve"> character. The syntax within the delimiters is governed by standard ISO 8601 “Date and time format”.</w:t>
      </w:r>
    </w:p>
    <w:p w14:paraId="3D467A54" w14:textId="40522F90" w:rsidR="00FB5DAC" w:rsidRDefault="00FB5DAC" w:rsidP="00F73259">
      <w:pPr>
        <w:pStyle w:val="Heading5"/>
      </w:pPr>
      <w:r>
        <w:t>Date literal</w:t>
      </w:r>
    </w:p>
    <w:p w14:paraId="3FBFBDAB" w14:textId="3FEA6C96" w:rsidR="00FB5DAC" w:rsidRDefault="00FB5DAC" w:rsidP="00F73259">
      <w:r>
        <w:t xml:space="preserve">A date literal is of the form YYYY-MM-DD with a hyphen character separating the year, month and day parts. A date literal is of FIX datatype </w:t>
      </w:r>
      <w:r w:rsidRPr="00F73259">
        <w:rPr>
          <w:rStyle w:val="Code"/>
        </w:rPr>
        <w:t>UTCDateOnly</w:t>
      </w:r>
      <w:r>
        <w:t>.</w:t>
      </w:r>
    </w:p>
    <w:p w14:paraId="1F548ACA" w14:textId="1974EBB9" w:rsidR="00FB5DAC" w:rsidRDefault="00FB5DAC" w:rsidP="00F73259">
      <w:r>
        <w:t xml:space="preserve">Example date: </w:t>
      </w:r>
      <w:r w:rsidRPr="00F73259">
        <w:rPr>
          <w:rStyle w:val="Code"/>
        </w:rPr>
        <w:t>#2017-03-21#</w:t>
      </w:r>
    </w:p>
    <w:p w14:paraId="6F125B7A" w14:textId="45D80B19" w:rsidR="00FB5DAC" w:rsidRDefault="00FB5DAC" w:rsidP="00FB5DAC">
      <w:pPr>
        <w:pStyle w:val="Heading5"/>
      </w:pPr>
      <w:r>
        <w:t>Time literal</w:t>
      </w:r>
    </w:p>
    <w:p w14:paraId="2E4C38E1" w14:textId="0F5B1BFD" w:rsidR="00FB5DAC" w:rsidRDefault="00FB5DAC" w:rsidP="00FB5DAC">
      <w:r>
        <w:t xml:space="preserve">A time of day literal is of the form </w:t>
      </w:r>
      <w:r w:rsidR="000F3EA5" w:rsidRPr="00F73259">
        <w:t>THH:MM:SS.FFFFFFFFF</w:t>
      </w:r>
      <w:r w:rsidR="000F3EA5">
        <w:t xml:space="preserve">TZD </w:t>
      </w:r>
      <w:r>
        <w:t xml:space="preserve">with a </w:t>
      </w:r>
      <w:r w:rsidR="000F3EA5">
        <w:t>colon</w:t>
      </w:r>
      <w:r>
        <w:t xml:space="preserve"> character separating the </w:t>
      </w:r>
      <w:r w:rsidR="000F3EA5">
        <w:t>hour</w:t>
      </w:r>
      <w:r>
        <w:t xml:space="preserve">, </w:t>
      </w:r>
      <w:r w:rsidR="000F3EA5">
        <w:t>minute</w:t>
      </w:r>
      <w:r>
        <w:t xml:space="preserve"> and </w:t>
      </w:r>
      <w:r w:rsidR="000F3EA5">
        <w:t>optional second</w:t>
      </w:r>
      <w:r>
        <w:t xml:space="preserve"> parts. </w:t>
      </w:r>
      <w:r w:rsidR="000F3EA5">
        <w:t xml:space="preserve">An optional fraction of a second follows a decimal point (period character). It may represent nanosecond precision. Finally, a time literal contains a timezone designator, either the </w:t>
      </w:r>
      <w:r w:rsidR="006D6A4B">
        <w:t xml:space="preserve">literal Z, or a timezone offset from UTC. A timezone offset is of the form [+|-]HH:MM. It represents an offset from UTC in hours and minutes. </w:t>
      </w:r>
      <w:r>
        <w:t xml:space="preserve">A </w:t>
      </w:r>
      <w:r w:rsidR="000F3EA5">
        <w:t>time</w:t>
      </w:r>
      <w:r>
        <w:t xml:space="preserve"> literal is of FIX datatype </w:t>
      </w:r>
      <w:r w:rsidR="000F3EA5" w:rsidRPr="000F3EA5">
        <w:rPr>
          <w:rStyle w:val="Code"/>
        </w:rPr>
        <w:t>UTCTimeOnly</w:t>
      </w:r>
      <w:r>
        <w:t>.</w:t>
      </w:r>
    </w:p>
    <w:p w14:paraId="1353CC61" w14:textId="77777777" w:rsidR="000F3EA5" w:rsidRDefault="00FB5DAC" w:rsidP="00FB5DAC">
      <w:r>
        <w:t xml:space="preserve">Example </w:t>
      </w:r>
      <w:r w:rsidR="000F3EA5">
        <w:t>times</w:t>
      </w:r>
      <w:r>
        <w:t xml:space="preserve">: </w:t>
      </w:r>
    </w:p>
    <w:p w14:paraId="3D2ED665" w14:textId="3B344979" w:rsidR="00FB5DAC" w:rsidRDefault="00FB5DAC" w:rsidP="00FB5DAC">
      <w:pPr>
        <w:rPr>
          <w:rStyle w:val="Code"/>
        </w:rPr>
      </w:pPr>
      <w:r w:rsidRPr="008854B1">
        <w:rPr>
          <w:rStyle w:val="Code"/>
        </w:rPr>
        <w:t>#</w:t>
      </w:r>
      <w:r w:rsidR="000F3EA5">
        <w:rPr>
          <w:rStyle w:val="Code"/>
        </w:rPr>
        <w:t>T09:58:24.123456789</w:t>
      </w:r>
      <w:r w:rsidR="006D6A4B">
        <w:rPr>
          <w:rStyle w:val="Code"/>
        </w:rPr>
        <w:t>Z</w:t>
      </w:r>
      <w:r w:rsidRPr="008854B1">
        <w:rPr>
          <w:rStyle w:val="Code"/>
        </w:rPr>
        <w:t>#</w:t>
      </w:r>
    </w:p>
    <w:p w14:paraId="448435BA" w14:textId="79754173" w:rsidR="000F3EA5" w:rsidRDefault="000F3EA5" w:rsidP="000F3EA5">
      <w:pPr>
        <w:rPr>
          <w:rStyle w:val="Code"/>
        </w:rPr>
      </w:pPr>
      <w:r w:rsidRPr="008854B1">
        <w:rPr>
          <w:rStyle w:val="Code"/>
        </w:rPr>
        <w:t>#</w:t>
      </w:r>
      <w:r>
        <w:rPr>
          <w:rStyle w:val="Code"/>
        </w:rPr>
        <w:t>T09:58:24</w:t>
      </w:r>
      <w:r w:rsidR="006D6A4B">
        <w:rPr>
          <w:rStyle w:val="Code"/>
        </w:rPr>
        <w:t>Z</w:t>
      </w:r>
      <w:r w:rsidRPr="008854B1">
        <w:rPr>
          <w:rStyle w:val="Code"/>
        </w:rPr>
        <w:t>#</w:t>
      </w:r>
    </w:p>
    <w:p w14:paraId="5A09CDCC" w14:textId="0AA5A5B6" w:rsidR="000F3EA5" w:rsidRDefault="000F3EA5" w:rsidP="000F3EA5">
      <w:r w:rsidRPr="008854B1">
        <w:rPr>
          <w:rStyle w:val="Code"/>
        </w:rPr>
        <w:t>#</w:t>
      </w:r>
      <w:r>
        <w:rPr>
          <w:rStyle w:val="Code"/>
        </w:rPr>
        <w:t>T09:58</w:t>
      </w:r>
      <w:r w:rsidR="006D6A4B">
        <w:rPr>
          <w:rStyle w:val="Code"/>
        </w:rPr>
        <w:t>-06:00</w:t>
      </w:r>
      <w:r w:rsidRPr="008854B1">
        <w:rPr>
          <w:rStyle w:val="Code"/>
        </w:rPr>
        <w:t>#</w:t>
      </w:r>
    </w:p>
    <w:p w14:paraId="03C320E5" w14:textId="094C583D" w:rsidR="000F3EA5" w:rsidRDefault="000F3EA5" w:rsidP="000F3EA5">
      <w:pPr>
        <w:pStyle w:val="Heading5"/>
      </w:pPr>
      <w:r>
        <w:t>Date-time literal</w:t>
      </w:r>
    </w:p>
    <w:p w14:paraId="6FD1984D" w14:textId="79FCCF44" w:rsidR="000F3EA5" w:rsidRDefault="000F3EA5" w:rsidP="000F3EA5">
      <w:r>
        <w:t xml:space="preserve">A time of day literal is of the form YYYY-MM-DD </w:t>
      </w:r>
      <w:r w:rsidRPr="00F73259">
        <w:t>THH:MM:SS.FFFFFFFFF</w:t>
      </w:r>
      <w:r w:rsidR="006D6A4B">
        <w:t>TZD</w:t>
      </w:r>
      <w:r>
        <w:t xml:space="preserve">. The syntax of the parts are the same as a date literal followed by a time literal. A date-time literal is of FIX datatype </w:t>
      </w:r>
      <w:r w:rsidRPr="000F3EA5">
        <w:rPr>
          <w:rStyle w:val="Code"/>
        </w:rPr>
        <w:t>UTCTime</w:t>
      </w:r>
      <w:r>
        <w:rPr>
          <w:rStyle w:val="Code"/>
        </w:rPr>
        <w:t>stamp</w:t>
      </w:r>
      <w:r>
        <w:t>.</w:t>
      </w:r>
    </w:p>
    <w:p w14:paraId="56CCBB21" w14:textId="77777777" w:rsidR="000F3EA5" w:rsidRDefault="000F3EA5" w:rsidP="000F3EA5">
      <w:r>
        <w:t xml:space="preserve">Example times: </w:t>
      </w:r>
    </w:p>
    <w:p w14:paraId="0733D641" w14:textId="644274EE" w:rsidR="000F3EA5" w:rsidRDefault="000F3EA5" w:rsidP="000F3EA5">
      <w:pPr>
        <w:rPr>
          <w:rStyle w:val="Code"/>
        </w:rPr>
      </w:pPr>
      <w:r w:rsidRPr="008854B1">
        <w:rPr>
          <w:rStyle w:val="Code"/>
        </w:rPr>
        <w:t>#</w:t>
      </w:r>
      <w:r w:rsidR="006D6A4B" w:rsidRPr="008854B1">
        <w:rPr>
          <w:rStyle w:val="Code"/>
        </w:rPr>
        <w:t>2017-03-21</w:t>
      </w:r>
      <w:r>
        <w:rPr>
          <w:rStyle w:val="Code"/>
        </w:rPr>
        <w:t>T09:58:24.123456789</w:t>
      </w:r>
      <w:r w:rsidR="006D6A4B">
        <w:rPr>
          <w:rStyle w:val="Code"/>
        </w:rPr>
        <w:t>Z</w:t>
      </w:r>
      <w:r w:rsidRPr="008854B1">
        <w:rPr>
          <w:rStyle w:val="Code"/>
        </w:rPr>
        <w:t>#</w:t>
      </w:r>
    </w:p>
    <w:p w14:paraId="6AAF395A" w14:textId="3B96D49B" w:rsidR="000F3EA5" w:rsidRDefault="000F3EA5" w:rsidP="000F3EA5">
      <w:pPr>
        <w:rPr>
          <w:rStyle w:val="Code"/>
        </w:rPr>
      </w:pPr>
      <w:r w:rsidRPr="008854B1">
        <w:rPr>
          <w:rStyle w:val="Code"/>
        </w:rPr>
        <w:t>#</w:t>
      </w:r>
      <w:r w:rsidR="006D6A4B" w:rsidRPr="008854B1">
        <w:rPr>
          <w:rStyle w:val="Code"/>
        </w:rPr>
        <w:t>2017-03-21</w:t>
      </w:r>
      <w:r>
        <w:rPr>
          <w:rStyle w:val="Code"/>
        </w:rPr>
        <w:t>T09:58:24</w:t>
      </w:r>
      <w:r w:rsidR="006D6A4B">
        <w:rPr>
          <w:rStyle w:val="Code"/>
        </w:rPr>
        <w:t>Z</w:t>
      </w:r>
      <w:r w:rsidRPr="008854B1">
        <w:rPr>
          <w:rStyle w:val="Code"/>
        </w:rPr>
        <w:t>#</w:t>
      </w:r>
    </w:p>
    <w:p w14:paraId="5F38254F" w14:textId="47B33EEF" w:rsidR="000F3EA5" w:rsidRDefault="000F3EA5" w:rsidP="000F3EA5">
      <w:r w:rsidRPr="008854B1">
        <w:rPr>
          <w:rStyle w:val="Code"/>
        </w:rPr>
        <w:t>#</w:t>
      </w:r>
      <w:r w:rsidR="006D6A4B" w:rsidRPr="008854B1">
        <w:rPr>
          <w:rStyle w:val="Code"/>
        </w:rPr>
        <w:t>2017-03-21</w:t>
      </w:r>
      <w:r>
        <w:rPr>
          <w:rStyle w:val="Code"/>
        </w:rPr>
        <w:t>T09:58</w:t>
      </w:r>
      <w:r w:rsidR="006D6A4B">
        <w:rPr>
          <w:rStyle w:val="Code"/>
        </w:rPr>
        <w:t>-06:00</w:t>
      </w:r>
      <w:r w:rsidRPr="008854B1">
        <w:rPr>
          <w:rStyle w:val="Code"/>
        </w:rPr>
        <w:t>#</w:t>
      </w:r>
    </w:p>
    <w:p w14:paraId="6A31376D" w14:textId="0C236BB1" w:rsidR="006D6A4B" w:rsidRDefault="006D6A4B" w:rsidP="006D6A4B">
      <w:pPr>
        <w:pStyle w:val="Heading5"/>
      </w:pPr>
      <w:r>
        <w:t>Duration literal</w:t>
      </w:r>
    </w:p>
    <w:p w14:paraId="01A5D066" w14:textId="75BF8EA6" w:rsidR="006D6A4B" w:rsidRDefault="006D6A4B" w:rsidP="006D6A4B">
      <w:pPr>
        <w:autoSpaceDE w:val="0"/>
        <w:autoSpaceDN w:val="0"/>
        <w:adjustRightInd w:val="0"/>
        <w:spacing w:before="0" w:after="0"/>
      </w:pPr>
      <w:r>
        <w:t>A duration literal is of the form P</w:t>
      </w:r>
      <w:r w:rsidRPr="00F73259">
        <w:t>YMWDTHMS.</w:t>
      </w:r>
      <w:r>
        <w:t xml:space="preserve"> </w:t>
      </w:r>
      <w:r w:rsidR="002F2FA5">
        <w:t xml:space="preserve">In all cases, ‘P’ is a prefix, and ‘T’ separates date units from time of day units. </w:t>
      </w:r>
      <w:r>
        <w:t>The units of time are represented by literal Y=year, M=month, W=week, D=day, H=hour, M=minute, S=second. Each unit is optional, but they may be used in any combination.</w:t>
      </w:r>
    </w:p>
    <w:p w14:paraId="3CCC0C3E" w14:textId="77777777" w:rsidR="00FF60DB" w:rsidRDefault="00FF60DB" w:rsidP="00F73259">
      <w:pPr>
        <w:autoSpaceDE w:val="0"/>
        <w:autoSpaceDN w:val="0"/>
        <w:adjustRightInd w:val="0"/>
        <w:spacing w:before="0" w:after="0"/>
      </w:pPr>
    </w:p>
    <w:p w14:paraId="7D283FB7" w14:textId="2DBCBDD9" w:rsidR="006D6A4B" w:rsidRDefault="006D6A4B" w:rsidP="00F73259">
      <w:pPr>
        <w:autoSpaceDE w:val="0"/>
        <w:autoSpaceDN w:val="0"/>
        <w:adjustRightInd w:val="0"/>
        <w:spacing w:before="0" w:after="0"/>
      </w:pPr>
      <w:r>
        <w:t>Currently, there is no FIX datatype that represents duration, but a duration literal may be used with date and time literals in date and time expressions in the DSL.</w:t>
      </w:r>
    </w:p>
    <w:p w14:paraId="13B9E319" w14:textId="77777777" w:rsidR="003767DF" w:rsidRDefault="003767DF" w:rsidP="00F73259">
      <w:pPr>
        <w:autoSpaceDE w:val="0"/>
        <w:autoSpaceDN w:val="0"/>
        <w:adjustRightInd w:val="0"/>
        <w:spacing w:before="0" w:after="0"/>
      </w:pPr>
    </w:p>
    <w:p w14:paraId="0C214319" w14:textId="39118135" w:rsidR="006D6A4B" w:rsidRDefault="006D6A4B" w:rsidP="006D6A4B">
      <w:r>
        <w:t xml:space="preserve">Example </w:t>
      </w:r>
      <w:r w:rsidR="003767DF">
        <w:t>durations</w:t>
      </w:r>
      <w:r>
        <w:t xml:space="preserve">: </w:t>
      </w:r>
    </w:p>
    <w:p w14:paraId="7317D40C" w14:textId="3E64B745" w:rsidR="006D6A4B" w:rsidRDefault="003767DF" w:rsidP="006D6A4B">
      <w:pPr>
        <w:rPr>
          <w:rStyle w:val="Code"/>
        </w:rPr>
      </w:pPr>
      <w:r w:rsidRPr="00F73259">
        <w:t>7 days:</w:t>
      </w:r>
      <w:r>
        <w:rPr>
          <w:rStyle w:val="Code"/>
        </w:rPr>
        <w:t xml:space="preserve"> </w:t>
      </w:r>
      <w:r w:rsidR="006D6A4B" w:rsidRPr="008854B1">
        <w:rPr>
          <w:rStyle w:val="Code"/>
        </w:rPr>
        <w:t>#</w:t>
      </w:r>
      <w:r>
        <w:rPr>
          <w:rStyle w:val="Code"/>
        </w:rPr>
        <w:t>P7D</w:t>
      </w:r>
      <w:r w:rsidR="006D6A4B" w:rsidRPr="008854B1">
        <w:rPr>
          <w:rStyle w:val="Code"/>
        </w:rPr>
        <w:t>#</w:t>
      </w:r>
    </w:p>
    <w:p w14:paraId="742EB283" w14:textId="283CFDF2" w:rsidR="006D6A4B" w:rsidRDefault="003767DF" w:rsidP="006D6A4B">
      <w:pPr>
        <w:rPr>
          <w:rStyle w:val="Code"/>
        </w:rPr>
      </w:pPr>
      <w:r w:rsidRPr="00F73259">
        <w:t>1 hour 30 minutes:</w:t>
      </w:r>
      <w:r>
        <w:rPr>
          <w:rStyle w:val="Code"/>
        </w:rPr>
        <w:t xml:space="preserve"> </w:t>
      </w:r>
      <w:r w:rsidR="006D6A4B" w:rsidRPr="008854B1">
        <w:rPr>
          <w:rStyle w:val="Code"/>
        </w:rPr>
        <w:t>#</w:t>
      </w:r>
      <w:r>
        <w:rPr>
          <w:rStyle w:val="Code"/>
        </w:rPr>
        <w:t>PT1H30M</w:t>
      </w:r>
      <w:r w:rsidR="006D6A4B" w:rsidRPr="008854B1">
        <w:rPr>
          <w:rStyle w:val="Code"/>
        </w:rPr>
        <w:t>#</w:t>
      </w:r>
    </w:p>
    <w:p w14:paraId="4A239581" w14:textId="6D5D444A" w:rsidR="00BC75EF" w:rsidRDefault="003767DF" w:rsidP="00F73259">
      <w:pPr>
        <w:rPr>
          <w:rStyle w:val="Code"/>
        </w:rPr>
      </w:pPr>
      <w:r w:rsidRPr="00F73259">
        <w:t>10 seconds:</w:t>
      </w:r>
      <w:r>
        <w:rPr>
          <w:rStyle w:val="Code"/>
        </w:rPr>
        <w:t xml:space="preserve"> </w:t>
      </w:r>
      <w:r w:rsidR="006D6A4B" w:rsidRPr="008854B1">
        <w:rPr>
          <w:rStyle w:val="Code"/>
        </w:rPr>
        <w:t>#</w:t>
      </w:r>
      <w:r>
        <w:rPr>
          <w:rStyle w:val="Code"/>
        </w:rPr>
        <w:t>PT</w:t>
      </w:r>
      <w:r w:rsidR="00E10549">
        <w:rPr>
          <w:rStyle w:val="Code"/>
        </w:rPr>
        <w:t>1</w:t>
      </w:r>
      <w:r>
        <w:rPr>
          <w:rStyle w:val="Code"/>
        </w:rPr>
        <w:t>0S</w:t>
      </w:r>
      <w:r w:rsidR="006D6A4B" w:rsidRPr="008854B1">
        <w:rPr>
          <w:rStyle w:val="Code"/>
        </w:rPr>
        <w:t>#</w:t>
      </w:r>
    </w:p>
    <w:p w14:paraId="41C6EA8B" w14:textId="77777777" w:rsidR="00FF60DB" w:rsidRDefault="00FF60DB" w:rsidP="00F73259">
      <w:pPr>
        <w:rPr>
          <w:rStyle w:val="Code"/>
        </w:rPr>
      </w:pPr>
    </w:p>
    <w:p w14:paraId="2E11BBF3" w14:textId="58FFB6FA" w:rsidR="00FF60DB" w:rsidRPr="00BC75EF" w:rsidRDefault="00FF60DB" w:rsidP="00F73259">
      <w:r w:rsidRPr="00F73259">
        <w:t>N.B.</w:t>
      </w:r>
      <w:r>
        <w:t xml:space="preserve"> Month duration is recognized by the ISO 8601 syntax, but since months are of different numbers of days, the resulting duration is indeterminate without some context about how to count days.</w:t>
      </w:r>
    </w:p>
    <w:p w14:paraId="3AD8EB04" w14:textId="13650E6A" w:rsidR="001318CF" w:rsidRDefault="00BC75EF" w:rsidP="00F73259">
      <w:pPr>
        <w:pStyle w:val="Heading4"/>
      </w:pPr>
      <w:r>
        <w:t>Code literal</w:t>
      </w:r>
    </w:p>
    <w:p w14:paraId="3880EC07" w14:textId="31BBC4EF" w:rsidR="005F707C" w:rsidRDefault="005F707C" w:rsidP="00F73259">
      <w:r>
        <w:t>A code of a code set,</w:t>
      </w:r>
      <w:r w:rsidR="002F2FA5">
        <w:t xml:space="preserve"> is</w:t>
      </w:r>
      <w:r>
        <w:t xml:space="preserve"> designated by its </w:t>
      </w:r>
      <w:r w:rsidR="00A17814">
        <w:rPr>
          <w:rStyle w:val="Code"/>
        </w:rPr>
        <w:t>Name</w:t>
      </w:r>
      <w:r w:rsidR="00326D10">
        <w:rPr>
          <w:rStyle w:val="Code"/>
        </w:rPr>
        <w:t>name</w:t>
      </w:r>
      <w:r w:rsidR="002F2FA5">
        <w:rPr>
          <w:rStyle w:val="Code"/>
        </w:rPr>
        <w:t xml:space="preserve"> </w:t>
      </w:r>
      <w:r w:rsidR="002F2FA5" w:rsidRPr="00F73259">
        <w:t>preceded by the</w:t>
      </w:r>
      <w:r w:rsidR="002F2FA5">
        <w:rPr>
          <w:rStyle w:val="Code"/>
        </w:rPr>
        <w:t xml:space="preserve"> ^ </w:t>
      </w:r>
      <w:r w:rsidR="002F2FA5" w:rsidRPr="00F73259">
        <w:t>character</w:t>
      </w:r>
      <w:r>
        <w:t>.</w:t>
      </w:r>
      <w:r w:rsidR="00E10549">
        <w:t xml:space="preserve"> The code set that contains the code is generally inferred by a field scope within an expression.</w:t>
      </w:r>
    </w:p>
    <w:p w14:paraId="1C3B61C8" w14:textId="165C6708" w:rsidR="002F2FA5" w:rsidRDefault="002F2FA5" w:rsidP="00F73259">
      <w:r>
        <w:t xml:space="preserve">Example code of </w:t>
      </w:r>
      <w:r w:rsidR="00E10549">
        <w:t>OrdType code set</w:t>
      </w:r>
      <w:r>
        <w:t xml:space="preserve">: </w:t>
      </w:r>
      <w:r w:rsidRPr="00F73259">
        <w:rPr>
          <w:rStyle w:val="Code"/>
        </w:rPr>
        <w:t>^StopLimit</w:t>
      </w:r>
    </w:p>
    <w:p w14:paraId="63913B5B" w14:textId="2F883EE6" w:rsidR="006B239D" w:rsidRDefault="006B239D" w:rsidP="00C87386">
      <w:pPr>
        <w:pStyle w:val="Heading3"/>
      </w:pPr>
      <w:bookmarkStart w:id="378" w:name="_Toc506973710"/>
      <w:r>
        <w:t>Variables</w:t>
      </w:r>
      <w:bookmarkEnd w:id="378"/>
    </w:p>
    <w:p w14:paraId="23581867" w14:textId="2B98026F" w:rsidR="006B239D" w:rsidRDefault="006B239D" w:rsidP="006B239D">
      <w:r>
        <w:t xml:space="preserve">A variable is named value that is independent of sent and received messages. A variable has a name and a value of any FIX datatype. A </w:t>
      </w:r>
      <w:r w:rsidR="002D2BC5">
        <w:t xml:space="preserve">state </w:t>
      </w:r>
      <w:r>
        <w:t>variable is created and populated by an assignment expression (see below).</w:t>
      </w:r>
      <w:r w:rsidR="002D2BC5">
        <w:t xml:space="preserve"> The datatype of a state variable is set by the assignment.</w:t>
      </w:r>
    </w:p>
    <w:p w14:paraId="1FCF4847" w14:textId="07EA734C" w:rsidR="00893578" w:rsidRDefault="00893578" w:rsidP="00F73259">
      <w:pPr>
        <w:pStyle w:val="Heading4"/>
      </w:pPr>
      <w:r>
        <w:t>Variable names</w:t>
      </w:r>
    </w:p>
    <w:p w14:paraId="5C83ECF6" w14:textId="7BFC4261" w:rsidR="006B239D" w:rsidRDefault="006B239D" w:rsidP="006B239D">
      <w:r>
        <w:t>The following entities must have distinct names to be used in conditional or assignment expressions.</w:t>
      </w:r>
      <w:r w:rsidR="002D2BC5">
        <w:t xml:space="preserve"> </w:t>
      </w:r>
    </w:p>
    <w:p w14:paraId="4C267BF9" w14:textId="77777777" w:rsidR="006B239D" w:rsidRDefault="006B239D" w:rsidP="004B78A6">
      <w:pPr>
        <w:pStyle w:val="ListParagraph"/>
        <w:numPr>
          <w:ilvl w:val="0"/>
          <w:numId w:val="9"/>
        </w:numPr>
      </w:pPr>
      <w:r>
        <w:t>A field used as a state variable of an actor.</w:t>
      </w:r>
    </w:p>
    <w:p w14:paraId="7B6EDACB" w14:textId="77777777" w:rsidR="006B239D" w:rsidRDefault="006B239D" w:rsidP="004B78A6">
      <w:pPr>
        <w:pStyle w:val="ListParagraph"/>
        <w:numPr>
          <w:ilvl w:val="0"/>
          <w:numId w:val="9"/>
        </w:numPr>
      </w:pPr>
      <w:r>
        <w:t>The current state of a state machine, belonging to an actor.</w:t>
      </w:r>
    </w:p>
    <w:p w14:paraId="66CC87B1" w14:textId="77777777" w:rsidR="006B239D" w:rsidRPr="00385969" w:rsidRDefault="006B239D" w:rsidP="004B78A6">
      <w:pPr>
        <w:pStyle w:val="ListParagraph"/>
        <w:numPr>
          <w:ilvl w:val="0"/>
          <w:numId w:val="9"/>
        </w:numPr>
      </w:pPr>
      <w:r>
        <w:t>A timer that belongs to an actor.</w:t>
      </w:r>
    </w:p>
    <w:p w14:paraId="48449C08" w14:textId="6F4035BE" w:rsidR="008C0BCF" w:rsidRDefault="008C0BCF" w:rsidP="00F73259">
      <w:r>
        <w:t xml:space="preserve">Variable names are always prefixed by the character </w:t>
      </w:r>
      <w:r w:rsidRPr="00F73259">
        <w:rPr>
          <w:rStyle w:val="Code"/>
        </w:rPr>
        <w:t>$</w:t>
      </w:r>
      <w:r>
        <w:t xml:space="preserve">. </w:t>
      </w:r>
      <w:r w:rsidR="00FF60DB">
        <w:t xml:space="preserve">Any meaningful name may be used; there is no need to conform to FIX message element names. </w:t>
      </w:r>
      <w:r>
        <w:t xml:space="preserve">All names must begin with a letter, and the rest of the name may contain </w:t>
      </w:r>
      <w:r w:rsidR="002D2BC5">
        <w:t xml:space="preserve">upper or lower case </w:t>
      </w:r>
      <w:r>
        <w:t>letters, digits, or the underscore character.</w:t>
      </w:r>
      <w:r w:rsidR="006B239D">
        <w:t xml:space="preserve"> </w:t>
      </w:r>
      <w:r w:rsidR="002D2BC5">
        <w:t>A name may consist of multiple qualifiers, each separated by a dot (period character). The first qualifier should correspond to an actor name. Variables may be grouped within actor context by further qualifiers.</w:t>
      </w:r>
    </w:p>
    <w:p w14:paraId="0C99CC61" w14:textId="585CD1D1" w:rsidR="008C0BCF" w:rsidRDefault="008C0BCF" w:rsidP="00F73259">
      <w:pPr>
        <w:rPr>
          <w:rStyle w:val="Code"/>
        </w:rPr>
      </w:pPr>
      <w:r>
        <w:t>Example of a variable</w:t>
      </w:r>
      <w:r w:rsidR="006B239D">
        <w:t xml:space="preserve"> name</w:t>
      </w:r>
      <w:r>
        <w:t xml:space="preserve">: </w:t>
      </w:r>
      <w:r w:rsidRPr="00F73259">
        <w:rPr>
          <w:rStyle w:val="Code"/>
        </w:rPr>
        <w:t>$</w:t>
      </w:r>
      <w:r w:rsidR="002D2BC5">
        <w:rPr>
          <w:rStyle w:val="Code"/>
        </w:rPr>
        <w:t>myactor.</w:t>
      </w:r>
      <w:r w:rsidR="006B239D" w:rsidRPr="00F73259">
        <w:rPr>
          <w:rStyle w:val="Code"/>
        </w:rPr>
        <w:t>total</w:t>
      </w:r>
      <w:r w:rsidR="002D2BC5">
        <w:rPr>
          <w:rStyle w:val="Code"/>
        </w:rPr>
        <w:t>Qty</w:t>
      </w:r>
    </w:p>
    <w:p w14:paraId="0A62B522" w14:textId="1E3B8519" w:rsidR="008C0BCF" w:rsidRDefault="008C0BCF" w:rsidP="00F73259">
      <w:pPr>
        <w:pStyle w:val="Heading3"/>
      </w:pPr>
      <w:bookmarkStart w:id="379" w:name="_Toc506973711"/>
      <w:r>
        <w:t>Message element references</w:t>
      </w:r>
      <w:bookmarkEnd w:id="379"/>
    </w:p>
    <w:p w14:paraId="16D60FF7" w14:textId="488B6A14" w:rsidR="00D2023A" w:rsidRDefault="00730D1B" w:rsidP="008C0BCF">
      <w:r>
        <w:t>The DSL syntax allows access to fields in received messages and population of field in messages to be sent.</w:t>
      </w:r>
    </w:p>
    <w:p w14:paraId="4FD4F1AB" w14:textId="3190AF1A" w:rsidR="00D2023A" w:rsidRDefault="00D2023A" w:rsidP="00F73259">
      <w:pPr>
        <w:pStyle w:val="Heading4"/>
      </w:pPr>
      <w:r>
        <w:t>Field names</w:t>
      </w:r>
    </w:p>
    <w:p w14:paraId="169A4B3E" w14:textId="59D30268" w:rsidR="00730D1B" w:rsidRPr="00730D1B" w:rsidRDefault="00730D1B">
      <w:r>
        <w:t>The following entities must have distinct names to be used in conditional or assignment expressions.</w:t>
      </w:r>
    </w:p>
    <w:p w14:paraId="7A51BB97" w14:textId="64CDE6F2" w:rsidR="00D2023A" w:rsidRDefault="00D2023A" w:rsidP="004B78A6">
      <w:pPr>
        <w:pStyle w:val="ListParagraph"/>
        <w:numPr>
          <w:ilvl w:val="0"/>
          <w:numId w:val="9"/>
        </w:numPr>
      </w:pPr>
      <w:r>
        <w:t>A field</w:t>
      </w:r>
      <w:r w:rsidR="00730D1B">
        <w:t xml:space="preserve"> at the root level of a message</w:t>
      </w:r>
    </w:p>
    <w:p w14:paraId="5FB1C371" w14:textId="7D6015B8" w:rsidR="00D2023A" w:rsidRDefault="00D2023A" w:rsidP="004B78A6">
      <w:pPr>
        <w:pStyle w:val="ListParagraph"/>
        <w:numPr>
          <w:ilvl w:val="0"/>
          <w:numId w:val="9"/>
        </w:numPr>
      </w:pPr>
      <w:r>
        <w:t>A field contained by a repeating group. In the case of a repeating group, an entry is indexed or an entry may be selected by a conditional expression (see below</w:t>
      </w:r>
      <w:r w:rsidR="00FF60DB">
        <w:t>)</w:t>
      </w:r>
      <w:r>
        <w:t>.</w:t>
      </w:r>
    </w:p>
    <w:p w14:paraId="6C427D1C" w14:textId="684FFF75" w:rsidR="00D2023A" w:rsidRDefault="00133DDF" w:rsidP="00F73259">
      <w:r>
        <w:t xml:space="preserve">The high-level qualifier for a received message is </w:t>
      </w:r>
      <w:r w:rsidRPr="00F73259">
        <w:rPr>
          <w:rStyle w:val="Code"/>
        </w:rPr>
        <w:t>in</w:t>
      </w:r>
      <w:r>
        <w:t xml:space="preserve">, and the high-level qualifier for an outbound message is </w:t>
      </w:r>
      <w:r w:rsidRPr="00F73259">
        <w:rPr>
          <w:rStyle w:val="Code"/>
        </w:rPr>
        <w:t>out</w:t>
      </w:r>
      <w:r>
        <w:t>. In implementations, the scope of a message may be implicit, making the high-level qualifier unnecessary. Then a field can simply be referenced by name.</w:t>
      </w:r>
      <w:r w:rsidR="00D41A23">
        <w:t xml:space="preserve"> However, qualification is needed if for example, an expression about a field in an outgoing response message refers to a field in its inbound request.</w:t>
      </w:r>
    </w:p>
    <w:p w14:paraId="715BF8AF" w14:textId="61DD45EC" w:rsidR="00133DDF" w:rsidRDefault="00133DDF" w:rsidP="00F73259">
      <w:pPr>
        <w:rPr>
          <w:rStyle w:val="Code"/>
        </w:rPr>
      </w:pPr>
      <w:r>
        <w:t xml:space="preserve">Example: </w:t>
      </w:r>
      <w:r w:rsidRPr="00F73259">
        <w:rPr>
          <w:rStyle w:val="Code"/>
          <w:highlight w:val="lightGray"/>
        </w:rPr>
        <w:t>TradSesStatus</w:t>
      </w:r>
    </w:p>
    <w:p w14:paraId="00D06979" w14:textId="54FEFAB9" w:rsidR="00D41A23" w:rsidRPr="00F73259" w:rsidRDefault="00D41A23" w:rsidP="00F73259">
      <w:pPr>
        <w:pStyle w:val="Heading4"/>
      </w:pPr>
      <w:r w:rsidRPr="00F73259">
        <w:t>Repeating group entry selection</w:t>
      </w:r>
    </w:p>
    <w:p w14:paraId="0756F175" w14:textId="200C88C6" w:rsidR="00133DDF" w:rsidRDefault="00133DDF" w:rsidP="00F73259">
      <w:r>
        <w:t>If a field is within a repeating group, then an entry in the group must be selected to retrieve the value of the field. This can be done in two ways. The first way is by using a one-based index</w:t>
      </w:r>
      <w:r w:rsidR="00830F02">
        <w:t xml:space="preserve"> (ordinal number)</w:t>
      </w:r>
      <w:r>
        <w:t xml:space="preserve"> to select an entry.</w:t>
      </w:r>
      <w:r w:rsidR="00830F02">
        <w:t xml:space="preserve"> The index is surrounded by square brackets. The repeating group and field names are separated by a dot (period character).</w:t>
      </w:r>
    </w:p>
    <w:p w14:paraId="2EB3BAF7" w14:textId="70092A3C" w:rsidR="00133DDF" w:rsidRDefault="00133DDF" w:rsidP="00F73259">
      <w:r>
        <w:t xml:space="preserve">Example refers to the MDEntryType </w:t>
      </w:r>
      <w:r w:rsidR="00830F02">
        <w:t>field</w:t>
      </w:r>
      <w:r>
        <w:t xml:space="preserve"> in the second entry of its repeating group: </w:t>
      </w:r>
      <w:r w:rsidRPr="00F73259">
        <w:rPr>
          <w:rStyle w:val="Code"/>
        </w:rPr>
        <w:t>MDIncGrp[2].MDEntryType</w:t>
      </w:r>
    </w:p>
    <w:p w14:paraId="6AF7B1DA" w14:textId="21B9BFDF" w:rsidR="00133DDF" w:rsidRDefault="00133DDF" w:rsidP="00F73259">
      <w:r>
        <w:t>The second method of accessing a repeating group entry is by using a</w:t>
      </w:r>
      <w:r w:rsidR="007B254B">
        <w:t>n</w:t>
      </w:r>
      <w:r>
        <w:t xml:space="preserve"> </w:t>
      </w:r>
      <w:r w:rsidR="007B254B">
        <w:t>equality</w:t>
      </w:r>
      <w:r>
        <w:t xml:space="preserve"> expression</w:t>
      </w:r>
      <w:r w:rsidR="007B254B">
        <w:t xml:space="preserve"> using a second field in the group as a key</w:t>
      </w:r>
      <w:r>
        <w:t>.</w:t>
      </w:r>
      <w:r w:rsidR="00830F02">
        <w:t xml:space="preserve"> </w:t>
      </w:r>
      <w:r w:rsidR="00D41A23">
        <w:t>The</w:t>
      </w:r>
      <w:r w:rsidR="00830F02">
        <w:t xml:space="preserve"> expression is placed in square brackets. </w:t>
      </w:r>
      <w:r w:rsidR="007B254B">
        <w:t>T</w:t>
      </w:r>
      <w:r w:rsidR="00830F02">
        <w:t>he condition selects a repeating group</w:t>
      </w:r>
      <w:r w:rsidR="007B254B">
        <w:t xml:space="preserve"> entry</w:t>
      </w:r>
      <w:r w:rsidR="008802C6">
        <w:t xml:space="preserve"> by testing equality of a</w:t>
      </w:r>
      <w:r w:rsidR="007B254B">
        <w:t xml:space="preserve"> named</w:t>
      </w:r>
      <w:r w:rsidR="008802C6">
        <w:t xml:space="preserve"> field in the group entry to a literal value.</w:t>
      </w:r>
    </w:p>
    <w:p w14:paraId="0917A560" w14:textId="71749536" w:rsidR="008802C6" w:rsidRDefault="008802C6" w:rsidP="00F73259">
      <w:pPr>
        <w:rPr>
          <w:rStyle w:val="Code"/>
        </w:rPr>
      </w:pPr>
      <w:r>
        <w:t xml:space="preserve">Example references PartyID field in the repeating group entry for which PartyRole equals 4: </w:t>
      </w:r>
      <w:r w:rsidRPr="00F73259">
        <w:rPr>
          <w:rStyle w:val="Code"/>
        </w:rPr>
        <w:t>Parties[PartyRole==4].PartyID</w:t>
      </w:r>
    </w:p>
    <w:p w14:paraId="208D3CF1" w14:textId="2189D2F1" w:rsidR="007B254B" w:rsidRDefault="007B254B" w:rsidP="00F73259">
      <w:r w:rsidRPr="00F73259">
        <w:t>Alt</w:t>
      </w:r>
      <w:r>
        <w:t xml:space="preserve">ernatively, the same field can be accessed by using a code literal in the equality expression. In this example, </w:t>
      </w:r>
      <w:r w:rsidRPr="00F73259">
        <w:rPr>
          <w:rStyle w:val="Code"/>
        </w:rPr>
        <w:t>ClearingFirm</w:t>
      </w:r>
      <w:r>
        <w:t xml:space="preserve"> is the name of the code for which the value is integer 4.</w:t>
      </w:r>
    </w:p>
    <w:p w14:paraId="19439A07" w14:textId="6D2825A5" w:rsidR="007B254B" w:rsidRDefault="007B254B" w:rsidP="00F73259">
      <w:r w:rsidRPr="008854B1">
        <w:rPr>
          <w:rStyle w:val="Code"/>
        </w:rPr>
        <w:t>Parties[PartyRole==</w:t>
      </w:r>
      <w:r>
        <w:rPr>
          <w:rStyle w:val="Code"/>
        </w:rPr>
        <w:t>^ClearingFirm</w:t>
      </w:r>
      <w:r w:rsidRPr="008854B1">
        <w:rPr>
          <w:rStyle w:val="Code"/>
        </w:rPr>
        <w:t>].PartyID</w:t>
      </w:r>
    </w:p>
    <w:p w14:paraId="39F9BFFA" w14:textId="69029ACF" w:rsidR="00C87386" w:rsidRDefault="00C87386" w:rsidP="00C87386">
      <w:pPr>
        <w:pStyle w:val="Heading3"/>
      </w:pPr>
      <w:bookmarkStart w:id="380" w:name="_Toc477872266"/>
      <w:bookmarkStart w:id="381" w:name="_Toc480980518"/>
      <w:bookmarkStart w:id="382" w:name="_Toc480980620"/>
      <w:bookmarkStart w:id="383" w:name="_Toc506973712"/>
      <w:bookmarkEnd w:id="380"/>
      <w:bookmarkEnd w:id="381"/>
      <w:bookmarkEnd w:id="382"/>
      <w:r>
        <w:t>Conditional expressions</w:t>
      </w:r>
      <w:bookmarkEnd w:id="383"/>
    </w:p>
    <w:p w14:paraId="23F9E7E5" w14:textId="5C1C4C00" w:rsidR="007B254B" w:rsidRDefault="007B254B" w:rsidP="00F73259">
      <w:r>
        <w:t>Conditional expressions are used for multiple purposes in Orchestra:</w:t>
      </w:r>
    </w:p>
    <w:p w14:paraId="632E07F8" w14:textId="12F7790C" w:rsidR="007B254B" w:rsidRDefault="007B254B" w:rsidP="004B78A6">
      <w:pPr>
        <w:pStyle w:val="ListParagraph"/>
        <w:numPr>
          <w:ilvl w:val="0"/>
          <w:numId w:val="11"/>
        </w:numPr>
      </w:pPr>
      <w:r>
        <w:t>To tell when a conditionally required is in fact required</w:t>
      </w:r>
    </w:p>
    <w:p w14:paraId="3AEB7DFA" w14:textId="5CFD966F" w:rsidR="007B254B" w:rsidRDefault="007B254B" w:rsidP="004B78A6">
      <w:pPr>
        <w:pStyle w:val="ListParagraph"/>
        <w:numPr>
          <w:ilvl w:val="0"/>
          <w:numId w:val="11"/>
        </w:numPr>
      </w:pPr>
      <w:r>
        <w:t>To tell when a certain response to a received message is triggered</w:t>
      </w:r>
    </w:p>
    <w:p w14:paraId="078115AA" w14:textId="44333823" w:rsidR="007B254B" w:rsidRPr="002D5C2E" w:rsidRDefault="007B254B" w:rsidP="004B78A6">
      <w:pPr>
        <w:pStyle w:val="ListParagraph"/>
        <w:numPr>
          <w:ilvl w:val="0"/>
          <w:numId w:val="11"/>
        </w:numPr>
      </w:pPr>
      <w:r>
        <w:t>To select an entry in a repeating group using a field value, as described above</w:t>
      </w:r>
    </w:p>
    <w:p w14:paraId="7FD7D03E" w14:textId="16B088D2" w:rsidR="009071CF" w:rsidRDefault="007B254B" w:rsidP="009071CF">
      <w:r>
        <w:t>Conditional expressions take several forms</w:t>
      </w:r>
      <w:r w:rsidR="00816751">
        <w:t>:</w:t>
      </w:r>
    </w:p>
    <w:p w14:paraId="10700B9F" w14:textId="6FB2A214" w:rsidR="009071CF" w:rsidRDefault="009071CF" w:rsidP="004B78A6">
      <w:pPr>
        <w:pStyle w:val="ListParagraph"/>
        <w:numPr>
          <w:ilvl w:val="0"/>
          <w:numId w:val="8"/>
        </w:numPr>
      </w:pPr>
      <w:r>
        <w:t xml:space="preserve">Relational expression: Compare a field’s value in a received message to a </w:t>
      </w:r>
      <w:r w:rsidR="007B254B">
        <w:t xml:space="preserve">literal </w:t>
      </w:r>
      <w:r>
        <w:t xml:space="preserve">of the field’s datatype or a code </w:t>
      </w:r>
      <w:r w:rsidR="005F707C">
        <w:t xml:space="preserve">designated by </w:t>
      </w:r>
      <w:r w:rsidR="007B254B">
        <w:t xml:space="preserve">its </w:t>
      </w:r>
      <w:r w:rsidR="00A17814">
        <w:rPr>
          <w:rStyle w:val="Code"/>
        </w:rPr>
        <w:t>Name</w:t>
      </w:r>
      <w:r w:rsidR="007B254B">
        <w:rPr>
          <w:rStyle w:val="Code"/>
        </w:rPr>
        <w:t>name</w:t>
      </w:r>
      <w:r w:rsidR="007B254B">
        <w:t xml:space="preserve"> </w:t>
      </w:r>
      <w:r w:rsidR="00877C9B">
        <w:t xml:space="preserve">in </w:t>
      </w:r>
      <w:r>
        <w:t>a code set associated to the field.</w:t>
      </w:r>
    </w:p>
    <w:p w14:paraId="6A842D94" w14:textId="3300C803" w:rsidR="009071CF" w:rsidRDefault="009071CF" w:rsidP="004B78A6">
      <w:pPr>
        <w:pStyle w:val="ListParagraph"/>
        <w:numPr>
          <w:ilvl w:val="0"/>
          <w:numId w:val="8"/>
        </w:numPr>
      </w:pPr>
      <w:r>
        <w:t>Relational expression: Compare a field’s value in a received message to the value of another field in the same message or to a field used as a state variable belonging to an actor.</w:t>
      </w:r>
    </w:p>
    <w:p w14:paraId="342F1A8E" w14:textId="4005E08C" w:rsidR="00816751" w:rsidRDefault="00816751" w:rsidP="004B78A6">
      <w:pPr>
        <w:pStyle w:val="ListParagraph"/>
        <w:numPr>
          <w:ilvl w:val="0"/>
          <w:numId w:val="8"/>
        </w:numPr>
      </w:pPr>
      <w:r>
        <w:t xml:space="preserve">Relational expression: compare the current state of a state machine to a </w:t>
      </w:r>
      <w:r w:rsidR="00877C9B">
        <w:t xml:space="preserve">literal </w:t>
      </w:r>
      <w:r>
        <w:t>representing one of its possible states.</w:t>
      </w:r>
    </w:p>
    <w:p w14:paraId="724AEB34" w14:textId="79566BD6" w:rsidR="00C87386" w:rsidRDefault="009071CF" w:rsidP="004B78A6">
      <w:pPr>
        <w:pStyle w:val="ListParagraph"/>
        <w:numPr>
          <w:ilvl w:val="0"/>
          <w:numId w:val="8"/>
        </w:numPr>
      </w:pPr>
      <w:r>
        <w:t>Compound</w:t>
      </w:r>
      <w:r w:rsidR="00F7440C">
        <w:t xml:space="preserve"> relational</w:t>
      </w:r>
      <w:r>
        <w:t xml:space="preserve"> conditions joined by “and” and “or”.</w:t>
      </w:r>
    </w:p>
    <w:p w14:paraId="0373DA52" w14:textId="40F13F79" w:rsidR="00F7440C" w:rsidRDefault="00F7440C" w:rsidP="004B78A6">
      <w:pPr>
        <w:pStyle w:val="ListParagraph"/>
        <w:numPr>
          <w:ilvl w:val="0"/>
          <w:numId w:val="8"/>
        </w:numPr>
      </w:pPr>
      <w:r>
        <w:t xml:space="preserve">Relational expressions may </w:t>
      </w:r>
      <w:r w:rsidR="00264A9F">
        <w:t>express set inclusion or data range inclusion.</w:t>
      </w:r>
    </w:p>
    <w:p w14:paraId="02DBF89B" w14:textId="3C84434F" w:rsidR="00F7440C" w:rsidRDefault="00877C9B" w:rsidP="004B78A6">
      <w:pPr>
        <w:pStyle w:val="ListParagraph"/>
        <w:numPr>
          <w:ilvl w:val="0"/>
          <w:numId w:val="8"/>
        </w:numPr>
      </w:pPr>
      <w:r>
        <w:t>Relational</w:t>
      </w:r>
      <w:r w:rsidR="00F7440C">
        <w:t xml:space="preserve"> expressions may depend on simple expressions that use arithmetic operators</w:t>
      </w:r>
      <w:r w:rsidR="00264A9F">
        <w:t xml:space="preserve"> on terms.</w:t>
      </w:r>
    </w:p>
    <w:p w14:paraId="72C01CA2" w14:textId="3A9792F8" w:rsidR="00877C9B" w:rsidRDefault="00877C9B" w:rsidP="00F73259">
      <w:pPr>
        <w:pStyle w:val="Heading4"/>
      </w:pPr>
      <w:r>
        <w:t>Relational operators</w:t>
      </w:r>
    </w:p>
    <w:p w14:paraId="63EE0B29" w14:textId="12BB535F" w:rsidR="00877C9B" w:rsidRDefault="00877C9B" w:rsidP="00F73259">
      <w:r>
        <w:t>These are the relational operators of the Scope grammar.</w:t>
      </w:r>
      <w:r w:rsidR="00DA28F1">
        <w:t xml:space="preserve"> Operands must be of the same or compatible datatype</w:t>
      </w:r>
      <w:r w:rsidR="00D41A23">
        <w:t>s</w:t>
      </w:r>
      <w:r w:rsidR="00DA28F1">
        <w:t>.</w:t>
      </w:r>
    </w:p>
    <w:tbl>
      <w:tblPr>
        <w:tblStyle w:val="TableGrid"/>
        <w:tblW w:w="0" w:type="auto"/>
        <w:tblLook w:val="04A0" w:firstRow="1" w:lastRow="0" w:firstColumn="1" w:lastColumn="0" w:noHBand="0" w:noVBand="1"/>
      </w:tblPr>
      <w:tblGrid>
        <w:gridCol w:w="1059"/>
        <w:gridCol w:w="2120"/>
      </w:tblGrid>
      <w:tr w:rsidR="00877C9B" w14:paraId="1C0E90BE" w14:textId="77777777" w:rsidTr="00F73259">
        <w:tc>
          <w:tcPr>
            <w:tcW w:w="0" w:type="auto"/>
          </w:tcPr>
          <w:p w14:paraId="2697D80A" w14:textId="1E6BE661" w:rsidR="00877C9B" w:rsidRDefault="00877C9B" w:rsidP="00877C9B">
            <w:r>
              <w:t>Token</w:t>
            </w:r>
          </w:p>
        </w:tc>
        <w:tc>
          <w:tcPr>
            <w:tcW w:w="0" w:type="auto"/>
          </w:tcPr>
          <w:p w14:paraId="2A47B59A" w14:textId="12BE5657" w:rsidR="00877C9B" w:rsidRDefault="00877C9B" w:rsidP="00877C9B">
            <w:r>
              <w:t>Name</w:t>
            </w:r>
          </w:p>
        </w:tc>
      </w:tr>
      <w:tr w:rsidR="00877C9B" w14:paraId="2C250C38" w14:textId="77777777" w:rsidTr="00F73259">
        <w:tc>
          <w:tcPr>
            <w:tcW w:w="0" w:type="auto"/>
          </w:tcPr>
          <w:p w14:paraId="75D37A8C" w14:textId="736E5396" w:rsidR="00877C9B" w:rsidRDefault="00DA28F1" w:rsidP="00877C9B">
            <w:r w:rsidRPr="00F73259">
              <w:rPr>
                <w:rStyle w:val="Code"/>
              </w:rPr>
              <w:t>&lt;</w:t>
            </w:r>
            <w:r>
              <w:t xml:space="preserve"> or </w:t>
            </w:r>
            <w:r w:rsidRPr="00F73259">
              <w:rPr>
                <w:rStyle w:val="Code"/>
              </w:rPr>
              <w:t>lt</w:t>
            </w:r>
          </w:p>
        </w:tc>
        <w:tc>
          <w:tcPr>
            <w:tcW w:w="0" w:type="auto"/>
          </w:tcPr>
          <w:p w14:paraId="4D114F89" w14:textId="37CA3294" w:rsidR="00877C9B" w:rsidRDefault="00DA28F1" w:rsidP="00877C9B">
            <w:r>
              <w:t>less than</w:t>
            </w:r>
          </w:p>
        </w:tc>
      </w:tr>
      <w:tr w:rsidR="00877C9B" w14:paraId="06316BF1" w14:textId="77777777" w:rsidTr="00F73259">
        <w:tc>
          <w:tcPr>
            <w:tcW w:w="0" w:type="auto"/>
          </w:tcPr>
          <w:p w14:paraId="245284D5" w14:textId="07AC071F" w:rsidR="00877C9B" w:rsidRDefault="00DA28F1" w:rsidP="00877C9B">
            <w:r w:rsidRPr="00F73259">
              <w:rPr>
                <w:rStyle w:val="Code"/>
              </w:rPr>
              <w:t>&lt;=</w:t>
            </w:r>
            <w:r>
              <w:t xml:space="preserve"> or</w:t>
            </w:r>
            <w:r w:rsidRPr="00F73259">
              <w:rPr>
                <w:rStyle w:val="Code"/>
              </w:rPr>
              <w:t xml:space="preserve"> le</w:t>
            </w:r>
          </w:p>
        </w:tc>
        <w:tc>
          <w:tcPr>
            <w:tcW w:w="0" w:type="auto"/>
          </w:tcPr>
          <w:p w14:paraId="0CBE939B" w14:textId="6DB7EBA7" w:rsidR="00877C9B" w:rsidRDefault="00DA28F1" w:rsidP="00877C9B">
            <w:r>
              <w:t>less than or equal</w:t>
            </w:r>
          </w:p>
        </w:tc>
      </w:tr>
      <w:tr w:rsidR="00877C9B" w14:paraId="4828BA2E" w14:textId="77777777" w:rsidTr="00F73259">
        <w:tc>
          <w:tcPr>
            <w:tcW w:w="0" w:type="auto"/>
          </w:tcPr>
          <w:p w14:paraId="3106ACBB" w14:textId="0400818F" w:rsidR="00877C9B" w:rsidRDefault="00DA28F1">
            <w:r w:rsidRPr="00F73259">
              <w:rPr>
                <w:rStyle w:val="Code"/>
              </w:rPr>
              <w:t>&gt;</w:t>
            </w:r>
            <w:r>
              <w:t xml:space="preserve"> or </w:t>
            </w:r>
            <w:r w:rsidRPr="00F73259">
              <w:rPr>
                <w:rStyle w:val="Code"/>
              </w:rPr>
              <w:t>gt</w:t>
            </w:r>
          </w:p>
        </w:tc>
        <w:tc>
          <w:tcPr>
            <w:tcW w:w="0" w:type="auto"/>
          </w:tcPr>
          <w:p w14:paraId="681D53E7" w14:textId="6FD6A532" w:rsidR="00877C9B" w:rsidRDefault="00DA28F1" w:rsidP="00877C9B">
            <w:r>
              <w:t>greater than</w:t>
            </w:r>
          </w:p>
        </w:tc>
      </w:tr>
      <w:tr w:rsidR="00877C9B" w14:paraId="24008F9B" w14:textId="77777777" w:rsidTr="00F73259">
        <w:tc>
          <w:tcPr>
            <w:tcW w:w="0" w:type="auto"/>
          </w:tcPr>
          <w:p w14:paraId="5D7B5AD0" w14:textId="599160E7" w:rsidR="00877C9B" w:rsidRDefault="00DA28F1" w:rsidP="00877C9B">
            <w:r w:rsidRPr="00F73259">
              <w:rPr>
                <w:rStyle w:val="Code"/>
              </w:rPr>
              <w:t>&gt;=</w:t>
            </w:r>
            <w:r>
              <w:t xml:space="preserve"> or </w:t>
            </w:r>
            <w:r w:rsidRPr="00F73259">
              <w:rPr>
                <w:rStyle w:val="Code"/>
              </w:rPr>
              <w:t>ge</w:t>
            </w:r>
          </w:p>
        </w:tc>
        <w:tc>
          <w:tcPr>
            <w:tcW w:w="0" w:type="auto"/>
          </w:tcPr>
          <w:p w14:paraId="6057D12D" w14:textId="68CF26F0" w:rsidR="00877C9B" w:rsidRDefault="00DA28F1" w:rsidP="00877C9B">
            <w:r>
              <w:t>greater than or equal</w:t>
            </w:r>
          </w:p>
        </w:tc>
      </w:tr>
    </w:tbl>
    <w:p w14:paraId="4A15E75F" w14:textId="0FD8C1AA" w:rsidR="00DA28F1" w:rsidRDefault="00DA28F1" w:rsidP="00DA28F1">
      <w:pPr>
        <w:pStyle w:val="Heading4"/>
      </w:pPr>
      <w:r>
        <w:t>Equality operators</w:t>
      </w:r>
    </w:p>
    <w:p w14:paraId="455A168E" w14:textId="6B67B5AD" w:rsidR="00DA28F1" w:rsidRDefault="00DA28F1" w:rsidP="00DA28F1">
      <w:r>
        <w:t>These are the equality operators of the Scope grammar. Operands must be of the same or compatible datatype</w:t>
      </w:r>
      <w:r w:rsidR="00D41A23">
        <w:t>s</w:t>
      </w:r>
      <w:r>
        <w:t>.</w:t>
      </w:r>
    </w:p>
    <w:tbl>
      <w:tblPr>
        <w:tblStyle w:val="TableGrid"/>
        <w:tblW w:w="0" w:type="auto"/>
        <w:tblLook w:val="04A0" w:firstRow="1" w:lastRow="0" w:firstColumn="1" w:lastColumn="0" w:noHBand="0" w:noVBand="1"/>
      </w:tblPr>
      <w:tblGrid>
        <w:gridCol w:w="1059"/>
        <w:gridCol w:w="1154"/>
      </w:tblGrid>
      <w:tr w:rsidR="00DA28F1" w14:paraId="7C883BBD" w14:textId="77777777" w:rsidTr="002D5C2E">
        <w:tc>
          <w:tcPr>
            <w:tcW w:w="0" w:type="auto"/>
          </w:tcPr>
          <w:p w14:paraId="2C2026C5" w14:textId="77777777" w:rsidR="00DA28F1" w:rsidRDefault="00DA28F1" w:rsidP="002D5C2E">
            <w:r>
              <w:t>Token</w:t>
            </w:r>
          </w:p>
        </w:tc>
        <w:tc>
          <w:tcPr>
            <w:tcW w:w="0" w:type="auto"/>
          </w:tcPr>
          <w:p w14:paraId="687C1D98" w14:textId="77777777" w:rsidR="00DA28F1" w:rsidRDefault="00DA28F1" w:rsidP="002D5C2E">
            <w:r>
              <w:t>Name</w:t>
            </w:r>
          </w:p>
        </w:tc>
      </w:tr>
      <w:tr w:rsidR="00DA28F1" w14:paraId="0E6E757E" w14:textId="77777777" w:rsidTr="002D5C2E">
        <w:tc>
          <w:tcPr>
            <w:tcW w:w="0" w:type="auto"/>
          </w:tcPr>
          <w:p w14:paraId="1168B49A" w14:textId="33FE34C4" w:rsidR="00DA28F1" w:rsidRDefault="00DA28F1" w:rsidP="002D5C2E">
            <w:r>
              <w:rPr>
                <w:rStyle w:val="Code"/>
              </w:rPr>
              <w:t>==</w:t>
            </w:r>
            <w:r>
              <w:t xml:space="preserve"> or </w:t>
            </w:r>
            <w:r>
              <w:rPr>
                <w:rStyle w:val="Code"/>
              </w:rPr>
              <w:t>eq</w:t>
            </w:r>
          </w:p>
        </w:tc>
        <w:tc>
          <w:tcPr>
            <w:tcW w:w="0" w:type="auto"/>
          </w:tcPr>
          <w:p w14:paraId="78E543FF" w14:textId="71744B5C" w:rsidR="00DA28F1" w:rsidRDefault="00DA28F1" w:rsidP="002D5C2E">
            <w:r>
              <w:t>equals</w:t>
            </w:r>
          </w:p>
        </w:tc>
      </w:tr>
      <w:tr w:rsidR="00DA28F1" w14:paraId="2605FAAF" w14:textId="77777777" w:rsidTr="002D5C2E">
        <w:tc>
          <w:tcPr>
            <w:tcW w:w="0" w:type="auto"/>
          </w:tcPr>
          <w:p w14:paraId="3E9E0CF5" w14:textId="3F596D13" w:rsidR="00DA28F1" w:rsidRDefault="00DA28F1" w:rsidP="002D5C2E">
            <w:r>
              <w:rPr>
                <w:rStyle w:val="Code"/>
              </w:rPr>
              <w:t>!=</w:t>
            </w:r>
            <w:r>
              <w:t xml:space="preserve"> or</w:t>
            </w:r>
            <w:r w:rsidRPr="008854B1">
              <w:rPr>
                <w:rStyle w:val="Code"/>
              </w:rPr>
              <w:t xml:space="preserve"> </w:t>
            </w:r>
            <w:r>
              <w:rPr>
                <w:rStyle w:val="Code"/>
              </w:rPr>
              <w:t>ne</w:t>
            </w:r>
          </w:p>
        </w:tc>
        <w:tc>
          <w:tcPr>
            <w:tcW w:w="0" w:type="auto"/>
          </w:tcPr>
          <w:p w14:paraId="5063F6F5" w14:textId="7A4D40C5" w:rsidR="00DA28F1" w:rsidRDefault="00DA28F1" w:rsidP="002D5C2E">
            <w:r>
              <w:t>not equals</w:t>
            </w:r>
          </w:p>
        </w:tc>
      </w:tr>
    </w:tbl>
    <w:p w14:paraId="3349F9F5" w14:textId="5A89DCF2" w:rsidR="00DA28F1" w:rsidRDefault="00DA28F1" w:rsidP="00F73259"/>
    <w:p w14:paraId="374CDFDF" w14:textId="5E783122" w:rsidR="00DA28F1" w:rsidRDefault="00DA28F1" w:rsidP="00DA28F1">
      <w:pPr>
        <w:pStyle w:val="Heading4"/>
      </w:pPr>
      <w:r>
        <w:t>Logical operators</w:t>
      </w:r>
    </w:p>
    <w:p w14:paraId="1B352FE0" w14:textId="511B347C" w:rsidR="00DA28F1" w:rsidRDefault="00DA28F1" w:rsidP="00DA28F1">
      <w:r>
        <w:t>These are the logical operators of the Scope grammar. Operands must be Boolean.</w:t>
      </w:r>
    </w:p>
    <w:tbl>
      <w:tblPr>
        <w:tblStyle w:val="TableGrid"/>
        <w:tblW w:w="0" w:type="auto"/>
        <w:tblLook w:val="04A0" w:firstRow="1" w:lastRow="0" w:firstColumn="1" w:lastColumn="0" w:noHBand="0" w:noVBand="1"/>
      </w:tblPr>
      <w:tblGrid>
        <w:gridCol w:w="1109"/>
        <w:gridCol w:w="749"/>
      </w:tblGrid>
      <w:tr w:rsidR="00DA28F1" w14:paraId="4FA3B1F9" w14:textId="77777777" w:rsidTr="002D5C2E">
        <w:tc>
          <w:tcPr>
            <w:tcW w:w="0" w:type="auto"/>
          </w:tcPr>
          <w:p w14:paraId="627A7140" w14:textId="77777777" w:rsidR="00DA28F1" w:rsidRDefault="00DA28F1" w:rsidP="00F73259">
            <w:pPr>
              <w:keepNext/>
              <w:keepLines/>
            </w:pPr>
            <w:r>
              <w:t>Token</w:t>
            </w:r>
          </w:p>
        </w:tc>
        <w:tc>
          <w:tcPr>
            <w:tcW w:w="0" w:type="auto"/>
          </w:tcPr>
          <w:p w14:paraId="0E578C07" w14:textId="77777777" w:rsidR="00DA28F1" w:rsidRDefault="00DA28F1" w:rsidP="00F73259">
            <w:pPr>
              <w:keepNext/>
              <w:keepLines/>
            </w:pPr>
            <w:r>
              <w:t>Name</w:t>
            </w:r>
          </w:p>
        </w:tc>
      </w:tr>
      <w:tr w:rsidR="00DA28F1" w14:paraId="50B9FB1C" w14:textId="77777777" w:rsidTr="002D5C2E">
        <w:tc>
          <w:tcPr>
            <w:tcW w:w="0" w:type="auto"/>
          </w:tcPr>
          <w:p w14:paraId="55EF7798" w14:textId="6FAC6FF7" w:rsidR="00DA28F1" w:rsidRDefault="00DA28F1" w:rsidP="00F73259">
            <w:pPr>
              <w:keepNext/>
              <w:keepLines/>
            </w:pPr>
            <w:r>
              <w:rPr>
                <w:rStyle w:val="Code"/>
              </w:rPr>
              <w:t>&amp;&amp;</w:t>
            </w:r>
            <w:r>
              <w:t xml:space="preserve"> or </w:t>
            </w:r>
            <w:r>
              <w:rPr>
                <w:rStyle w:val="Code"/>
              </w:rPr>
              <w:t>and</w:t>
            </w:r>
          </w:p>
        </w:tc>
        <w:tc>
          <w:tcPr>
            <w:tcW w:w="0" w:type="auto"/>
          </w:tcPr>
          <w:p w14:paraId="5ECBEFC3" w14:textId="5FDCD784" w:rsidR="00DA28F1" w:rsidRDefault="00DA28F1" w:rsidP="00F73259">
            <w:pPr>
              <w:keepNext/>
              <w:keepLines/>
            </w:pPr>
            <w:r>
              <w:t>and</w:t>
            </w:r>
          </w:p>
        </w:tc>
      </w:tr>
      <w:tr w:rsidR="00DA28F1" w14:paraId="4AEA41FD" w14:textId="77777777" w:rsidTr="002D5C2E">
        <w:tc>
          <w:tcPr>
            <w:tcW w:w="0" w:type="auto"/>
          </w:tcPr>
          <w:p w14:paraId="09E330E6" w14:textId="4C0EB866" w:rsidR="00DA28F1" w:rsidRDefault="00DA28F1" w:rsidP="00F73259">
            <w:pPr>
              <w:keepNext/>
              <w:keepLines/>
            </w:pPr>
            <w:r>
              <w:rPr>
                <w:rStyle w:val="Code"/>
              </w:rPr>
              <w:t>||</w:t>
            </w:r>
            <w:r>
              <w:t xml:space="preserve"> or</w:t>
            </w:r>
            <w:r w:rsidRPr="008854B1">
              <w:rPr>
                <w:rStyle w:val="Code"/>
              </w:rPr>
              <w:t xml:space="preserve"> </w:t>
            </w:r>
            <w:r>
              <w:rPr>
                <w:rStyle w:val="Code"/>
              </w:rPr>
              <w:t>or</w:t>
            </w:r>
          </w:p>
        </w:tc>
        <w:tc>
          <w:tcPr>
            <w:tcW w:w="0" w:type="auto"/>
          </w:tcPr>
          <w:p w14:paraId="6BD7A538" w14:textId="745A1D4E" w:rsidR="00DA28F1" w:rsidRDefault="00DA28F1" w:rsidP="00F73259">
            <w:pPr>
              <w:keepNext/>
              <w:keepLines/>
            </w:pPr>
            <w:r>
              <w:t>or</w:t>
            </w:r>
          </w:p>
        </w:tc>
      </w:tr>
    </w:tbl>
    <w:p w14:paraId="0AE48861" w14:textId="4DC15607" w:rsidR="00DA28F1" w:rsidRDefault="00DA28F1" w:rsidP="00DA28F1">
      <w:pPr>
        <w:pStyle w:val="Heading4"/>
      </w:pPr>
      <w:r>
        <w:t>Arithmetic operators</w:t>
      </w:r>
    </w:p>
    <w:p w14:paraId="7C50B21F" w14:textId="1AB9BF92" w:rsidR="00DA28F1" w:rsidRDefault="00DA28F1" w:rsidP="00DA28F1">
      <w:r>
        <w:t xml:space="preserve">These are the arithmetic operators of the Scope grammar. Operands must be numeric. Multiplication and </w:t>
      </w:r>
      <w:r w:rsidR="005122CF">
        <w:t>division have higher priority than addition and subtraction when not grouped by parentheses.</w:t>
      </w:r>
    </w:p>
    <w:tbl>
      <w:tblPr>
        <w:tblStyle w:val="TableGrid"/>
        <w:tblW w:w="0" w:type="auto"/>
        <w:tblLook w:val="04A0" w:firstRow="1" w:lastRow="0" w:firstColumn="1" w:lastColumn="0" w:noHBand="0" w:noVBand="1"/>
      </w:tblPr>
      <w:tblGrid>
        <w:gridCol w:w="1129"/>
        <w:gridCol w:w="1453"/>
      </w:tblGrid>
      <w:tr w:rsidR="005122CF" w14:paraId="69A35F57" w14:textId="77777777" w:rsidTr="002D5C2E">
        <w:tc>
          <w:tcPr>
            <w:tcW w:w="0" w:type="auto"/>
          </w:tcPr>
          <w:p w14:paraId="3ECE5B01" w14:textId="77777777" w:rsidR="00DA28F1" w:rsidRDefault="00DA28F1" w:rsidP="002D5C2E">
            <w:r>
              <w:t>Token</w:t>
            </w:r>
          </w:p>
        </w:tc>
        <w:tc>
          <w:tcPr>
            <w:tcW w:w="0" w:type="auto"/>
          </w:tcPr>
          <w:p w14:paraId="0D860611" w14:textId="77777777" w:rsidR="00DA28F1" w:rsidRDefault="00DA28F1" w:rsidP="002D5C2E">
            <w:r>
              <w:t>Name</w:t>
            </w:r>
          </w:p>
        </w:tc>
      </w:tr>
      <w:tr w:rsidR="005122CF" w14:paraId="52BE0122" w14:textId="77777777" w:rsidTr="002D5C2E">
        <w:tc>
          <w:tcPr>
            <w:tcW w:w="0" w:type="auto"/>
          </w:tcPr>
          <w:p w14:paraId="3B8D6A0B" w14:textId="349A6FE7" w:rsidR="00DA28F1" w:rsidRPr="00F73259" w:rsidRDefault="00DA28F1" w:rsidP="002D5C2E">
            <w:pPr>
              <w:rPr>
                <w:rStyle w:val="Code"/>
              </w:rPr>
            </w:pPr>
            <w:r w:rsidRPr="00DA28F1">
              <w:rPr>
                <w:rStyle w:val="Code"/>
              </w:rPr>
              <w:t>*</w:t>
            </w:r>
          </w:p>
        </w:tc>
        <w:tc>
          <w:tcPr>
            <w:tcW w:w="0" w:type="auto"/>
          </w:tcPr>
          <w:p w14:paraId="3B29EEE1" w14:textId="4CBDE84C" w:rsidR="00DA28F1" w:rsidRDefault="005122CF" w:rsidP="002D5C2E">
            <w:r>
              <w:t>multiplication</w:t>
            </w:r>
          </w:p>
        </w:tc>
      </w:tr>
      <w:tr w:rsidR="005122CF" w14:paraId="7D28100D" w14:textId="77777777" w:rsidTr="002D5C2E">
        <w:tc>
          <w:tcPr>
            <w:tcW w:w="0" w:type="auto"/>
          </w:tcPr>
          <w:p w14:paraId="5E3E558F" w14:textId="5B77953E" w:rsidR="00DA28F1" w:rsidRPr="00F73259" w:rsidRDefault="00DA28F1" w:rsidP="002D5C2E">
            <w:pPr>
              <w:rPr>
                <w:rStyle w:val="Code"/>
              </w:rPr>
            </w:pPr>
            <w:r w:rsidRPr="00DA28F1">
              <w:rPr>
                <w:rStyle w:val="Code"/>
              </w:rPr>
              <w:t>/</w:t>
            </w:r>
          </w:p>
        </w:tc>
        <w:tc>
          <w:tcPr>
            <w:tcW w:w="0" w:type="auto"/>
          </w:tcPr>
          <w:p w14:paraId="1865317C" w14:textId="0070C932" w:rsidR="00DA28F1" w:rsidRDefault="005122CF" w:rsidP="002D5C2E">
            <w:r>
              <w:t>division</w:t>
            </w:r>
          </w:p>
        </w:tc>
      </w:tr>
      <w:tr w:rsidR="00DA28F1" w14:paraId="19401AC7" w14:textId="77777777" w:rsidTr="002D5C2E">
        <w:tc>
          <w:tcPr>
            <w:tcW w:w="0" w:type="auto"/>
          </w:tcPr>
          <w:p w14:paraId="6B49856F" w14:textId="6B13BC58" w:rsidR="00DA28F1" w:rsidRPr="00DA28F1" w:rsidRDefault="00DA28F1" w:rsidP="002D5C2E">
            <w:pPr>
              <w:rPr>
                <w:rStyle w:val="Code"/>
              </w:rPr>
            </w:pPr>
            <w:r w:rsidRPr="00DA28F1">
              <w:rPr>
                <w:rStyle w:val="Code"/>
              </w:rPr>
              <w:t>%</w:t>
            </w:r>
            <w:r>
              <w:rPr>
                <w:rStyle w:val="Code"/>
              </w:rPr>
              <w:t xml:space="preserve"> </w:t>
            </w:r>
            <w:r w:rsidRPr="00F73259">
              <w:t>or</w:t>
            </w:r>
            <w:r>
              <w:rPr>
                <w:rStyle w:val="Code"/>
              </w:rPr>
              <w:t xml:space="preserve"> mod</w:t>
            </w:r>
          </w:p>
        </w:tc>
        <w:tc>
          <w:tcPr>
            <w:tcW w:w="0" w:type="auto"/>
          </w:tcPr>
          <w:p w14:paraId="7E90EF7A" w14:textId="14377EB5" w:rsidR="00DA28F1" w:rsidRDefault="00DA28F1" w:rsidP="002D5C2E">
            <w:r>
              <w:t>modulo</w:t>
            </w:r>
          </w:p>
        </w:tc>
      </w:tr>
      <w:tr w:rsidR="00DA28F1" w14:paraId="07A98D7C" w14:textId="77777777" w:rsidTr="002D5C2E">
        <w:tc>
          <w:tcPr>
            <w:tcW w:w="0" w:type="auto"/>
          </w:tcPr>
          <w:p w14:paraId="3C40740B" w14:textId="3C18B21F" w:rsidR="00DA28F1" w:rsidRPr="00DA28F1" w:rsidRDefault="005122CF" w:rsidP="002D5C2E">
            <w:pPr>
              <w:rPr>
                <w:rStyle w:val="Code"/>
              </w:rPr>
            </w:pPr>
            <w:r>
              <w:rPr>
                <w:rStyle w:val="Code"/>
              </w:rPr>
              <w:t>+</w:t>
            </w:r>
          </w:p>
        </w:tc>
        <w:tc>
          <w:tcPr>
            <w:tcW w:w="0" w:type="auto"/>
          </w:tcPr>
          <w:p w14:paraId="0FB0AB55" w14:textId="1C745DB7" w:rsidR="00DA28F1" w:rsidRDefault="005122CF" w:rsidP="002D5C2E">
            <w:r>
              <w:t>addition</w:t>
            </w:r>
          </w:p>
        </w:tc>
      </w:tr>
      <w:tr w:rsidR="005122CF" w14:paraId="21E46AFF" w14:textId="77777777" w:rsidTr="002D5C2E">
        <w:tc>
          <w:tcPr>
            <w:tcW w:w="0" w:type="auto"/>
          </w:tcPr>
          <w:p w14:paraId="5832AF9E" w14:textId="490B1568" w:rsidR="005122CF" w:rsidRDefault="005122CF" w:rsidP="002D5C2E">
            <w:pPr>
              <w:rPr>
                <w:rStyle w:val="Code"/>
              </w:rPr>
            </w:pPr>
            <w:r>
              <w:rPr>
                <w:rStyle w:val="Code"/>
              </w:rPr>
              <w:t>-</w:t>
            </w:r>
          </w:p>
        </w:tc>
        <w:tc>
          <w:tcPr>
            <w:tcW w:w="0" w:type="auto"/>
          </w:tcPr>
          <w:p w14:paraId="2B882AF3" w14:textId="45985CC5" w:rsidR="005122CF" w:rsidRDefault="005122CF" w:rsidP="002D5C2E">
            <w:r>
              <w:t>subtraction</w:t>
            </w:r>
          </w:p>
        </w:tc>
      </w:tr>
    </w:tbl>
    <w:p w14:paraId="5AFBF4EF" w14:textId="3ECCCE95" w:rsidR="005122CF" w:rsidRDefault="005122CF" w:rsidP="005122CF">
      <w:pPr>
        <w:pStyle w:val="Heading4"/>
      </w:pPr>
      <w:r>
        <w:t>Unary operators</w:t>
      </w:r>
    </w:p>
    <w:p w14:paraId="0EF04A8C" w14:textId="2BA2C10A" w:rsidR="005122CF" w:rsidRDefault="005122CF" w:rsidP="005122CF">
      <w:r>
        <w:t xml:space="preserve">These are the unary operators of the Scope grammar. </w:t>
      </w:r>
    </w:p>
    <w:tbl>
      <w:tblPr>
        <w:tblStyle w:val="TableGrid"/>
        <w:tblW w:w="0" w:type="auto"/>
        <w:tblLook w:val="04A0" w:firstRow="1" w:lastRow="0" w:firstColumn="1" w:lastColumn="0" w:noHBand="0" w:noVBand="1"/>
      </w:tblPr>
      <w:tblGrid>
        <w:gridCol w:w="765"/>
        <w:gridCol w:w="1141"/>
        <w:gridCol w:w="1449"/>
      </w:tblGrid>
      <w:tr w:rsidR="005122CF" w14:paraId="770C59C4" w14:textId="53827288" w:rsidTr="002D5C2E">
        <w:tc>
          <w:tcPr>
            <w:tcW w:w="0" w:type="auto"/>
          </w:tcPr>
          <w:p w14:paraId="3368888B" w14:textId="77777777" w:rsidR="005122CF" w:rsidRDefault="005122CF" w:rsidP="002D5C2E">
            <w:r>
              <w:t>Token</w:t>
            </w:r>
          </w:p>
        </w:tc>
        <w:tc>
          <w:tcPr>
            <w:tcW w:w="0" w:type="auto"/>
          </w:tcPr>
          <w:p w14:paraId="4C4B125D" w14:textId="77777777" w:rsidR="005122CF" w:rsidRDefault="005122CF" w:rsidP="002D5C2E">
            <w:r>
              <w:t>Name</w:t>
            </w:r>
          </w:p>
        </w:tc>
        <w:tc>
          <w:tcPr>
            <w:tcW w:w="0" w:type="auto"/>
          </w:tcPr>
          <w:p w14:paraId="4E70ADB6" w14:textId="633EE259" w:rsidR="005122CF" w:rsidRDefault="005122CF" w:rsidP="002D5C2E">
            <w:r>
              <w:t>Operand type</w:t>
            </w:r>
          </w:p>
        </w:tc>
      </w:tr>
      <w:tr w:rsidR="005122CF" w14:paraId="46118E5A" w14:textId="53C504F2" w:rsidTr="002D5C2E">
        <w:tc>
          <w:tcPr>
            <w:tcW w:w="0" w:type="auto"/>
          </w:tcPr>
          <w:p w14:paraId="2FDCA832" w14:textId="290FE0F4" w:rsidR="005122CF" w:rsidRDefault="005122CF" w:rsidP="002D5C2E">
            <w:r>
              <w:rPr>
                <w:rStyle w:val="Code"/>
              </w:rPr>
              <w:t>-</w:t>
            </w:r>
          </w:p>
        </w:tc>
        <w:tc>
          <w:tcPr>
            <w:tcW w:w="0" w:type="auto"/>
          </w:tcPr>
          <w:p w14:paraId="3F2D4089" w14:textId="04FC6F7F" w:rsidR="005122CF" w:rsidRDefault="005122CF" w:rsidP="002D5C2E">
            <w:r>
              <w:t>minus</w:t>
            </w:r>
          </w:p>
        </w:tc>
        <w:tc>
          <w:tcPr>
            <w:tcW w:w="0" w:type="auto"/>
          </w:tcPr>
          <w:p w14:paraId="485B8BFC" w14:textId="4F45E161" w:rsidR="005122CF" w:rsidRDefault="005122CF" w:rsidP="002D5C2E">
            <w:r>
              <w:t>numeric</w:t>
            </w:r>
          </w:p>
        </w:tc>
      </w:tr>
      <w:tr w:rsidR="005122CF" w14:paraId="2EBEBF8A" w14:textId="7B1614BD" w:rsidTr="002D5C2E">
        <w:tc>
          <w:tcPr>
            <w:tcW w:w="0" w:type="auto"/>
          </w:tcPr>
          <w:p w14:paraId="2A8EF095" w14:textId="6A86BCC8" w:rsidR="005122CF" w:rsidRDefault="005122CF" w:rsidP="002D5C2E">
            <w:r>
              <w:rPr>
                <w:rStyle w:val="Code"/>
              </w:rPr>
              <w:t>!</w:t>
            </w:r>
          </w:p>
        </w:tc>
        <w:tc>
          <w:tcPr>
            <w:tcW w:w="0" w:type="auto"/>
          </w:tcPr>
          <w:p w14:paraId="48B04E75" w14:textId="1ADA1043" w:rsidR="005122CF" w:rsidRDefault="005122CF" w:rsidP="002D5C2E">
            <w:r>
              <w:t>logical not</w:t>
            </w:r>
          </w:p>
        </w:tc>
        <w:tc>
          <w:tcPr>
            <w:tcW w:w="0" w:type="auto"/>
          </w:tcPr>
          <w:p w14:paraId="1926A0D5" w14:textId="44B2302C" w:rsidR="005122CF" w:rsidRDefault="005122CF" w:rsidP="002D5C2E">
            <w:r>
              <w:t>Boolean</w:t>
            </w:r>
          </w:p>
        </w:tc>
      </w:tr>
    </w:tbl>
    <w:p w14:paraId="6D464BBF" w14:textId="592AA0B3" w:rsidR="00D41A23" w:rsidRDefault="00D41A23" w:rsidP="00F73259">
      <w:pPr>
        <w:pStyle w:val="Heading4"/>
      </w:pPr>
      <w:r>
        <w:t>Parentheses</w:t>
      </w:r>
    </w:p>
    <w:p w14:paraId="5363DA34" w14:textId="02EFE8FF" w:rsidR="00D41A23" w:rsidRPr="00D41A23" w:rsidRDefault="00D41A23" w:rsidP="00F73259">
      <w:r>
        <w:t>Terms of an expression may be grouped by parentheses to override the default operator precedence. Opening and closing parentheses must always match.</w:t>
      </w:r>
    </w:p>
    <w:p w14:paraId="75EE1690" w14:textId="61D2C116" w:rsidR="00DA28F1" w:rsidRDefault="005122CF" w:rsidP="00F73259">
      <w:pPr>
        <w:pStyle w:val="Heading4"/>
      </w:pPr>
      <w:r>
        <w:t>Set operator</w:t>
      </w:r>
    </w:p>
    <w:p w14:paraId="05D7071D" w14:textId="76D849BA" w:rsidR="005122CF" w:rsidRDefault="005122CF" w:rsidP="00F73259">
      <w:r>
        <w:t>The set operator tests whether a value is in a set of values of the same datatype. The result of the operation is Boolean. The syntax is as follows:</w:t>
      </w:r>
    </w:p>
    <w:p w14:paraId="3802E049" w14:textId="53D1B8FB" w:rsidR="005122CF" w:rsidRDefault="005122CF" w:rsidP="00F73259">
      <w:r>
        <w:t xml:space="preserve">value </w:t>
      </w:r>
      <w:r w:rsidRPr="00F73259">
        <w:rPr>
          <w:rStyle w:val="Code"/>
        </w:rPr>
        <w:t>in {</w:t>
      </w:r>
      <w:r w:rsidRPr="005122CF">
        <w:t>member</w:t>
      </w:r>
      <w:r>
        <w:t>,</w:t>
      </w:r>
      <w:r w:rsidRPr="005122CF">
        <w:t xml:space="preserve"> member</w:t>
      </w:r>
      <w:r>
        <w:t xml:space="preserve"> …</w:t>
      </w:r>
      <w:r w:rsidRPr="00F73259">
        <w:rPr>
          <w:rStyle w:val="Code"/>
        </w:rPr>
        <w:t>}</w:t>
      </w:r>
    </w:p>
    <w:p w14:paraId="2FB24B0E" w14:textId="6D455614" w:rsidR="005122CF" w:rsidRDefault="005122CF" w:rsidP="00F73259">
      <w:r>
        <w:t>Value may be a literal</w:t>
      </w:r>
      <w:r w:rsidR="00500E5F">
        <w:t>, state variable or reference to a message field. Each member may be a literal or other expression of the same datatype.</w:t>
      </w:r>
    </w:p>
    <w:p w14:paraId="56C2C288" w14:textId="2E431D4B" w:rsidR="00500E5F" w:rsidRDefault="00500E5F" w:rsidP="00500E5F">
      <w:pPr>
        <w:pStyle w:val="Heading4"/>
      </w:pPr>
      <w:r>
        <w:t>Range operator</w:t>
      </w:r>
    </w:p>
    <w:p w14:paraId="08ADCAAE" w14:textId="1A92F56F" w:rsidR="00500E5F" w:rsidRDefault="00500E5F" w:rsidP="00500E5F">
      <w:r>
        <w:t>The range operator tests whether a value is in a range of values of the same datatype. The result of the operation is Boolean. The syntax is as follows:</w:t>
      </w:r>
    </w:p>
    <w:p w14:paraId="0E451E93" w14:textId="5E2D9159" w:rsidR="00500E5F" w:rsidRDefault="00500E5F" w:rsidP="00500E5F">
      <w:r>
        <w:t xml:space="preserve">value </w:t>
      </w:r>
      <w:r>
        <w:rPr>
          <w:rStyle w:val="Code"/>
        </w:rPr>
        <w:t>between</w:t>
      </w:r>
      <w:r w:rsidRPr="008854B1">
        <w:rPr>
          <w:rStyle w:val="Code"/>
        </w:rPr>
        <w:t xml:space="preserve"> </w:t>
      </w:r>
      <w:r w:rsidRPr="00F73259">
        <w:t>min</w:t>
      </w:r>
      <w:r>
        <w:rPr>
          <w:rStyle w:val="Code"/>
        </w:rPr>
        <w:t xml:space="preserve"> and </w:t>
      </w:r>
      <w:r w:rsidRPr="00F73259">
        <w:t>max</w:t>
      </w:r>
    </w:p>
    <w:p w14:paraId="0CB2AB12" w14:textId="50DAF85F" w:rsidR="00500E5F" w:rsidRPr="008854B1" w:rsidRDefault="00500E5F" w:rsidP="00500E5F">
      <w:r>
        <w:t>The range operator is a shortcut for value &lt;= min and value &gt;= max. Value may be a literal, state variable or reference to a message field. Min and max may be a literal or other expression of the same datatype.</w:t>
      </w:r>
    </w:p>
    <w:p w14:paraId="18042CD6" w14:textId="0FE35C17" w:rsidR="00500E5F" w:rsidRDefault="009957A6" w:rsidP="009957A6">
      <w:pPr>
        <w:pStyle w:val="Heading4"/>
      </w:pPr>
      <w:r>
        <w:t>Existence operator</w:t>
      </w:r>
    </w:p>
    <w:p w14:paraId="2050892E" w14:textId="64766BF3" w:rsidR="009957A6" w:rsidRDefault="009957A6" w:rsidP="009957A6">
      <w:r>
        <w:t>The existence operator tests whether a variable has been defined, or if an element is present in a message. The test is of Boolean type and may be combined with other logical operators to form a conditional expression. The syntax is of the form:</w:t>
      </w:r>
    </w:p>
    <w:p w14:paraId="77852F15" w14:textId="43CAFB2E" w:rsidR="009957A6" w:rsidRPr="009957A6" w:rsidRDefault="009957A6" w:rsidP="009957A6">
      <w:r w:rsidRPr="009957A6">
        <w:rPr>
          <w:rStyle w:val="Code"/>
        </w:rPr>
        <w:t>exists</w:t>
      </w:r>
      <w:r>
        <w:t xml:space="preserve"> variable</w:t>
      </w:r>
    </w:p>
    <w:p w14:paraId="7A57A327" w14:textId="77096E0A" w:rsidR="00C87386" w:rsidRDefault="00C87386" w:rsidP="00C87386">
      <w:pPr>
        <w:pStyle w:val="Heading3"/>
      </w:pPr>
      <w:bookmarkStart w:id="384" w:name="_Toc477872268"/>
      <w:bookmarkStart w:id="385" w:name="_Toc480980520"/>
      <w:bookmarkStart w:id="386" w:name="_Toc480980622"/>
      <w:bookmarkStart w:id="387" w:name="_Toc506973713"/>
      <w:bookmarkEnd w:id="384"/>
      <w:bookmarkEnd w:id="385"/>
      <w:bookmarkEnd w:id="386"/>
      <w:r>
        <w:t>Assignment expressions</w:t>
      </w:r>
      <w:bookmarkEnd w:id="387"/>
    </w:p>
    <w:p w14:paraId="2890944A" w14:textId="69875C83" w:rsidR="00C87386" w:rsidRDefault="00816751" w:rsidP="00C87386">
      <w:r>
        <w:t>The following entities may be assigned values in an expression:</w:t>
      </w:r>
    </w:p>
    <w:p w14:paraId="0459D32E" w14:textId="77777777" w:rsidR="00816751" w:rsidRDefault="00816751" w:rsidP="004B78A6">
      <w:pPr>
        <w:pStyle w:val="ListParagraph"/>
        <w:numPr>
          <w:ilvl w:val="0"/>
          <w:numId w:val="9"/>
        </w:numPr>
      </w:pPr>
      <w:r>
        <w:t>A field of a message to be sent in a scenario.</w:t>
      </w:r>
    </w:p>
    <w:p w14:paraId="6954545F" w14:textId="77777777" w:rsidR="00816751" w:rsidRDefault="00816751" w:rsidP="004B78A6">
      <w:pPr>
        <w:pStyle w:val="ListParagraph"/>
        <w:numPr>
          <w:ilvl w:val="0"/>
          <w:numId w:val="9"/>
        </w:numPr>
      </w:pPr>
      <w:r>
        <w:t>A field used as a state variable of an actor.</w:t>
      </w:r>
    </w:p>
    <w:p w14:paraId="017E2F1D" w14:textId="455AFBEC" w:rsidR="00500E5F" w:rsidRPr="00FC0DF8" w:rsidRDefault="00500E5F">
      <w:r>
        <w:t xml:space="preserve">The assignment operator is the </w:t>
      </w:r>
      <w:r w:rsidRPr="00F73259">
        <w:rPr>
          <w:rStyle w:val="Code"/>
        </w:rPr>
        <w:t>=</w:t>
      </w:r>
      <w:r>
        <w:t xml:space="preserve"> character. The left-hand operand must be either a state variable or a mutable message field. Literals are immutable so a literal cannot be the lvalue of an assignment expression. The right-hand operand can be any expression of a compatible datatype. In the case of a variable, it takes the datatype of the expression if it has never been assigned before.</w:t>
      </w:r>
    </w:p>
    <w:p w14:paraId="5D8F33C2" w14:textId="6A65F29B" w:rsidR="00500E5F" w:rsidRDefault="00D41A23" w:rsidP="00F73259">
      <w:pPr>
        <w:pStyle w:val="Heading2"/>
      </w:pPr>
      <w:bookmarkStart w:id="388" w:name="_Toc506973714"/>
      <w:r>
        <w:t>Syntax errors</w:t>
      </w:r>
      <w:bookmarkEnd w:id="388"/>
    </w:p>
    <w:p w14:paraId="64190F74" w14:textId="2728A55E" w:rsidR="00D41A23" w:rsidRDefault="00D41A23" w:rsidP="00F73259">
      <w:r>
        <w:t>Implementations should throw an exception if a DSL expression does not follow the syntax described above.</w:t>
      </w:r>
      <w:r w:rsidR="00A60051">
        <w:t xml:space="preserve"> For example, parentheses are mismatched.</w:t>
      </w:r>
    </w:p>
    <w:p w14:paraId="629D4E51" w14:textId="57860F0F" w:rsidR="00D41A23" w:rsidRDefault="00D41A23" w:rsidP="00F73259">
      <w:pPr>
        <w:pStyle w:val="Heading2"/>
      </w:pPr>
      <w:bookmarkStart w:id="389" w:name="_Toc506973715"/>
      <w:r>
        <w:t>Semantic errors</w:t>
      </w:r>
      <w:bookmarkEnd w:id="389"/>
    </w:p>
    <w:p w14:paraId="4CFC8BEA" w14:textId="1612FAB0" w:rsidR="00D41A23" w:rsidRDefault="00D41A23" w:rsidP="00F73259">
      <w:r>
        <w:t>Implementations should throw an exception in these cases:</w:t>
      </w:r>
    </w:p>
    <w:p w14:paraId="7127F2E6" w14:textId="43B7B481" w:rsidR="00D41A23" w:rsidRDefault="00A60051" w:rsidP="004B78A6">
      <w:pPr>
        <w:pStyle w:val="ListParagraph"/>
        <w:numPr>
          <w:ilvl w:val="0"/>
          <w:numId w:val="12"/>
        </w:numPr>
      </w:pPr>
      <w:r>
        <w:t>Operands are of incompatible datatypes. For example, a relational operator is asked to compare a Price value to a UTCTimestamp.</w:t>
      </w:r>
    </w:p>
    <w:p w14:paraId="1CC19295" w14:textId="0F4A1CE1" w:rsidR="00A60051" w:rsidRPr="00F73259" w:rsidRDefault="00A60051" w:rsidP="004B78A6">
      <w:pPr>
        <w:pStyle w:val="ListParagraph"/>
        <w:numPr>
          <w:ilvl w:val="0"/>
          <w:numId w:val="12"/>
        </w:numPr>
      </w:pPr>
      <w:r>
        <w:t>A variable or message element referenced by an expression does not exist.</w:t>
      </w:r>
    </w:p>
    <w:p w14:paraId="6F138306" w14:textId="77777777" w:rsidR="00A60051" w:rsidRDefault="00A60051">
      <w:pPr>
        <w:spacing w:before="0" w:after="200"/>
        <w:rPr>
          <w:rFonts w:eastAsiaTheme="majorEastAsia" w:cstheme="majorBidi"/>
          <w:b/>
          <w:bCs/>
          <w:color w:val="345A8A" w:themeColor="accent1" w:themeShade="B5"/>
          <w:sz w:val="32"/>
          <w:szCs w:val="32"/>
        </w:rPr>
      </w:pPr>
      <w:r>
        <w:br w:type="page"/>
      </w:r>
    </w:p>
    <w:p w14:paraId="554D24D0" w14:textId="06EDE269" w:rsidR="00566E57" w:rsidRDefault="00566E57">
      <w:pPr>
        <w:pStyle w:val="Heading1"/>
      </w:pPr>
      <w:bookmarkStart w:id="390" w:name="_Toc506973716"/>
      <w:r>
        <w:t>Semantic Representation</w:t>
      </w:r>
      <w:bookmarkEnd w:id="390"/>
    </w:p>
    <w:p w14:paraId="16892B51" w14:textId="37F6D74C" w:rsidR="00893578" w:rsidRPr="00893578" w:rsidRDefault="00893578" w:rsidP="00893578">
      <w:r>
        <w:t>[OWL representation to come]</w:t>
      </w:r>
    </w:p>
    <w:p w14:paraId="31FA2E5A" w14:textId="77777777" w:rsidR="00566E57" w:rsidRPr="00566E57" w:rsidRDefault="00566E57" w:rsidP="00566E57"/>
    <w:p w14:paraId="209D2195" w14:textId="3B288556" w:rsidR="000B58DE" w:rsidRDefault="00D37823">
      <w:pPr>
        <w:pStyle w:val="Heading1"/>
      </w:pPr>
      <w:bookmarkStart w:id="391" w:name="_Toc506973717"/>
      <w:r>
        <w:t>Usage Guidelines</w:t>
      </w:r>
      <w:bookmarkEnd w:id="391"/>
    </w:p>
    <w:p w14:paraId="1C9008EA" w14:textId="3A8CF0B1" w:rsidR="00803762" w:rsidRPr="00803762" w:rsidRDefault="00803762" w:rsidP="00803762">
      <w:r>
        <w:t>[to come]</w:t>
      </w:r>
    </w:p>
    <w:p w14:paraId="471E1DEE" w14:textId="1CEE3EC2" w:rsidR="000B58DE" w:rsidRDefault="00D37823">
      <w:pPr>
        <w:pStyle w:val="Heading1"/>
      </w:pPr>
      <w:bookmarkStart w:id="392" w:name="identifier-encodings"/>
      <w:bookmarkStart w:id="393" w:name="examples"/>
      <w:bookmarkStart w:id="394" w:name="_Toc506973718"/>
      <w:bookmarkEnd w:id="392"/>
      <w:bookmarkEnd w:id="393"/>
      <w:r>
        <w:t>Examples</w:t>
      </w:r>
      <w:bookmarkEnd w:id="394"/>
    </w:p>
    <w:p w14:paraId="7AEA6281" w14:textId="11447D67" w:rsidR="00803762" w:rsidRPr="00803762" w:rsidRDefault="00F16208" w:rsidP="00803762">
      <w:r>
        <w:t xml:space="preserve">Example Orchestra files are provided in the GitHub project </w:t>
      </w:r>
      <w:hyperlink r:id="rId24" w:history="1">
        <w:r w:rsidRPr="00F16208">
          <w:rPr>
            <w:rStyle w:val="Hyperlink"/>
          </w:rPr>
          <w:t>FIXTradingCommunity/fix-orchestra</w:t>
        </w:r>
      </w:hyperlink>
      <w:r>
        <w:t>.</w:t>
      </w:r>
    </w:p>
    <w:p w14:paraId="4B46DD1E" w14:textId="64663157" w:rsidR="007F6C1F" w:rsidRDefault="007F6C1F" w:rsidP="007F6C1F"/>
    <w:p w14:paraId="40183BB9" w14:textId="77777777" w:rsidR="002D6EAE" w:rsidRDefault="002D6EAE">
      <w:pPr>
        <w:spacing w:before="0" w:after="200"/>
        <w:rPr>
          <w:rFonts w:eastAsiaTheme="majorEastAsia" w:cstheme="majorBidi"/>
          <w:b/>
          <w:bCs/>
          <w:color w:val="345A8A" w:themeColor="accent1" w:themeShade="B5"/>
          <w:sz w:val="32"/>
          <w:szCs w:val="32"/>
        </w:rPr>
      </w:pPr>
      <w:r>
        <w:br w:type="page"/>
      </w:r>
    </w:p>
    <w:p w14:paraId="3F7FBE02" w14:textId="0F6C12C1" w:rsidR="007F6C1F" w:rsidRDefault="007F6C1F" w:rsidP="007F6C1F">
      <w:pPr>
        <w:pStyle w:val="Heading1"/>
      </w:pPr>
      <w:bookmarkStart w:id="395" w:name="_Toc506973719"/>
      <w:r>
        <w:t>Appendix</w:t>
      </w:r>
      <w:bookmarkEnd w:id="395"/>
    </w:p>
    <w:p w14:paraId="668E44C5" w14:textId="77777777" w:rsidR="007F6C1F" w:rsidRDefault="007F6C1F" w:rsidP="007F6C1F">
      <w:pPr>
        <w:pStyle w:val="Heading2"/>
      </w:pPr>
      <w:bookmarkStart w:id="396" w:name="_Toc506973720"/>
      <w:r>
        <w:t>Changes from Repository 2010 Edition</w:t>
      </w:r>
      <w:bookmarkEnd w:id="396"/>
    </w:p>
    <w:p w14:paraId="7AF12935" w14:textId="21749DE8" w:rsidR="007F6C1F" w:rsidRDefault="007F6C1F" w:rsidP="007F6C1F">
      <w:pPr>
        <w:pStyle w:val="ListParagraph"/>
        <w:numPr>
          <w:ilvl w:val="0"/>
          <w:numId w:val="3"/>
        </w:numPr>
      </w:pPr>
      <w:r>
        <w:t xml:space="preserve">New features: </w:t>
      </w:r>
      <w:ins w:id="397" w:author="Don Mendelson" w:date="2018-02-21T10:26:00Z">
        <w:r w:rsidR="008602DA">
          <w:t xml:space="preserve">metadata with </w:t>
        </w:r>
      </w:ins>
      <w:r>
        <w:t xml:space="preserve">provenance, actors, </w:t>
      </w:r>
      <w:r w:rsidR="00B70188">
        <w:t>workflow</w:t>
      </w:r>
      <w:ins w:id="398" w:author="Don Mendelson" w:date="2018-02-21T10:26:00Z">
        <w:r w:rsidR="008602DA">
          <w:t>, semantic concepts</w:t>
        </w:r>
      </w:ins>
      <w:r>
        <w:t>.</w:t>
      </w:r>
    </w:p>
    <w:p w14:paraId="10C6C8D3" w14:textId="498D1441" w:rsidR="007F6C1F" w:rsidDel="008602DA" w:rsidRDefault="007F6C1F" w:rsidP="007F6C1F">
      <w:pPr>
        <w:pStyle w:val="ListParagraph"/>
        <w:numPr>
          <w:ilvl w:val="0"/>
          <w:numId w:val="3"/>
        </w:numPr>
        <w:rPr>
          <w:del w:id="399" w:author="Don Mendelson" w:date="2018-02-21T10:25:00Z"/>
        </w:rPr>
      </w:pPr>
      <w:del w:id="400" w:author="Don Mendelson" w:date="2018-02-21T10:25:00Z">
        <w:r w:rsidDel="00932738">
          <w:delText>In the 2010 Edition, fields, components and messages were all separated by FIX version. However, separation is not necessary for fields since field IDs are not reused even if a field is deprecated. Therefore, the 2016 Edition reduces duplication by providing a single field list. Components and messages are still separated by protocol version.</w:delText>
        </w:r>
      </w:del>
    </w:p>
    <w:p w14:paraId="444EE9D7" w14:textId="60A59C1C" w:rsidR="008602DA" w:rsidRDefault="008602DA" w:rsidP="007F6C1F">
      <w:pPr>
        <w:pStyle w:val="ListParagraph"/>
        <w:numPr>
          <w:ilvl w:val="0"/>
          <w:numId w:val="3"/>
        </w:numPr>
        <w:rPr>
          <w:ins w:id="401" w:author="Don Mendelson" w:date="2018-02-21T10:26:00Z"/>
        </w:rPr>
      </w:pPr>
      <w:ins w:id="402" w:author="Don Mendelson" w:date="2018-02-21T10:26:00Z">
        <w:r>
          <w:t xml:space="preserve">An Orchestra file </w:t>
        </w:r>
      </w:ins>
      <w:ins w:id="403" w:author="Don Mendelson" w:date="2018-02-21T10:27:00Z">
        <w:r>
          <w:t>supports a single protocol version. If an organization supports multiple protocols, it should issue an Orchestra file for each.</w:t>
        </w:r>
      </w:ins>
    </w:p>
    <w:p w14:paraId="3512EFCA" w14:textId="59A0BE84" w:rsidR="007F6C1F" w:rsidRDefault="007F6C1F" w:rsidP="007F6C1F">
      <w:pPr>
        <w:pStyle w:val="ListParagraph"/>
        <w:numPr>
          <w:ilvl w:val="0"/>
          <w:numId w:val="3"/>
        </w:numPr>
      </w:pPr>
      <w:r>
        <w:t xml:space="preserve">The codeSets element is now </w:t>
      </w:r>
      <w:r w:rsidR="004168B4">
        <w:t>top-level</w:t>
      </w:r>
      <w:r>
        <w:t xml:space="preserve"> while in the 2010 Edition, enumerations of valid values were contained by fields. This change was made to recognize that code sets may be shared by many fields</w:t>
      </w:r>
      <w:r w:rsidR="00B70188">
        <w:t xml:space="preserve"> and also, they may be managed by an external standard</w:t>
      </w:r>
      <w:r>
        <w:t>.</w:t>
      </w:r>
    </w:p>
    <w:p w14:paraId="3285E782" w14:textId="7929A924" w:rsidR="007F6C1F" w:rsidRDefault="007F6C1F" w:rsidP="007F6C1F">
      <w:pPr>
        <w:pStyle w:val="ListParagraph"/>
        <w:numPr>
          <w:ilvl w:val="0"/>
          <w:numId w:val="3"/>
        </w:numPr>
        <w:rPr>
          <w:ins w:id="404" w:author="Don Mendelson" w:date="2018-02-21T10:28:00Z"/>
        </w:rPr>
      </w:pPr>
      <w:r>
        <w:t>The datatype element was enhanced to support mapping FIX datatypes to any other type system, and not just XML schema datatypes.</w:t>
      </w:r>
    </w:p>
    <w:p w14:paraId="4E4ACF60" w14:textId="29B628CE" w:rsidR="008602DA" w:rsidRDefault="008602DA" w:rsidP="007F6C1F">
      <w:pPr>
        <w:pStyle w:val="ListParagraph"/>
        <w:numPr>
          <w:ilvl w:val="0"/>
          <w:numId w:val="3"/>
        </w:numPr>
        <w:rPr>
          <w:ins w:id="405" w:author="Don Mendelson" w:date="2018-02-21T10:30:00Z"/>
        </w:rPr>
      </w:pPr>
      <w:ins w:id="406" w:author="Don Mendelson" w:date="2018-02-21T10:28:00Z">
        <w:r>
          <w:t xml:space="preserve">The Orchestra schema </w:t>
        </w:r>
      </w:ins>
      <w:ins w:id="407" w:author="Don Mendelson" w:date="2018-02-21T10:29:00Z">
        <w:r>
          <w:t xml:space="preserve">provides a feature to </w:t>
        </w:r>
      </w:ins>
      <w:ins w:id="408" w:author="Don Mendelson" w:date="2018-02-21T10:28:00Z">
        <w:r>
          <w:t xml:space="preserve">explicitly link </w:t>
        </w:r>
      </w:ins>
      <w:ins w:id="409" w:author="Don Mendelson" w:date="2018-02-21T10:29:00Z">
        <w:r>
          <w:t>a</w:t>
        </w:r>
      </w:ins>
      <w:ins w:id="410" w:author="Don Mendelson" w:date="2018-02-21T10:28:00Z">
        <w:r>
          <w:t xml:space="preserve"> field</w:t>
        </w:r>
      </w:ins>
      <w:ins w:id="411" w:author="Don Mendelson" w:date="2018-02-21T10:29:00Z">
        <w:r>
          <w:t>, called a discriminator, that</w:t>
        </w:r>
      </w:ins>
      <w:ins w:id="412" w:author="Don Mendelson" w:date="2018-02-21T10:28:00Z">
        <w:r>
          <w:t xml:space="preserve"> modifies the value </w:t>
        </w:r>
      </w:ins>
      <w:ins w:id="413" w:author="Don Mendelson" w:date="2018-02-21T10:29:00Z">
        <w:r>
          <w:t>space of another</w:t>
        </w:r>
      </w:ins>
      <w:ins w:id="414" w:author="Don Mendelson" w:date="2018-02-21T10:30:00Z">
        <w:r>
          <w:t xml:space="preserve"> field</w:t>
        </w:r>
      </w:ins>
      <w:ins w:id="415" w:author="Don Mendelson" w:date="2018-02-21T10:29:00Z">
        <w:r>
          <w:t>.</w:t>
        </w:r>
      </w:ins>
    </w:p>
    <w:p w14:paraId="4C4822B4" w14:textId="35B3B5A0" w:rsidR="008602DA" w:rsidRDefault="008602DA" w:rsidP="007F6C1F">
      <w:pPr>
        <w:pStyle w:val="ListParagraph"/>
        <w:numPr>
          <w:ilvl w:val="0"/>
          <w:numId w:val="3"/>
        </w:numPr>
      </w:pPr>
      <w:ins w:id="416" w:author="Don Mendelson" w:date="2018-02-21T10:30:00Z">
        <w:r>
          <w:t>Scenarios overload the layout of a message or component for different use cases.</w:t>
        </w:r>
      </w:ins>
    </w:p>
    <w:p w14:paraId="63EECC51" w14:textId="3062F01F" w:rsidR="00D33255" w:rsidRPr="00CF5AB4" w:rsidRDefault="00D33255" w:rsidP="00D33255">
      <w:pPr>
        <w:pStyle w:val="Heading2"/>
      </w:pPr>
      <w:bookmarkStart w:id="417" w:name="_Toc506973721"/>
      <w:r>
        <w:t>Compliance</w:t>
      </w:r>
      <w:bookmarkEnd w:id="417"/>
    </w:p>
    <w:p w14:paraId="4066C606" w14:textId="0F1716FD" w:rsidR="007F6C1F" w:rsidRDefault="00D33255" w:rsidP="007F6C1F">
      <w:r>
        <w:t xml:space="preserve">To be useful, various implementations of FIX Orchestra must interoperate. The FIX Trading Community discourages implementations that deviate from this specification while promoting those that are </w:t>
      </w:r>
      <w:r w:rsidR="00C80E9C">
        <w:t>compliant</w:t>
      </w:r>
      <w:r>
        <w:t>.</w:t>
      </w:r>
    </w:p>
    <w:p w14:paraId="020B783C" w14:textId="107983D2" w:rsidR="00D33255" w:rsidRDefault="00C80E9C" w:rsidP="007F6C1F">
      <w:r>
        <w:t>At minimum, a compliant application:</w:t>
      </w:r>
    </w:p>
    <w:p w14:paraId="20C2D4E6" w14:textId="248E1570" w:rsidR="00C80E9C" w:rsidRDefault="00C80E9C" w:rsidP="004B78A6">
      <w:pPr>
        <w:pStyle w:val="ListParagraph"/>
        <w:numPr>
          <w:ilvl w:val="0"/>
          <w:numId w:val="10"/>
        </w:numPr>
      </w:pPr>
      <w:r>
        <w:t>Must conform to the XML schema published in the GitHub fix-orchestra project.</w:t>
      </w:r>
    </w:p>
    <w:p w14:paraId="79D92255" w14:textId="2D8DE1D3" w:rsidR="00C80E9C" w:rsidRDefault="00C80E9C" w:rsidP="004B78A6">
      <w:pPr>
        <w:pStyle w:val="ListParagraph"/>
        <w:numPr>
          <w:ilvl w:val="0"/>
          <w:numId w:val="10"/>
        </w:numPr>
      </w:pPr>
      <w:r>
        <w:t>Must conform to the DSL grammar published in the GitHub project.</w:t>
      </w:r>
    </w:p>
    <w:p w14:paraId="371D3604" w14:textId="7F4C9D32" w:rsidR="00C80E9C" w:rsidRPr="007F6C1F" w:rsidRDefault="00C80E9C" w:rsidP="00C80E9C">
      <w:r>
        <w:t>Additional compliance utilities may be published. Only applications that pass these checks will qualify for endorsement.</w:t>
      </w:r>
    </w:p>
    <w:sectPr w:rsidR="00C80E9C" w:rsidRPr="007F6C1F" w:rsidSect="007419C5">
      <w:headerReference w:type="default" r:id="rId25"/>
      <w:footerReference w:type="default" r:id="rId26"/>
      <w:footerReference w:type="firs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373CE" w14:textId="77777777" w:rsidR="003B3C81" w:rsidRDefault="003B3C81">
      <w:pPr>
        <w:spacing w:before="0" w:after="0"/>
      </w:pPr>
      <w:r>
        <w:separator/>
      </w:r>
    </w:p>
  </w:endnote>
  <w:endnote w:type="continuationSeparator" w:id="0">
    <w:p w14:paraId="01A74B2B" w14:textId="77777777" w:rsidR="003B3C81" w:rsidRDefault="003B3C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84E4E" w14:textId="1218072F" w:rsidR="00932738" w:rsidRDefault="00932738" w:rsidP="009A443D">
    <w:pPr>
      <w:pStyle w:val="Footer"/>
      <w:pBdr>
        <w:top w:val="single" w:sz="4" w:space="1" w:color="auto"/>
      </w:pBdr>
      <w:tabs>
        <w:tab w:val="clear" w:pos="8640"/>
        <w:tab w:val="right" w:pos="9360"/>
      </w:tabs>
    </w:pPr>
    <w:r>
      <w:sym w:font="Symbol" w:char="F0D3"/>
    </w:r>
    <w:r>
      <w:t xml:space="preserve"> Copyright, 2013-2018, FIX Protocol, Limited</w:t>
    </w:r>
    <w:r>
      <w:tab/>
    </w:r>
    <w:r>
      <w:tab/>
      <w:t xml:space="preserve">Page </w:t>
    </w:r>
    <w:r>
      <w:fldChar w:fldCharType="begin"/>
    </w:r>
    <w:r>
      <w:instrText xml:space="preserve"> PAGE </w:instrText>
    </w:r>
    <w:r>
      <w:fldChar w:fldCharType="separate"/>
    </w:r>
    <w:r w:rsidR="000A26F8">
      <w:rPr>
        <w:noProof/>
      </w:rPr>
      <w:t>7</w:t>
    </w:r>
    <w:r>
      <w:rPr>
        <w:noProof/>
      </w:rPr>
      <w:fldChar w:fldCharType="end"/>
    </w:r>
    <w:r>
      <w:t xml:space="preserve"> of </w:t>
    </w:r>
    <w:fldSimple w:instr=" NUMPAGES ">
      <w:r w:rsidR="000A26F8">
        <w:rPr>
          <w:noProof/>
        </w:rPr>
        <w:t>41</w:t>
      </w:r>
    </w:fldSimple>
  </w:p>
  <w:p w14:paraId="7290D276" w14:textId="77777777" w:rsidR="00932738" w:rsidRPr="009A443D" w:rsidRDefault="00932738" w:rsidP="009A443D">
    <w:pPr>
      <w:pStyle w:val="Footer"/>
      <w:pBdr>
        <w:top w:val="single" w:sz="4" w:space="1" w:color="auto"/>
      </w:pBdr>
      <w:tabs>
        <w:tab w:val="clear" w:pos="8640"/>
        <w:tab w:val="right" w:pos="9360"/>
      </w:tabs>
      <w:rPr>
        <w:sz w:val="16"/>
        <w:szCs w:val="16"/>
      </w:rPr>
    </w:pPr>
    <w:r>
      <w:rPr>
        <w:sz w:val="16"/>
        <w:szCs w:val="16"/>
      </w:rPr>
      <w:t>R0.0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174B" w14:textId="351C39D8" w:rsidR="00932738" w:rsidRDefault="00932738" w:rsidP="007419C5">
    <w:pPr>
      <w:pStyle w:val="BodyText"/>
      <w:rPr>
        <w:b/>
      </w:rPr>
    </w:pPr>
    <w:r>
      <w:rPr>
        <w:b/>
      </w:rPr>
      <w:t>©Copyright 2013-2018 FIX Protocol Limited</w:t>
    </w:r>
  </w:p>
  <w:p w14:paraId="47B14F3E" w14:textId="77777777" w:rsidR="00932738" w:rsidRDefault="0093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BB47A" w14:textId="77777777" w:rsidR="003B3C81" w:rsidRDefault="003B3C81">
      <w:r>
        <w:separator/>
      </w:r>
    </w:p>
  </w:footnote>
  <w:footnote w:type="continuationSeparator" w:id="0">
    <w:p w14:paraId="2B99465D" w14:textId="77777777" w:rsidR="003B3C81" w:rsidRDefault="003B3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05C10" w14:textId="01793FD0" w:rsidR="00932738" w:rsidRPr="009A443D" w:rsidRDefault="00932738" w:rsidP="00157A5C">
    <w:fldSimple w:instr=" TITLE   \* MERGEFORMAT ">
      <w:r>
        <w:t>FIX Orchestra Technical Standard</w:t>
      </w:r>
    </w:fldSimple>
    <w:r>
      <w:rPr>
        <w:noProof/>
        <w:szCs w:val="20"/>
      </w:rPr>
      <w:tab/>
    </w:r>
    <w:r>
      <w:rPr>
        <w:noProof/>
        <w:szCs w:val="20"/>
      </w:rPr>
      <w:tab/>
    </w:r>
    <w:r>
      <w:rPr>
        <w:noProof/>
        <w:szCs w:val="20"/>
      </w:rPr>
      <w:tab/>
    </w:r>
    <w:r>
      <w:rPr>
        <w:noProof/>
        <w:szCs w:val="20"/>
      </w:rPr>
      <w:tab/>
    </w:r>
    <w:r>
      <w:rPr>
        <w:noProof/>
        <w:szCs w:val="20"/>
      </w:rPr>
      <w:tab/>
    </w:r>
    <w:r>
      <w:rPr>
        <w:noProof/>
        <w:szCs w:val="20"/>
      </w:rPr>
      <w:tab/>
      <w:t>March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642"/>
    <w:multiLevelType w:val="hybridMultilevel"/>
    <w:tmpl w:val="7EF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1A4E"/>
    <w:multiLevelType w:val="hybridMultilevel"/>
    <w:tmpl w:val="AC9A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778B"/>
    <w:multiLevelType w:val="hybridMultilevel"/>
    <w:tmpl w:val="C10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37BA7"/>
    <w:multiLevelType w:val="hybridMultilevel"/>
    <w:tmpl w:val="20AC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403CA"/>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00C7A"/>
    <w:multiLevelType w:val="hybridMultilevel"/>
    <w:tmpl w:val="915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56182"/>
    <w:multiLevelType w:val="multilevel"/>
    <w:tmpl w:val="E9EEE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7F4095"/>
    <w:multiLevelType w:val="hybridMultilevel"/>
    <w:tmpl w:val="BB8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D0BB1"/>
    <w:multiLevelType w:val="hybridMultilevel"/>
    <w:tmpl w:val="5FC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F558E"/>
    <w:multiLevelType w:val="hybridMultilevel"/>
    <w:tmpl w:val="C85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0404C"/>
    <w:multiLevelType w:val="hybridMultilevel"/>
    <w:tmpl w:val="B7E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D3D04"/>
    <w:multiLevelType w:val="hybridMultilevel"/>
    <w:tmpl w:val="2738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203E8"/>
    <w:multiLevelType w:val="multilevel"/>
    <w:tmpl w:val="96C22D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0"/>
  </w:num>
  <w:num w:numId="3">
    <w:abstractNumId w:val="6"/>
  </w:num>
  <w:num w:numId="4">
    <w:abstractNumId w:val="4"/>
  </w:num>
  <w:num w:numId="5">
    <w:abstractNumId w:val="2"/>
  </w:num>
  <w:num w:numId="6">
    <w:abstractNumId w:val="3"/>
  </w:num>
  <w:num w:numId="7">
    <w:abstractNumId w:val="1"/>
  </w:num>
  <w:num w:numId="8">
    <w:abstractNumId w:val="8"/>
  </w:num>
  <w:num w:numId="9">
    <w:abstractNumId w:val="10"/>
  </w:num>
  <w:num w:numId="10">
    <w:abstractNumId w:val="5"/>
  </w:num>
  <w:num w:numId="11">
    <w:abstractNumId w:val="12"/>
  </w:num>
  <w:num w:numId="12">
    <w:abstractNumId w:val="9"/>
  </w:num>
  <w:num w:numId="13">
    <w:abstractNumId w:val="11"/>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 Mendelson">
    <w15:presenceInfo w15:providerId="Windows Live" w15:userId="70b479c10b95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CD2"/>
    <w:rsid w:val="00011C8B"/>
    <w:rsid w:val="00022908"/>
    <w:rsid w:val="00026C42"/>
    <w:rsid w:val="00042EC1"/>
    <w:rsid w:val="00045BCB"/>
    <w:rsid w:val="00046DBB"/>
    <w:rsid w:val="00046FEA"/>
    <w:rsid w:val="000751A1"/>
    <w:rsid w:val="00075BF8"/>
    <w:rsid w:val="00076C55"/>
    <w:rsid w:val="00080C4E"/>
    <w:rsid w:val="000908B6"/>
    <w:rsid w:val="00090C00"/>
    <w:rsid w:val="00090DDC"/>
    <w:rsid w:val="000A26F8"/>
    <w:rsid w:val="000A4D04"/>
    <w:rsid w:val="000B2DEE"/>
    <w:rsid w:val="000B463C"/>
    <w:rsid w:val="000B58DE"/>
    <w:rsid w:val="000B75C4"/>
    <w:rsid w:val="000C1D53"/>
    <w:rsid w:val="000C7989"/>
    <w:rsid w:val="000D2358"/>
    <w:rsid w:val="000D40CD"/>
    <w:rsid w:val="000D5A4B"/>
    <w:rsid w:val="000E1E66"/>
    <w:rsid w:val="000E55A1"/>
    <w:rsid w:val="000F3C0A"/>
    <w:rsid w:val="000F3EA5"/>
    <w:rsid w:val="000F7932"/>
    <w:rsid w:val="0010309C"/>
    <w:rsid w:val="001159EA"/>
    <w:rsid w:val="00127516"/>
    <w:rsid w:val="001318CF"/>
    <w:rsid w:val="0013217D"/>
    <w:rsid w:val="00133DDF"/>
    <w:rsid w:val="00154DB2"/>
    <w:rsid w:val="00157A5C"/>
    <w:rsid w:val="001616CB"/>
    <w:rsid w:val="001622DE"/>
    <w:rsid w:val="00166B46"/>
    <w:rsid w:val="00171FD6"/>
    <w:rsid w:val="00181DEC"/>
    <w:rsid w:val="0018358B"/>
    <w:rsid w:val="00192ED0"/>
    <w:rsid w:val="00194AE1"/>
    <w:rsid w:val="0019710E"/>
    <w:rsid w:val="001A0BB8"/>
    <w:rsid w:val="001B4622"/>
    <w:rsid w:val="001D0400"/>
    <w:rsid w:val="001D1525"/>
    <w:rsid w:val="001D7B53"/>
    <w:rsid w:val="001F6AF7"/>
    <w:rsid w:val="00205D8F"/>
    <w:rsid w:val="002071A7"/>
    <w:rsid w:val="002330FB"/>
    <w:rsid w:val="00233AB9"/>
    <w:rsid w:val="00247141"/>
    <w:rsid w:val="002520BF"/>
    <w:rsid w:val="00257373"/>
    <w:rsid w:val="00261308"/>
    <w:rsid w:val="0026388E"/>
    <w:rsid w:val="00263BAE"/>
    <w:rsid w:val="00264A9F"/>
    <w:rsid w:val="0026719C"/>
    <w:rsid w:val="00271B2A"/>
    <w:rsid w:val="00272A3A"/>
    <w:rsid w:val="0027323F"/>
    <w:rsid w:val="00280206"/>
    <w:rsid w:val="0029169D"/>
    <w:rsid w:val="00295B5C"/>
    <w:rsid w:val="00296616"/>
    <w:rsid w:val="00296DC4"/>
    <w:rsid w:val="002B2C4C"/>
    <w:rsid w:val="002B7623"/>
    <w:rsid w:val="002C1F84"/>
    <w:rsid w:val="002C3E8B"/>
    <w:rsid w:val="002D2BC5"/>
    <w:rsid w:val="002D5C2E"/>
    <w:rsid w:val="002D6EAE"/>
    <w:rsid w:val="002E5AEB"/>
    <w:rsid w:val="002F052E"/>
    <w:rsid w:val="002F2FA5"/>
    <w:rsid w:val="00300E04"/>
    <w:rsid w:val="00307CD2"/>
    <w:rsid w:val="003201C6"/>
    <w:rsid w:val="00323B87"/>
    <w:rsid w:val="003264F7"/>
    <w:rsid w:val="00326D10"/>
    <w:rsid w:val="00341E16"/>
    <w:rsid w:val="00344336"/>
    <w:rsid w:val="003662E3"/>
    <w:rsid w:val="00366A41"/>
    <w:rsid w:val="00376693"/>
    <w:rsid w:val="003767DF"/>
    <w:rsid w:val="0039278A"/>
    <w:rsid w:val="00392ABD"/>
    <w:rsid w:val="00394276"/>
    <w:rsid w:val="003952B1"/>
    <w:rsid w:val="003A53C0"/>
    <w:rsid w:val="003B30D0"/>
    <w:rsid w:val="003B3C81"/>
    <w:rsid w:val="003B7C88"/>
    <w:rsid w:val="003E0D38"/>
    <w:rsid w:val="003E496F"/>
    <w:rsid w:val="003F6C2C"/>
    <w:rsid w:val="003F7268"/>
    <w:rsid w:val="004021C7"/>
    <w:rsid w:val="00402C45"/>
    <w:rsid w:val="004108A7"/>
    <w:rsid w:val="00411503"/>
    <w:rsid w:val="00413B08"/>
    <w:rsid w:val="004168B4"/>
    <w:rsid w:val="00431829"/>
    <w:rsid w:val="004432A8"/>
    <w:rsid w:val="00451502"/>
    <w:rsid w:val="00454318"/>
    <w:rsid w:val="00465289"/>
    <w:rsid w:val="004842E1"/>
    <w:rsid w:val="00497800"/>
    <w:rsid w:val="004A4823"/>
    <w:rsid w:val="004B78A6"/>
    <w:rsid w:val="004E29B3"/>
    <w:rsid w:val="004F4104"/>
    <w:rsid w:val="00500E5F"/>
    <w:rsid w:val="00507928"/>
    <w:rsid w:val="005122CF"/>
    <w:rsid w:val="00520C2C"/>
    <w:rsid w:val="0052187E"/>
    <w:rsid w:val="005251B7"/>
    <w:rsid w:val="00525EFF"/>
    <w:rsid w:val="0052701E"/>
    <w:rsid w:val="0053483E"/>
    <w:rsid w:val="00537E24"/>
    <w:rsid w:val="0055343D"/>
    <w:rsid w:val="0055552A"/>
    <w:rsid w:val="00563BA0"/>
    <w:rsid w:val="00566E57"/>
    <w:rsid w:val="00574876"/>
    <w:rsid w:val="00590D07"/>
    <w:rsid w:val="0059114B"/>
    <w:rsid w:val="00594369"/>
    <w:rsid w:val="00595E06"/>
    <w:rsid w:val="00596ADE"/>
    <w:rsid w:val="005C26D5"/>
    <w:rsid w:val="005C295F"/>
    <w:rsid w:val="005D4C0F"/>
    <w:rsid w:val="005E3BBA"/>
    <w:rsid w:val="005F0D4D"/>
    <w:rsid w:val="005F3A2E"/>
    <w:rsid w:val="005F707C"/>
    <w:rsid w:val="006070F6"/>
    <w:rsid w:val="00615034"/>
    <w:rsid w:val="006233CC"/>
    <w:rsid w:val="00630D1D"/>
    <w:rsid w:val="00633477"/>
    <w:rsid w:val="00634B33"/>
    <w:rsid w:val="006375CA"/>
    <w:rsid w:val="00641B71"/>
    <w:rsid w:val="00647423"/>
    <w:rsid w:val="00650223"/>
    <w:rsid w:val="006505DF"/>
    <w:rsid w:val="0068551E"/>
    <w:rsid w:val="00692CDC"/>
    <w:rsid w:val="00695CA7"/>
    <w:rsid w:val="006A06A7"/>
    <w:rsid w:val="006A6274"/>
    <w:rsid w:val="006B239D"/>
    <w:rsid w:val="006B3F05"/>
    <w:rsid w:val="006C294B"/>
    <w:rsid w:val="006D298C"/>
    <w:rsid w:val="006D6A4B"/>
    <w:rsid w:val="006E43DB"/>
    <w:rsid w:val="006E4DCF"/>
    <w:rsid w:val="006F16A1"/>
    <w:rsid w:val="006F59DB"/>
    <w:rsid w:val="006F6729"/>
    <w:rsid w:val="007056DE"/>
    <w:rsid w:val="00716A36"/>
    <w:rsid w:val="00723652"/>
    <w:rsid w:val="007241CE"/>
    <w:rsid w:val="00725B34"/>
    <w:rsid w:val="00730D1B"/>
    <w:rsid w:val="007317DC"/>
    <w:rsid w:val="00731DD2"/>
    <w:rsid w:val="00733D88"/>
    <w:rsid w:val="00737C3C"/>
    <w:rsid w:val="007419C5"/>
    <w:rsid w:val="00745183"/>
    <w:rsid w:val="00750476"/>
    <w:rsid w:val="007631FF"/>
    <w:rsid w:val="0076456E"/>
    <w:rsid w:val="00770272"/>
    <w:rsid w:val="00770A53"/>
    <w:rsid w:val="00771E47"/>
    <w:rsid w:val="00772AE8"/>
    <w:rsid w:val="00773761"/>
    <w:rsid w:val="00775E60"/>
    <w:rsid w:val="00775F98"/>
    <w:rsid w:val="00777DED"/>
    <w:rsid w:val="00780686"/>
    <w:rsid w:val="00784D58"/>
    <w:rsid w:val="00785AC0"/>
    <w:rsid w:val="00794F9B"/>
    <w:rsid w:val="007A53BB"/>
    <w:rsid w:val="007A78C2"/>
    <w:rsid w:val="007B254B"/>
    <w:rsid w:val="007B2856"/>
    <w:rsid w:val="007B6097"/>
    <w:rsid w:val="007C6A5E"/>
    <w:rsid w:val="007D109A"/>
    <w:rsid w:val="007F216C"/>
    <w:rsid w:val="007F27EA"/>
    <w:rsid w:val="007F549C"/>
    <w:rsid w:val="007F6C1F"/>
    <w:rsid w:val="00801A87"/>
    <w:rsid w:val="00801F00"/>
    <w:rsid w:val="00803762"/>
    <w:rsid w:val="00804013"/>
    <w:rsid w:val="0080588C"/>
    <w:rsid w:val="00816688"/>
    <w:rsid w:val="00816751"/>
    <w:rsid w:val="00830F02"/>
    <w:rsid w:val="00843A8F"/>
    <w:rsid w:val="00847A46"/>
    <w:rsid w:val="00851F29"/>
    <w:rsid w:val="00853692"/>
    <w:rsid w:val="008602DA"/>
    <w:rsid w:val="00863EFD"/>
    <w:rsid w:val="00877C9B"/>
    <w:rsid w:val="008802C6"/>
    <w:rsid w:val="00884539"/>
    <w:rsid w:val="00893578"/>
    <w:rsid w:val="008A02BC"/>
    <w:rsid w:val="008A75DA"/>
    <w:rsid w:val="008B7CDB"/>
    <w:rsid w:val="008C0BCF"/>
    <w:rsid w:val="008C78F9"/>
    <w:rsid w:val="008D6863"/>
    <w:rsid w:val="008F3F3E"/>
    <w:rsid w:val="008F7930"/>
    <w:rsid w:val="008F796A"/>
    <w:rsid w:val="009041F6"/>
    <w:rsid w:val="009045BE"/>
    <w:rsid w:val="00905F9F"/>
    <w:rsid w:val="009071CF"/>
    <w:rsid w:val="00910050"/>
    <w:rsid w:val="00931C03"/>
    <w:rsid w:val="00932171"/>
    <w:rsid w:val="00932738"/>
    <w:rsid w:val="00934A25"/>
    <w:rsid w:val="0093560C"/>
    <w:rsid w:val="00941B2C"/>
    <w:rsid w:val="0094428B"/>
    <w:rsid w:val="009443B5"/>
    <w:rsid w:val="0094790D"/>
    <w:rsid w:val="009606A3"/>
    <w:rsid w:val="00973A26"/>
    <w:rsid w:val="009857F9"/>
    <w:rsid w:val="009957A6"/>
    <w:rsid w:val="009A443D"/>
    <w:rsid w:val="009E3078"/>
    <w:rsid w:val="009E4FA6"/>
    <w:rsid w:val="009F127F"/>
    <w:rsid w:val="009F7D09"/>
    <w:rsid w:val="00A04B18"/>
    <w:rsid w:val="00A0699F"/>
    <w:rsid w:val="00A17814"/>
    <w:rsid w:val="00A17EDB"/>
    <w:rsid w:val="00A217E6"/>
    <w:rsid w:val="00A41C78"/>
    <w:rsid w:val="00A46086"/>
    <w:rsid w:val="00A60051"/>
    <w:rsid w:val="00A60A61"/>
    <w:rsid w:val="00A85094"/>
    <w:rsid w:val="00A8778F"/>
    <w:rsid w:val="00A90AFB"/>
    <w:rsid w:val="00AA3D43"/>
    <w:rsid w:val="00AB18C4"/>
    <w:rsid w:val="00AC5D0C"/>
    <w:rsid w:val="00AC63DE"/>
    <w:rsid w:val="00AE0389"/>
    <w:rsid w:val="00AE3EE0"/>
    <w:rsid w:val="00B01D6C"/>
    <w:rsid w:val="00B01F90"/>
    <w:rsid w:val="00B07A1C"/>
    <w:rsid w:val="00B07A23"/>
    <w:rsid w:val="00B164E7"/>
    <w:rsid w:val="00B23089"/>
    <w:rsid w:val="00B24A69"/>
    <w:rsid w:val="00B27A96"/>
    <w:rsid w:val="00B3744F"/>
    <w:rsid w:val="00B42C37"/>
    <w:rsid w:val="00B43916"/>
    <w:rsid w:val="00B505FA"/>
    <w:rsid w:val="00B52ED6"/>
    <w:rsid w:val="00B70188"/>
    <w:rsid w:val="00B83911"/>
    <w:rsid w:val="00B86B75"/>
    <w:rsid w:val="00B9195F"/>
    <w:rsid w:val="00BA2204"/>
    <w:rsid w:val="00BA55CC"/>
    <w:rsid w:val="00BA6099"/>
    <w:rsid w:val="00BB4A0E"/>
    <w:rsid w:val="00BC48D5"/>
    <w:rsid w:val="00BC75EF"/>
    <w:rsid w:val="00BD1A4C"/>
    <w:rsid w:val="00BD4E8E"/>
    <w:rsid w:val="00BD5E1A"/>
    <w:rsid w:val="00BE18BE"/>
    <w:rsid w:val="00BE3E63"/>
    <w:rsid w:val="00BF404F"/>
    <w:rsid w:val="00C26E94"/>
    <w:rsid w:val="00C36279"/>
    <w:rsid w:val="00C377D8"/>
    <w:rsid w:val="00C421EA"/>
    <w:rsid w:val="00C4416D"/>
    <w:rsid w:val="00C44277"/>
    <w:rsid w:val="00C471CA"/>
    <w:rsid w:val="00C52BE6"/>
    <w:rsid w:val="00C56A11"/>
    <w:rsid w:val="00C65A8F"/>
    <w:rsid w:val="00C80E9C"/>
    <w:rsid w:val="00C8146D"/>
    <w:rsid w:val="00C837EE"/>
    <w:rsid w:val="00C8677C"/>
    <w:rsid w:val="00C87386"/>
    <w:rsid w:val="00C91364"/>
    <w:rsid w:val="00C92633"/>
    <w:rsid w:val="00CA4148"/>
    <w:rsid w:val="00CA4B4E"/>
    <w:rsid w:val="00CD1AE9"/>
    <w:rsid w:val="00CD2171"/>
    <w:rsid w:val="00CD2F26"/>
    <w:rsid w:val="00CD3A97"/>
    <w:rsid w:val="00CE0745"/>
    <w:rsid w:val="00CE6607"/>
    <w:rsid w:val="00CE7BC5"/>
    <w:rsid w:val="00CF3022"/>
    <w:rsid w:val="00CF5AB4"/>
    <w:rsid w:val="00D04C85"/>
    <w:rsid w:val="00D07E81"/>
    <w:rsid w:val="00D13930"/>
    <w:rsid w:val="00D13D1A"/>
    <w:rsid w:val="00D2023A"/>
    <w:rsid w:val="00D21A61"/>
    <w:rsid w:val="00D224E4"/>
    <w:rsid w:val="00D22F69"/>
    <w:rsid w:val="00D24C06"/>
    <w:rsid w:val="00D27F9A"/>
    <w:rsid w:val="00D33255"/>
    <w:rsid w:val="00D35E07"/>
    <w:rsid w:val="00D36D85"/>
    <w:rsid w:val="00D37823"/>
    <w:rsid w:val="00D41A23"/>
    <w:rsid w:val="00D601C2"/>
    <w:rsid w:val="00D63D7D"/>
    <w:rsid w:val="00D6796D"/>
    <w:rsid w:val="00D71E3A"/>
    <w:rsid w:val="00D736AF"/>
    <w:rsid w:val="00D80DAF"/>
    <w:rsid w:val="00D81DF7"/>
    <w:rsid w:val="00D975B9"/>
    <w:rsid w:val="00D97D36"/>
    <w:rsid w:val="00D97F50"/>
    <w:rsid w:val="00DA28F1"/>
    <w:rsid w:val="00DA31C5"/>
    <w:rsid w:val="00DA5FA4"/>
    <w:rsid w:val="00DB2BD2"/>
    <w:rsid w:val="00DD7269"/>
    <w:rsid w:val="00DD72FE"/>
    <w:rsid w:val="00DF05B0"/>
    <w:rsid w:val="00E10549"/>
    <w:rsid w:val="00E106F3"/>
    <w:rsid w:val="00E17498"/>
    <w:rsid w:val="00E2592F"/>
    <w:rsid w:val="00E26E00"/>
    <w:rsid w:val="00E315A3"/>
    <w:rsid w:val="00E3318F"/>
    <w:rsid w:val="00E33EDC"/>
    <w:rsid w:val="00E35A44"/>
    <w:rsid w:val="00E63E96"/>
    <w:rsid w:val="00E64119"/>
    <w:rsid w:val="00E802D4"/>
    <w:rsid w:val="00EA21CC"/>
    <w:rsid w:val="00EA4BCD"/>
    <w:rsid w:val="00EC0B68"/>
    <w:rsid w:val="00EC173F"/>
    <w:rsid w:val="00EC2D34"/>
    <w:rsid w:val="00EC45FF"/>
    <w:rsid w:val="00ED493E"/>
    <w:rsid w:val="00EF4A9D"/>
    <w:rsid w:val="00F04DEE"/>
    <w:rsid w:val="00F076F1"/>
    <w:rsid w:val="00F16208"/>
    <w:rsid w:val="00F20996"/>
    <w:rsid w:val="00F212EC"/>
    <w:rsid w:val="00F263C2"/>
    <w:rsid w:val="00F432CF"/>
    <w:rsid w:val="00F5193F"/>
    <w:rsid w:val="00F5241C"/>
    <w:rsid w:val="00F70CAC"/>
    <w:rsid w:val="00F73259"/>
    <w:rsid w:val="00F7440C"/>
    <w:rsid w:val="00F82D34"/>
    <w:rsid w:val="00F84D31"/>
    <w:rsid w:val="00F84E8A"/>
    <w:rsid w:val="00F963C1"/>
    <w:rsid w:val="00FB054C"/>
    <w:rsid w:val="00FB1BCB"/>
    <w:rsid w:val="00FB30A6"/>
    <w:rsid w:val="00FB3A51"/>
    <w:rsid w:val="00FB540F"/>
    <w:rsid w:val="00FB5DAC"/>
    <w:rsid w:val="00FB67D2"/>
    <w:rsid w:val="00FC033E"/>
    <w:rsid w:val="00FC0DF8"/>
    <w:rsid w:val="00FC64F8"/>
    <w:rsid w:val="00FD11AB"/>
    <w:rsid w:val="00FD7A11"/>
    <w:rsid w:val="00FF60DB"/>
    <w:rsid w:val="00FF7D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1A13"/>
  <w15:docId w15:val="{1EF26D09-C63D-4F3B-A416-F533D75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unhideWhenUsed/>
    <w:rsid w:val="006A6274"/>
    <w:rPr>
      <w:sz w:val="20"/>
      <w:szCs w:val="20"/>
    </w:rPr>
  </w:style>
  <w:style w:type="character" w:customStyle="1" w:styleId="CommentTextChar">
    <w:name w:val="Comment Text Char"/>
    <w:basedOn w:val="DefaultParagraphFont"/>
    <w:link w:val="CommentText"/>
    <w:uiPriority w:val="99"/>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table" w:customStyle="1" w:styleId="FPLTableStyle">
    <w:name w:val="FPL Table Style"/>
    <w:basedOn w:val="TableNormal"/>
    <w:uiPriority w:val="99"/>
    <w:rsid w:val="00045BCB"/>
    <w:pPr>
      <w:spacing w:after="0"/>
    </w:pPr>
    <w:rPr>
      <w:rFonts w:ascii="Times New Roman" w:eastAsia="Times New Roman" w:hAnsi="Times New Roman" w:cs="Times New Roman"/>
      <w:sz w:val="20"/>
      <w:szCs w:val="20"/>
      <w:lang w:val="en-GB" w:eastAsia="en-GB"/>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CommentSubject">
    <w:name w:val="annotation subject"/>
    <w:basedOn w:val="CommentText"/>
    <w:next w:val="CommentText"/>
    <w:link w:val="CommentSubjectChar"/>
    <w:semiHidden/>
    <w:unhideWhenUsed/>
    <w:rsid w:val="00181DEC"/>
    <w:rPr>
      <w:b/>
      <w:bCs/>
    </w:rPr>
  </w:style>
  <w:style w:type="character" w:customStyle="1" w:styleId="CommentSubjectChar">
    <w:name w:val="Comment Subject Char"/>
    <w:basedOn w:val="CommentTextChar"/>
    <w:link w:val="CommentSubject"/>
    <w:semiHidden/>
    <w:rsid w:val="00181DEC"/>
    <w:rPr>
      <w:rFonts w:asciiTheme="majorHAnsi" w:eastAsiaTheme="minorEastAsia" w:hAnsiTheme="majorHAnsi"/>
      <w:b/>
      <w:bCs/>
      <w:sz w:val="20"/>
      <w:szCs w:val="20"/>
    </w:rPr>
  </w:style>
  <w:style w:type="character" w:styleId="Mention">
    <w:name w:val="Mention"/>
    <w:basedOn w:val="DefaultParagraphFont"/>
    <w:uiPriority w:val="99"/>
    <w:semiHidden/>
    <w:unhideWhenUsed/>
    <w:rsid w:val="00F16208"/>
    <w:rPr>
      <w:color w:val="2B579A"/>
      <w:shd w:val="clear" w:color="auto" w:fill="E6E6E6"/>
    </w:rPr>
  </w:style>
  <w:style w:type="character" w:styleId="UnresolvedMention">
    <w:name w:val="Unresolved Mention"/>
    <w:basedOn w:val="DefaultParagraphFont"/>
    <w:uiPriority w:val="99"/>
    <w:semiHidden/>
    <w:unhideWhenUsed/>
    <w:rsid w:val="000A26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4626">
      <w:bodyDiv w:val="1"/>
      <w:marLeft w:val="0"/>
      <w:marRight w:val="0"/>
      <w:marTop w:val="0"/>
      <w:marBottom w:val="0"/>
      <w:divBdr>
        <w:top w:val="none" w:sz="0" w:space="0" w:color="auto"/>
        <w:left w:val="none" w:sz="0" w:space="0" w:color="auto"/>
        <w:bottom w:val="none" w:sz="0" w:space="0" w:color="auto"/>
        <w:right w:val="none" w:sz="0" w:space="0" w:color="auto"/>
      </w:divBdr>
    </w:div>
    <w:div w:id="591359658">
      <w:bodyDiv w:val="1"/>
      <w:marLeft w:val="0"/>
      <w:marRight w:val="0"/>
      <w:marTop w:val="0"/>
      <w:marBottom w:val="0"/>
      <w:divBdr>
        <w:top w:val="none" w:sz="0" w:space="0" w:color="auto"/>
        <w:left w:val="none" w:sz="0" w:space="0" w:color="auto"/>
        <w:bottom w:val="none" w:sz="0" w:space="0" w:color="auto"/>
        <w:right w:val="none" w:sz="0" w:space="0" w:color="auto"/>
      </w:divBdr>
    </w:div>
    <w:div w:id="678048735">
      <w:bodyDiv w:val="1"/>
      <w:marLeft w:val="0"/>
      <w:marRight w:val="0"/>
      <w:marTop w:val="0"/>
      <w:marBottom w:val="0"/>
      <w:divBdr>
        <w:top w:val="none" w:sz="0" w:space="0" w:color="auto"/>
        <w:left w:val="none" w:sz="0" w:space="0" w:color="auto"/>
        <w:bottom w:val="none" w:sz="0" w:space="0" w:color="auto"/>
        <w:right w:val="none" w:sz="0" w:space="0" w:color="auto"/>
      </w:divBdr>
    </w:div>
    <w:div w:id="872226088">
      <w:bodyDiv w:val="1"/>
      <w:marLeft w:val="0"/>
      <w:marRight w:val="0"/>
      <w:marTop w:val="0"/>
      <w:marBottom w:val="0"/>
      <w:divBdr>
        <w:top w:val="none" w:sz="0" w:space="0" w:color="auto"/>
        <w:left w:val="none" w:sz="0" w:space="0" w:color="auto"/>
        <w:bottom w:val="none" w:sz="0" w:space="0" w:color="auto"/>
        <w:right w:val="none" w:sz="0" w:space="0" w:color="auto"/>
      </w:divBdr>
    </w:div>
    <w:div w:id="960307415">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 w:id="1069183532">
      <w:bodyDiv w:val="1"/>
      <w:marLeft w:val="0"/>
      <w:marRight w:val="0"/>
      <w:marTop w:val="0"/>
      <w:marBottom w:val="0"/>
      <w:divBdr>
        <w:top w:val="none" w:sz="0" w:space="0" w:color="auto"/>
        <w:left w:val="none" w:sz="0" w:space="0" w:color="auto"/>
        <w:bottom w:val="none" w:sz="0" w:space="0" w:color="auto"/>
        <w:right w:val="none" w:sz="0" w:space="0" w:color="auto"/>
      </w:divBdr>
    </w:div>
    <w:div w:id="1120802147">
      <w:bodyDiv w:val="1"/>
      <w:marLeft w:val="0"/>
      <w:marRight w:val="0"/>
      <w:marTop w:val="0"/>
      <w:marBottom w:val="0"/>
      <w:divBdr>
        <w:top w:val="none" w:sz="0" w:space="0" w:color="auto"/>
        <w:left w:val="none" w:sz="0" w:space="0" w:color="auto"/>
        <w:bottom w:val="none" w:sz="0" w:space="0" w:color="auto"/>
        <w:right w:val="none" w:sz="0" w:space="0" w:color="auto"/>
      </w:divBdr>
    </w:div>
    <w:div w:id="1523975848">
      <w:bodyDiv w:val="1"/>
      <w:marLeft w:val="0"/>
      <w:marRight w:val="0"/>
      <w:marTop w:val="0"/>
      <w:marBottom w:val="0"/>
      <w:divBdr>
        <w:top w:val="none" w:sz="0" w:space="0" w:color="auto"/>
        <w:left w:val="none" w:sz="0" w:space="0" w:color="auto"/>
        <w:bottom w:val="none" w:sz="0" w:space="0" w:color="auto"/>
        <w:right w:val="none" w:sz="0" w:space="0" w:color="auto"/>
      </w:divBdr>
    </w:div>
    <w:div w:id="1539050380">
      <w:bodyDiv w:val="1"/>
      <w:marLeft w:val="0"/>
      <w:marRight w:val="0"/>
      <w:marTop w:val="0"/>
      <w:marBottom w:val="0"/>
      <w:divBdr>
        <w:top w:val="none" w:sz="0" w:space="0" w:color="auto"/>
        <w:left w:val="none" w:sz="0" w:space="0" w:color="auto"/>
        <w:bottom w:val="none" w:sz="0" w:space="0" w:color="auto"/>
        <w:right w:val="none" w:sz="0" w:space="0" w:color="auto"/>
      </w:divBdr>
    </w:div>
    <w:div w:id="1590842894">
      <w:bodyDiv w:val="1"/>
      <w:marLeft w:val="0"/>
      <w:marRight w:val="0"/>
      <w:marTop w:val="0"/>
      <w:marBottom w:val="0"/>
      <w:divBdr>
        <w:top w:val="none" w:sz="0" w:space="0" w:color="auto"/>
        <w:left w:val="none" w:sz="0" w:space="0" w:color="auto"/>
        <w:bottom w:val="none" w:sz="0" w:space="0" w:color="auto"/>
        <w:right w:val="none" w:sz="0" w:space="0" w:color="auto"/>
      </w:divBdr>
    </w:div>
    <w:div w:id="170474971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53">
          <w:marLeft w:val="0"/>
          <w:marRight w:val="0"/>
          <w:marTop w:val="0"/>
          <w:marBottom w:val="0"/>
          <w:divBdr>
            <w:top w:val="none" w:sz="0" w:space="0" w:color="auto"/>
            <w:left w:val="none" w:sz="0" w:space="0" w:color="auto"/>
            <w:bottom w:val="none" w:sz="0" w:space="0" w:color="auto"/>
            <w:right w:val="none" w:sz="0" w:space="0" w:color="auto"/>
          </w:divBdr>
        </w:div>
        <w:div w:id="491147000">
          <w:marLeft w:val="0"/>
          <w:marRight w:val="0"/>
          <w:marTop w:val="0"/>
          <w:marBottom w:val="0"/>
          <w:divBdr>
            <w:top w:val="none" w:sz="0" w:space="0" w:color="auto"/>
            <w:left w:val="none" w:sz="0" w:space="0" w:color="auto"/>
            <w:bottom w:val="none" w:sz="0" w:space="0" w:color="auto"/>
            <w:right w:val="none" w:sz="0" w:space="0" w:color="auto"/>
          </w:divBdr>
        </w:div>
        <w:div w:id="578903971">
          <w:marLeft w:val="0"/>
          <w:marRight w:val="0"/>
          <w:marTop w:val="0"/>
          <w:marBottom w:val="0"/>
          <w:divBdr>
            <w:top w:val="none" w:sz="0" w:space="0" w:color="auto"/>
            <w:left w:val="none" w:sz="0" w:space="0" w:color="auto"/>
            <w:bottom w:val="none" w:sz="0" w:space="0" w:color="auto"/>
            <w:right w:val="none" w:sz="0" w:space="0" w:color="auto"/>
          </w:divBdr>
        </w:div>
        <w:div w:id="179588746">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826818893">
          <w:marLeft w:val="0"/>
          <w:marRight w:val="0"/>
          <w:marTop w:val="0"/>
          <w:marBottom w:val="0"/>
          <w:divBdr>
            <w:top w:val="none" w:sz="0" w:space="0" w:color="auto"/>
            <w:left w:val="none" w:sz="0" w:space="0" w:color="auto"/>
            <w:bottom w:val="none" w:sz="0" w:space="0" w:color="auto"/>
            <w:right w:val="none" w:sz="0" w:space="0" w:color="auto"/>
          </w:divBdr>
        </w:div>
        <w:div w:id="1243031833">
          <w:marLeft w:val="0"/>
          <w:marRight w:val="0"/>
          <w:marTop w:val="0"/>
          <w:marBottom w:val="0"/>
          <w:divBdr>
            <w:top w:val="none" w:sz="0" w:space="0" w:color="auto"/>
            <w:left w:val="none" w:sz="0" w:space="0" w:color="auto"/>
            <w:bottom w:val="none" w:sz="0" w:space="0" w:color="auto"/>
            <w:right w:val="none" w:sz="0" w:space="0" w:color="auto"/>
          </w:divBdr>
        </w:div>
        <w:div w:id="1034691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IXTradingCommunity/fix-orchestra" TargetMode="External"/><Relationship Id="rId18" Type="http://schemas.openxmlformats.org/officeDocument/2006/relationships/hyperlink" Target="https://tools.ietf.org/html/rfc526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FIXTradingCommunity/fix-orchestra/tree/master/repository2016" TargetMode="Externa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http://www.w3.org/XML/Schema.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ublincore.org/schemas/xmls/"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yperlink" Target="https://github.com/FIXTradingCommunity/fix-orchestra" TargetMode="External"/><Relationship Id="rId5" Type="http://schemas.openxmlformats.org/officeDocument/2006/relationships/webSettings" Target="webSettings.xml"/><Relationship Id="rId15" Type="http://schemas.openxmlformats.org/officeDocument/2006/relationships/hyperlink" Target="http://www.fixtradingcommunity.org/pg/structure/tech-specs/fix-version/50-service-pack-2" TargetMode="External"/><Relationship Id="rId23" Type="http://schemas.openxmlformats.org/officeDocument/2006/relationships/hyperlink" Target="https://github.com/FIXTradingCommunity/fix-orchestra/tree/master/repository201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www.apps.ietf.org/rfc/rfc2119.html" TargetMode="External"/><Relationship Id="rId22" Type="http://schemas.openxmlformats.org/officeDocument/2006/relationships/hyperlink" Target="http://www.fixtradingcommunity.org/FIXimate/FIXimate3.0/latestEP/en/FIX.5.0SP2_EP214/tag1531.html"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47CF-9615-4B0B-9CE5-6DA0B1A5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318</TotalTime>
  <Pages>41</Pages>
  <Words>12674</Words>
  <Characters>72243</Characters>
  <Application>Microsoft Office Word</Application>
  <DocSecurity>0</DocSecurity>
  <Lines>602</Lines>
  <Paragraphs>169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Simple Binary Encoding Draft Technical Standard</vt:lpstr>
      <vt:lpstr>Introduction</vt:lpstr>
      <vt:lpstr>    Objectives</vt:lpstr>
      <vt:lpstr>    Design principles</vt:lpstr>
      <vt:lpstr>    Glossary</vt:lpstr>
      <vt:lpstr>    Documentation</vt:lpstr>
      <vt:lpstr>        Specification terms</vt:lpstr>
      <vt:lpstr>        Document format</vt:lpstr>
      <vt:lpstr>    References</vt:lpstr>
      <vt:lpstr>        Related FIX Standards</vt:lpstr>
      <vt:lpstr>        Dependencies on other standards</vt:lpstr>
      <vt:lpstr>Metamodel</vt:lpstr>
      <vt:lpstr>    Message structures</vt:lpstr>
      <vt:lpstr>        Message structure abstractions</vt:lpstr>
      <vt:lpstr>        General Purpose Datatypes</vt:lpstr>
      <vt:lpstr>    Interfaces</vt:lpstr>
      <vt:lpstr>        Interface abstractions</vt:lpstr>
      <vt:lpstr>Orchestra and Repository XML Schema</vt:lpstr>
      <vt:lpstr>    XML Schema (XSD)</vt:lpstr>
      <vt:lpstr>        Conformance</vt:lpstr>
      <vt:lpstr>        Schema location</vt:lpstr>
      <vt:lpstr>        Root element</vt:lpstr>
      <vt:lpstr>        Supplementary documentation</vt:lpstr>
      <vt:lpstr>        Protocol relationship</vt:lpstr>
      <vt:lpstr>    Content ownership and history</vt:lpstr>
      <vt:lpstr>        Provenance</vt:lpstr>
      <vt:lpstr>        Pedigree</vt:lpstr>
      <vt:lpstr>    Features for document and FIXML generation</vt:lpstr>
      <vt:lpstr>        Abbreviations</vt:lpstr>
      <vt:lpstr>        Categories</vt:lpstr>
      <vt:lpstr>        Sections</vt:lpstr>
      <vt:lpstr>        Metadata about any element</vt:lpstr>
      <vt:lpstr>        Rendering hints</vt:lpstr>
      <vt:lpstr>    Unique identifiers</vt:lpstr>
      <vt:lpstr>    Datatypes</vt:lpstr>
      <vt:lpstr>        FIX datatypes</vt:lpstr>
      <vt:lpstr>        Datatype mappings</vt:lpstr>
      <vt:lpstr>    Code sets</vt:lpstr>
      <vt:lpstr>        Unique names</vt:lpstr>
      <vt:lpstr>        Internal code sets</vt:lpstr>
      <vt:lpstr>        External code sets</vt:lpstr>
      <vt:lpstr>    Fields</vt:lpstr>
      <vt:lpstr>        Data domain of a field</vt:lpstr>
      <vt:lpstr>        Data fields</vt:lpstr>
      <vt:lpstr>        Discriminator fields</vt:lpstr>
      <vt:lpstr>        Overridable and fixed field attributes</vt:lpstr>
      <vt:lpstr>        Field value uniqueness</vt:lpstr>
      <vt:lpstr>    Message structures</vt:lpstr>
      <vt:lpstr>        Protocol versions</vt:lpstr>
      <vt:lpstr>        Components</vt:lpstr>
      <vt:lpstr>        Presence</vt:lpstr>
      <vt:lpstr>        Constant field value</vt:lpstr>
      <vt:lpstr>        Default value of an optional field</vt:lpstr>
      <vt:lpstr>        Conditionally required field</vt:lpstr>
      <vt:lpstr>        Message</vt:lpstr>
      <vt:lpstr>    Expressions</vt:lpstr>
      <vt:lpstr>        Conditional expressions</vt:lpstr>
      <vt:lpstr>        Assignment expressions</vt:lpstr>
      <vt:lpstr>        Field attribute rules</vt:lpstr>
      <vt:lpstr>        Field validation rules</vt:lpstr>
      <vt:lpstr>        Response conditions</vt:lpstr>
      <vt:lpstr>    Workflow</vt:lpstr>
      <vt:lpstr>        Scenarios</vt:lpstr>
      <vt:lpstr>        Actors</vt:lpstr>
      <vt:lpstr>        Flows</vt:lpstr>
      <vt:lpstr>        Responses</vt:lpstr>
      <vt:lpstr>    Semantic Concepts</vt:lpstr>
      <vt:lpstr>    </vt:lpstr>
      <vt:lpstr>Interfaces XML Schema</vt:lpstr>
      <vt:lpstr>    XML Schema (XSD)</vt:lpstr>
      <vt:lpstr>        Conformance</vt:lpstr>
      <vt:lpstr>        Schema location</vt:lpstr>
      <vt:lpstr>        Root element</vt:lpstr>
      <vt:lpstr>        Supplementary documentation</vt:lpstr>
      <vt:lpstr>        Protocol relationship</vt:lpstr>
      <vt:lpstr>        Extensibility</vt:lpstr>
      <vt:lpstr>    Content ownership and history</vt:lpstr>
      <vt:lpstr>        Provenance</vt:lpstr>
      <vt:lpstr>        Session effective times</vt:lpstr>
      <vt:lpstr>        Incremental changes</vt:lpstr>
      <vt:lpstr>        Interface</vt:lpstr>
      <vt:lpstr>        Protocols</vt:lpstr>
      <vt:lpstr>        Service</vt:lpstr>
      <vt:lpstr>        Transport</vt:lpstr>
      <vt:lpstr>        Session</vt:lpstr>
      <vt:lpstr>Score DSL</vt:lpstr>
      <vt:lpstr>    Grammar</vt:lpstr>
      <vt:lpstr>        Comments</vt:lpstr>
      <vt:lpstr>        Literals</vt:lpstr>
      <vt:lpstr>        Variables</vt:lpstr>
      <vt:lpstr>        Message element references</vt:lpstr>
      <vt:lpstr>        Conditional expressions</vt:lpstr>
      <vt:lpstr>        Assignment expressions</vt:lpstr>
      <vt:lpstr>    Syntax errors</vt:lpstr>
      <vt:lpstr>    Semantic errors</vt:lpstr>
      <vt:lpstr>Semantic Representation</vt:lpstr>
      <vt:lpstr>Usage Guidelines</vt:lpstr>
      <vt:lpstr>Examples</vt:lpstr>
      <vt:lpstr>Appendix</vt:lpstr>
      <vt:lpstr>    Changes from Repository 2010 Edition</vt:lpstr>
      <vt:lpstr>    Compliance</vt:lpstr>
    </vt:vector>
  </TitlesOfParts>
  <Company/>
  <LinksUpToDate>false</LinksUpToDate>
  <CharactersWithSpaces>84748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Draft Technical Standard</dc:title>
  <dc:subject/>
  <dc:creator>Don Mendelson;Jim Northey</dc:creator>
  <cp:keywords/>
  <dc:description/>
  <cp:lastModifiedBy>Don Mendelson</cp:lastModifiedBy>
  <cp:revision>12</cp:revision>
  <dcterms:created xsi:type="dcterms:W3CDTF">2018-02-20T18:55:00Z</dcterms:created>
  <dcterms:modified xsi:type="dcterms:W3CDTF">2018-02-21T16:52:00Z</dcterms:modified>
</cp:coreProperties>
</file>