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2025E2" w14:textId="037005BB" w:rsidR="009A443D" w:rsidRDefault="00D37823" w:rsidP="00566E57">
      <w:pPr>
        <w:pStyle w:val="FirstParagraph"/>
      </w:pPr>
      <w:r>
        <w:rPr>
          <w:noProof/>
        </w:rPr>
        <w:drawing>
          <wp:inline distT="0" distB="0" distL="0" distR="0" wp14:anchorId="696F1444" wp14:editId="6569689D">
            <wp:extent cx="2368296" cy="51815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8"/>
                    <a:stretch>
                      <a:fillRect/>
                    </a:stretch>
                  </pic:blipFill>
                  <pic:spPr bwMode="auto">
                    <a:xfrm>
                      <a:off x="0" y="0"/>
                      <a:ext cx="2368296" cy="518159"/>
                    </a:xfrm>
                    <a:prstGeom prst="rect">
                      <a:avLst/>
                    </a:prstGeom>
                    <a:noFill/>
                    <a:ln w="9525">
                      <a:noFill/>
                      <a:headEnd/>
                      <a:tailEnd/>
                    </a:ln>
                  </pic:spPr>
                </pic:pic>
              </a:graphicData>
            </a:graphic>
          </wp:inline>
        </w:drawing>
      </w:r>
      <w:bookmarkStart w:id="0" w:name="fix-simple-binary-encoding"/>
      <w:bookmarkStart w:id="1" w:name="DocTitle"/>
      <w:bookmarkEnd w:id="0"/>
    </w:p>
    <w:p w14:paraId="225A1AA2" w14:textId="77777777" w:rsidR="00E33EDC" w:rsidRDefault="00E33EDC" w:rsidP="00E33EDC"/>
    <w:p w14:paraId="75BC6FEC" w14:textId="77777777" w:rsidR="00E33EDC" w:rsidRDefault="00E33EDC" w:rsidP="00E33EDC"/>
    <w:p w14:paraId="591E9DFB" w14:textId="77777777" w:rsidR="00E33EDC" w:rsidRDefault="00E33EDC" w:rsidP="00E33EDC"/>
    <w:p w14:paraId="2F0DC2B7" w14:textId="6E8075D7" w:rsidR="00157A5C" w:rsidRDefault="00157A5C" w:rsidP="009A443D">
      <w:pPr>
        <w:pStyle w:val="Title"/>
        <w:rPr>
          <w:sz w:val="40"/>
          <w:szCs w:val="40"/>
        </w:rPr>
      </w:pPr>
      <w:r>
        <w:rPr>
          <w:sz w:val="40"/>
          <w:szCs w:val="40"/>
        </w:rPr>
        <w:fldChar w:fldCharType="begin"/>
      </w:r>
      <w:r>
        <w:rPr>
          <w:sz w:val="40"/>
          <w:szCs w:val="40"/>
        </w:rPr>
        <w:instrText xml:space="preserve"> TITLE   \* MERGEFORMAT </w:instrText>
      </w:r>
      <w:r>
        <w:rPr>
          <w:sz w:val="40"/>
          <w:szCs w:val="40"/>
        </w:rPr>
        <w:fldChar w:fldCharType="separate"/>
      </w:r>
      <w:r w:rsidR="000D40CD">
        <w:rPr>
          <w:sz w:val="40"/>
          <w:szCs w:val="40"/>
        </w:rPr>
        <w:t>FIX Orchestra Technical Specification</w:t>
      </w:r>
      <w:r>
        <w:rPr>
          <w:sz w:val="40"/>
          <w:szCs w:val="40"/>
        </w:rPr>
        <w:fldChar w:fldCharType="end"/>
      </w:r>
      <w:r w:rsidR="000D40CD" w:rsidDel="000D40CD">
        <w:rPr>
          <w:sz w:val="40"/>
          <w:szCs w:val="40"/>
        </w:rPr>
        <w:t xml:space="preserve"> </w:t>
      </w:r>
    </w:p>
    <w:bookmarkEnd w:id="1"/>
    <w:p w14:paraId="3DF3C0C5" w14:textId="36C35D20" w:rsidR="003E496F" w:rsidRDefault="003E496F" w:rsidP="000D40CD">
      <w:pPr>
        <w:pStyle w:val="BodyText"/>
      </w:pPr>
      <w:r>
        <w:t xml:space="preserve">Release Candidate </w:t>
      </w:r>
      <w:del w:id="2" w:author="Don Mendelson" w:date="2017-01-26T09:03:00Z">
        <w:r w:rsidDel="00272A3A">
          <w:delText>1</w:delText>
        </w:r>
      </w:del>
      <w:ins w:id="3" w:author="Don Mendelson" w:date="2017-01-26T09:03:00Z">
        <w:r w:rsidR="00272A3A">
          <w:t>2</w:t>
        </w:r>
      </w:ins>
    </w:p>
    <w:p w14:paraId="4B371AAF" w14:textId="77777777" w:rsidR="003E496F" w:rsidRDefault="003E496F" w:rsidP="003E496F">
      <w:pPr>
        <w:pStyle w:val="BodyText"/>
      </w:pPr>
      <w:r>
        <w:rPr>
          <w:b/>
        </w:rPr>
        <w:t>THIS DOCUMENT IS A RELEASE CANDIDATE FOR A PROPOSED FIX TECHNICAL STANDARD. A RELEASE CANDIDATE HAS BEEN APPROVED BY THE GLOBAL TECHNICAL COMMITTEE AS AN INITIAL STEP IN CREATING A NEW FIX TECHNICAL STANDARD. POTENTIAL ADOPTERS ARE STRONGLY ENCOURAGED TO BEGIN WORKING WITH THE RELEASE CANDIDATE AND TO PROVIDE FEEDBACK TO THE GLOBAL TECHNICAL COMMITTEE AND THE WORKING GROUP THAT SUBMITTED THE PROPOSAL. THE FEEDBACK TO THE RELEASE CANDIDATE WILL DETERMINE IF ANOTHER REVISION AND RELEASE CANDIDATE IS NECESSARY OR IF THE RELEASE CANDIDATE CAN BE PROMOTED TO BECOME A FIX TECHNICAL STANDARD DRAFT.</w:t>
      </w:r>
    </w:p>
    <w:p w14:paraId="1C07929A" w14:textId="77777777" w:rsidR="009A443D" w:rsidRPr="00157A5C" w:rsidRDefault="009A443D" w:rsidP="00157A5C">
      <w:pPr>
        <w:pStyle w:val="Title"/>
        <w:rPr>
          <w:sz w:val="24"/>
          <w:szCs w:val="24"/>
        </w:rPr>
      </w:pPr>
      <w:r>
        <w:rPr>
          <w:b/>
        </w:rPr>
        <w:br w:type="page"/>
      </w:r>
    </w:p>
    <w:p w14:paraId="698FEE6B" w14:textId="77777777" w:rsidR="00157A5C" w:rsidRDefault="00157A5C" w:rsidP="00E33EDC">
      <w:pPr>
        <w:pStyle w:val="Title"/>
      </w:pPr>
      <w:bookmarkStart w:id="4" w:name="_Toc105491794"/>
      <w:r w:rsidRPr="00E33EDC">
        <w:lastRenderedPageBreak/>
        <w:t>DISCLAIMER</w:t>
      </w:r>
      <w:bookmarkEnd w:id="4"/>
    </w:p>
    <w:p w14:paraId="51BA5BDB" w14:textId="77777777" w:rsidR="00157A5C" w:rsidRDefault="00157A5C" w:rsidP="00157A5C">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7562CA5B" w14:textId="77777777" w:rsidR="00157A5C" w:rsidRDefault="00157A5C" w:rsidP="00157A5C">
      <w:pPr>
        <w:numPr>
          <w:ilvl w:val="12"/>
          <w:numId w:val="0"/>
        </w:numPr>
      </w:pPr>
    </w:p>
    <w:p w14:paraId="69F9F12E" w14:textId="77777777" w:rsidR="00157A5C" w:rsidRDefault="00157A5C" w:rsidP="00157A5C">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34A64FBF" w14:textId="77777777" w:rsidR="00157A5C" w:rsidRDefault="00157A5C" w:rsidP="00157A5C">
      <w:pPr>
        <w:numPr>
          <w:ilvl w:val="12"/>
          <w:numId w:val="0"/>
        </w:numPr>
      </w:pPr>
    </w:p>
    <w:p w14:paraId="6B4E2AA6" w14:textId="77777777" w:rsidR="00157A5C" w:rsidRPr="003318F4" w:rsidRDefault="00157A5C" w:rsidP="00157A5C">
      <w:pPr>
        <w:numPr>
          <w:ilvl w:val="12"/>
          <w:numId w:val="0"/>
        </w:numPr>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 IS" TO INTERESTED PARTIES FOR DISCUSSION ONLY.  PARTIES THAT CHOOSE TO IMPLEMENT THIS DRAFT PROPOSAL DO SO AT THEIR OWN RISK.  IT IS A DRAFT DOCUMENT AND M</w:t>
      </w:r>
      <w:r w:rsidRPr="006D51E3">
        <w:t>AY BE UPDATED, REPLACED, OR MADE OBSOLETE BY OTHER DOCUMENTS AT ANY TIME.  THE F</w:t>
      </w:r>
      <w:r>
        <w:t>IX</w:t>
      </w:r>
      <w:r w:rsidRPr="006D51E3">
        <w:t xml:space="preserve"> GLOBAL TECHNICAL COMMITTEE WILL NOT ALLOW EARLY IMPLEMENTATION TO CONSTRAIN ITS ABILITY TO MAKE CHANGES TO THIS SPECIFICATION PRIOR TO FINAL RELEASE.  IT IS INAPPROPRIATE TO USE F</w:t>
      </w:r>
      <w:r>
        <w:t xml:space="preserve">IX </w:t>
      </w:r>
      <w:r w:rsidRPr="006D51E3">
        <w:t>WORKING DRAFTS AS REFERENCE MATERIAL OR TO CITE THEM AS OTHER THAN “WORKS IN PROGRESS”.  THE F</w:t>
      </w:r>
      <w:r>
        <w:t xml:space="preserve">IX </w:t>
      </w:r>
      <w:r w:rsidRPr="006D51E3">
        <w:t>GLOBAL TECHNICAL COMMITTEE WILL ISSUE, UPON COMPLETION OF REVIEW AND RATIFICATION, AN OFFICIAL STATUS ("APPROVED") OF/FOR THE PROPOSAL AND A</w:t>
      </w:r>
      <w:r>
        <w:t xml:space="preserve"> RELEASE NUMBER.</w:t>
      </w:r>
    </w:p>
    <w:p w14:paraId="30C72176" w14:textId="77777777" w:rsidR="00157A5C" w:rsidRDefault="00157A5C" w:rsidP="00157A5C">
      <w:pPr>
        <w:numPr>
          <w:ilvl w:val="12"/>
          <w:numId w:val="0"/>
        </w:numPr>
      </w:pPr>
    </w:p>
    <w:p w14:paraId="625B68C8" w14:textId="77777777" w:rsidR="00157A5C" w:rsidRDefault="00157A5C" w:rsidP="00157A5C">
      <w:pPr>
        <w:numPr>
          <w:ilvl w:val="12"/>
          <w:numId w:val="0"/>
        </w:numPr>
      </w:pPr>
      <w:r>
        <w:t>No proprietary or ownership interest of any kind is granted with respect to the FIX Protocol (or any rights therein).</w:t>
      </w:r>
    </w:p>
    <w:p w14:paraId="67CFB458" w14:textId="77777777" w:rsidR="00157A5C" w:rsidRDefault="00157A5C" w:rsidP="00157A5C">
      <w:pPr>
        <w:numPr>
          <w:ilvl w:val="12"/>
          <w:numId w:val="0"/>
        </w:numPr>
        <w:tabs>
          <w:tab w:val="right" w:pos="7560"/>
        </w:tabs>
        <w:rPr>
          <w:sz w:val="12"/>
        </w:rPr>
      </w:pPr>
    </w:p>
    <w:p w14:paraId="26467F31" w14:textId="049088BC" w:rsidR="00157A5C" w:rsidRDefault="00E33EDC" w:rsidP="00157A5C">
      <w:pPr>
        <w:numPr>
          <w:ilvl w:val="12"/>
          <w:numId w:val="0"/>
        </w:numPr>
      </w:pPr>
      <w:r>
        <w:t>Copyright 2013</w:t>
      </w:r>
      <w:r w:rsidR="00157A5C">
        <w:t>-201</w:t>
      </w:r>
      <w:ins w:id="5" w:author="Don Mendelson" w:date="2017-01-26T09:04:00Z">
        <w:r w:rsidR="00272A3A">
          <w:t>7</w:t>
        </w:r>
      </w:ins>
      <w:del w:id="6" w:author="Don Mendelson" w:date="2017-01-26T09:04:00Z">
        <w:r w:rsidDel="00272A3A">
          <w:delText>6</w:delText>
        </w:r>
      </w:del>
      <w:r w:rsidR="00157A5C">
        <w:t xml:space="preserve"> FIX Protocol </w:t>
      </w:r>
      <w:r w:rsidR="007C6A5E">
        <w:t>Ltd.</w:t>
      </w:r>
      <w:r w:rsidR="00157A5C">
        <w:t>, all rights reserved.</w:t>
      </w:r>
    </w:p>
    <w:p w14:paraId="798A51DD" w14:textId="77777777" w:rsidR="00307CD2" w:rsidRDefault="007C6A5E">
      <w:pPr>
        <w:pStyle w:val="BodyText"/>
        <w:rPr>
          <w:b/>
        </w:rPr>
      </w:pPr>
      <w:r>
        <w:rPr>
          <w:rFonts w:ascii="Helvetica" w:hAnsi="Helvetica" w:cs="Helvetica"/>
          <w:noProof/>
          <w:color w:val="4078C0"/>
          <w:shd w:val="clear" w:color="auto" w:fill="FFFFFF"/>
        </w:rPr>
        <w:drawing>
          <wp:inline distT="0" distB="0" distL="0" distR="0" wp14:anchorId="17DF4F2A" wp14:editId="6CECC8F5">
            <wp:extent cx="838200" cy="295275"/>
            <wp:effectExtent l="0" t="0" r="0" b="9525"/>
            <wp:docPr id="2" name="Picture 2"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ascii="Helvetica" w:hAnsi="Helvetica" w:cs="Helvetica"/>
          <w:color w:val="333333"/>
        </w:rPr>
        <w:br/>
      </w:r>
      <w:r>
        <w:rPr>
          <w:rFonts w:ascii="Helvetica" w:hAnsi="Helvetica" w:cs="Helvetica"/>
          <w:color w:val="333333"/>
          <w:shd w:val="clear" w:color="auto" w:fill="FFFFFF"/>
        </w:rPr>
        <w:t xml:space="preserve">FIX </w:t>
      </w:r>
      <w:r w:rsidR="003E496F">
        <w:rPr>
          <w:rFonts w:ascii="Helvetica" w:hAnsi="Helvetica" w:cs="Helvetica"/>
          <w:color w:val="333333"/>
          <w:shd w:val="clear" w:color="auto" w:fill="FFFFFF"/>
        </w:rPr>
        <w:t>Orchestra</w:t>
      </w:r>
      <w:r>
        <w:rPr>
          <w:rFonts w:ascii="Helvetica" w:hAnsi="Helvetica" w:cs="Helvetica"/>
          <w:color w:val="333333"/>
          <w:shd w:val="clear" w:color="auto" w:fill="FFFFFF"/>
        </w:rPr>
        <w:t xml:space="preserve"> by</w:t>
      </w:r>
      <w:r>
        <w:rPr>
          <w:rStyle w:val="apple-converted-space"/>
          <w:rFonts w:ascii="Helvetica" w:hAnsi="Helvetica" w:cs="Helvetica"/>
          <w:color w:val="333333"/>
          <w:shd w:val="clear" w:color="auto" w:fill="FFFFFF"/>
        </w:rPr>
        <w:t> </w:t>
      </w:r>
      <w:hyperlink r:id="rId11" w:history="1">
        <w:r>
          <w:rPr>
            <w:rStyle w:val="Hyperlink"/>
            <w:rFonts w:ascii="Helvetica" w:hAnsi="Helvetica" w:cs="Helvetica"/>
            <w:color w:val="4078C0"/>
            <w:shd w:val="clear" w:color="auto" w:fill="FFFFFF"/>
          </w:rPr>
          <w:t>FIX Protocol Ltd.</w:t>
        </w:r>
      </w:hyperlink>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is licensed under a</w:t>
      </w:r>
      <w:r>
        <w:rPr>
          <w:rStyle w:val="apple-converted-space"/>
          <w:rFonts w:ascii="Helvetica" w:hAnsi="Helvetica" w:cs="Helvetica"/>
          <w:color w:val="333333"/>
          <w:shd w:val="clear" w:color="auto" w:fill="FFFFFF"/>
        </w:rPr>
        <w:t> </w:t>
      </w:r>
      <w:hyperlink r:id="rId12" w:history="1">
        <w:r>
          <w:rPr>
            <w:rStyle w:val="Hyperlink"/>
            <w:rFonts w:ascii="Helvetica" w:hAnsi="Helvetica" w:cs="Helvetica"/>
            <w:color w:val="4078C0"/>
            <w:shd w:val="clear" w:color="auto" w:fill="FFFFFF"/>
          </w:rPr>
          <w:t>Creative Commons Attribution-NoDerivatives 4.0 International License</w:t>
        </w:r>
      </w:hyperlink>
      <w:r>
        <w:rPr>
          <w:rFonts w:ascii="Helvetica" w:hAnsi="Helvetica" w:cs="Helvetica"/>
          <w:color w:val="333333"/>
          <w:shd w:val="clear" w:color="auto" w:fill="FFFFFF"/>
        </w:rPr>
        <w:t>.</w:t>
      </w:r>
      <w:r>
        <w:rPr>
          <w:rFonts w:ascii="Helvetica" w:hAnsi="Helvetica" w:cs="Helvetica"/>
          <w:color w:val="333333"/>
        </w:rPr>
        <w:br/>
      </w:r>
      <w:r>
        <w:rPr>
          <w:rFonts w:ascii="Helvetica" w:hAnsi="Helvetica" w:cs="Helvetica"/>
          <w:color w:val="333333"/>
          <w:shd w:val="clear" w:color="auto" w:fill="FFFFFF"/>
        </w:rPr>
        <w:t>Based on a work at</w:t>
      </w:r>
      <w:r>
        <w:rPr>
          <w:rStyle w:val="apple-converted-space"/>
          <w:rFonts w:ascii="Helvetica" w:hAnsi="Helvetica" w:cs="Helvetica"/>
          <w:color w:val="333333"/>
          <w:shd w:val="clear" w:color="auto" w:fill="FFFFFF"/>
        </w:rPr>
        <w:t> </w:t>
      </w:r>
      <w:hyperlink r:id="rId13" w:history="1">
        <w:r w:rsidRPr="003E496F">
          <w:rPr>
            <w:rStyle w:val="Hyperlink"/>
            <w:rFonts w:ascii="Helvetica" w:hAnsi="Helvetica" w:cs="Helvetica"/>
            <w:shd w:val="clear" w:color="auto" w:fill="FFFFFF"/>
          </w:rPr>
          <w:t>https://github.com/FIXTradingComm</w:t>
        </w:r>
        <w:r w:rsidR="003E496F" w:rsidRPr="003E496F">
          <w:rPr>
            <w:rStyle w:val="Hyperlink"/>
            <w:rFonts w:ascii="Helvetica" w:hAnsi="Helvetica" w:cs="Helvetica"/>
            <w:shd w:val="clear" w:color="auto" w:fill="FFFFFF"/>
          </w:rPr>
          <w:t>unity/fix-orchestra</w:t>
        </w:r>
      </w:hyperlink>
    </w:p>
    <w:p w14:paraId="4A738E09" w14:textId="77777777" w:rsidR="00157A5C" w:rsidRDefault="00157A5C">
      <w:pPr>
        <w:pStyle w:val="BodyText"/>
        <w:rPr>
          <w:b/>
          <w:sz w:val="18"/>
          <w:szCs w:val="18"/>
        </w:rPr>
      </w:pPr>
    </w:p>
    <w:p w14:paraId="4E1CC7C2" w14:textId="77777777" w:rsidR="00E33EDC" w:rsidRDefault="00E33EDC">
      <w:pPr>
        <w:pStyle w:val="BodyText"/>
        <w:rPr>
          <w:b/>
          <w:sz w:val="18"/>
          <w:szCs w:val="18"/>
        </w:rPr>
      </w:pPr>
    </w:p>
    <w:p w14:paraId="41284B2C" w14:textId="77777777" w:rsidR="00E33EDC" w:rsidRDefault="00E33EDC">
      <w:pPr>
        <w:pStyle w:val="BodyText"/>
        <w:rPr>
          <w:b/>
          <w:sz w:val="18"/>
          <w:szCs w:val="18"/>
        </w:rPr>
      </w:pPr>
    </w:p>
    <w:p w14:paraId="41D8ADD4" w14:textId="77777777" w:rsidR="00157A5C" w:rsidRDefault="00157A5C">
      <w:pPr>
        <w:pStyle w:val="BodyText"/>
        <w:rPr>
          <w:b/>
          <w:sz w:val="18"/>
          <w:szCs w:val="18"/>
        </w:rPr>
      </w:pPr>
    </w:p>
    <w:p w14:paraId="30916580" w14:textId="77777777" w:rsidR="00E33EDC" w:rsidRDefault="00E33EDC" w:rsidP="00157A5C">
      <w:pPr>
        <w:rPr>
          <w:rStyle w:val="Strong"/>
        </w:rPr>
      </w:pPr>
    </w:p>
    <w:p w14:paraId="54EF9DEA" w14:textId="77777777" w:rsidR="00BD5E1A" w:rsidRDefault="00BD5E1A" w:rsidP="00BD5E1A">
      <w:pPr>
        <w:rPr>
          <w:rStyle w:val="Strong"/>
        </w:rPr>
      </w:pPr>
    </w:p>
    <w:p w14:paraId="0789FF9D" w14:textId="77777777" w:rsidR="00157A5C" w:rsidRPr="00157A5C" w:rsidRDefault="00157A5C" w:rsidP="00157A5C">
      <w:pPr>
        <w:rPr>
          <w:b/>
          <w:bCs/>
        </w:rPr>
      </w:pPr>
      <w:r w:rsidRPr="00D03747">
        <w:rPr>
          <w:rStyle w:val="Strong"/>
        </w:rPr>
        <w:t>Document History</w:t>
      </w:r>
    </w:p>
    <w:tbl>
      <w:tblPr>
        <w:tblStyle w:val="FPLStandardTableStyle"/>
        <w:tblW w:w="9961" w:type="dxa"/>
        <w:tblLook w:val="04A0" w:firstRow="1" w:lastRow="0" w:firstColumn="1" w:lastColumn="0" w:noHBand="0" w:noVBand="1"/>
      </w:tblPr>
      <w:tblGrid>
        <w:gridCol w:w="2136"/>
        <w:gridCol w:w="1335"/>
        <w:gridCol w:w="1788"/>
        <w:gridCol w:w="4702"/>
      </w:tblGrid>
      <w:tr w:rsidR="00157A5C" w14:paraId="645B1935" w14:textId="77777777" w:rsidTr="003E496F">
        <w:trPr>
          <w:cnfStyle w:val="100000000000" w:firstRow="1" w:lastRow="0" w:firstColumn="0" w:lastColumn="0" w:oddVBand="0" w:evenVBand="0" w:oddHBand="0" w:evenHBand="0" w:firstRowFirstColumn="0" w:firstRowLastColumn="0" w:lastRowFirstColumn="0" w:lastRowLastColumn="0"/>
          <w:trHeight w:val="458"/>
        </w:trPr>
        <w:tc>
          <w:tcPr>
            <w:tcW w:w="2136" w:type="dxa"/>
          </w:tcPr>
          <w:p w14:paraId="541FE933" w14:textId="77777777" w:rsidR="00157A5C" w:rsidRDefault="00157A5C" w:rsidP="00E33EDC">
            <w:pPr>
              <w:keepNext/>
              <w:keepLines/>
            </w:pPr>
            <w:r>
              <w:t>Revision</w:t>
            </w:r>
          </w:p>
        </w:tc>
        <w:tc>
          <w:tcPr>
            <w:tcW w:w="1335" w:type="dxa"/>
          </w:tcPr>
          <w:p w14:paraId="67422816" w14:textId="77777777" w:rsidR="00157A5C" w:rsidRDefault="00157A5C" w:rsidP="00E33EDC">
            <w:pPr>
              <w:keepNext/>
              <w:keepLines/>
            </w:pPr>
            <w:r>
              <w:t>Date</w:t>
            </w:r>
          </w:p>
        </w:tc>
        <w:tc>
          <w:tcPr>
            <w:tcW w:w="1788" w:type="dxa"/>
          </w:tcPr>
          <w:p w14:paraId="7008B6AC" w14:textId="77777777" w:rsidR="00157A5C" w:rsidRDefault="00157A5C" w:rsidP="00E33EDC">
            <w:pPr>
              <w:keepNext/>
              <w:keepLines/>
            </w:pPr>
            <w:r>
              <w:t>Author</w:t>
            </w:r>
          </w:p>
        </w:tc>
        <w:tc>
          <w:tcPr>
            <w:tcW w:w="4702" w:type="dxa"/>
          </w:tcPr>
          <w:p w14:paraId="1954C6CB" w14:textId="77777777" w:rsidR="00157A5C" w:rsidRDefault="00157A5C" w:rsidP="00E33EDC">
            <w:pPr>
              <w:keepNext/>
              <w:keepLines/>
            </w:pPr>
            <w:r>
              <w:t>Revision comments</w:t>
            </w:r>
          </w:p>
        </w:tc>
      </w:tr>
      <w:tr w:rsidR="00157A5C" w14:paraId="5904DFCE" w14:textId="77777777" w:rsidTr="003E496F">
        <w:tc>
          <w:tcPr>
            <w:tcW w:w="2136" w:type="dxa"/>
          </w:tcPr>
          <w:p w14:paraId="15E300B1" w14:textId="03CDC32F" w:rsidR="00157A5C" w:rsidRDefault="00801A87" w:rsidP="00E33EDC">
            <w:r>
              <w:t xml:space="preserve">Release Candidate </w:t>
            </w:r>
            <w:del w:id="7" w:author="Don Mendelson" w:date="2017-01-26T09:05:00Z">
              <w:r w:rsidDel="00272A3A">
                <w:delText>1</w:delText>
              </w:r>
            </w:del>
            <w:ins w:id="8" w:author="Don Mendelson" w:date="2017-01-26T09:05:00Z">
              <w:r w:rsidR="00272A3A">
                <w:t>2</w:t>
              </w:r>
            </w:ins>
          </w:p>
        </w:tc>
        <w:tc>
          <w:tcPr>
            <w:tcW w:w="1335" w:type="dxa"/>
          </w:tcPr>
          <w:p w14:paraId="409E3222" w14:textId="13D4C54C" w:rsidR="00157A5C" w:rsidRDefault="00594369" w:rsidP="00E33EDC">
            <w:del w:id="9" w:author="Don Mendelson" w:date="2017-01-26T09:05:00Z">
              <w:r w:rsidDel="00272A3A">
                <w:delText>07-</w:delText>
              </w:r>
              <w:r w:rsidR="00C44277" w:rsidDel="00272A3A">
                <w:delText>sep</w:delText>
              </w:r>
              <w:r w:rsidR="003E496F" w:rsidDel="00272A3A">
                <w:delText>-16</w:delText>
              </w:r>
            </w:del>
            <w:ins w:id="10" w:author="Don Mendelson" w:date="2017-01-26T09:05:00Z">
              <w:r w:rsidR="00272A3A">
                <w:t xml:space="preserve">26 </w:t>
              </w:r>
              <w:proofErr w:type="spellStart"/>
              <w:r w:rsidR="00272A3A">
                <w:t>jan</w:t>
              </w:r>
              <w:proofErr w:type="spellEnd"/>
              <w:r w:rsidR="00272A3A">
                <w:t xml:space="preserve"> </w:t>
              </w:r>
            </w:ins>
            <w:ins w:id="11" w:author="Don Mendelson" w:date="2017-03-21T15:07:00Z">
              <w:r w:rsidR="00A60051">
                <w:t>20</w:t>
              </w:r>
            </w:ins>
            <w:ins w:id="12" w:author="Don Mendelson" w:date="2017-01-26T09:05:00Z">
              <w:r w:rsidR="00272A3A">
                <w:t>17</w:t>
              </w:r>
            </w:ins>
          </w:p>
        </w:tc>
        <w:tc>
          <w:tcPr>
            <w:tcW w:w="1788" w:type="dxa"/>
          </w:tcPr>
          <w:p w14:paraId="0FF62629" w14:textId="77777777" w:rsidR="00157A5C" w:rsidRDefault="003E496F" w:rsidP="00E33EDC">
            <w:pPr>
              <w:keepNext/>
              <w:keepLines/>
            </w:pPr>
            <w:r>
              <w:t>Don Mendelson</w:t>
            </w:r>
          </w:p>
        </w:tc>
        <w:tc>
          <w:tcPr>
            <w:tcW w:w="4702" w:type="dxa"/>
          </w:tcPr>
          <w:p w14:paraId="7122A445" w14:textId="77777777" w:rsidR="00157A5C" w:rsidRDefault="003E496F" w:rsidP="00E33EDC">
            <w:r>
              <w:t>Initial draft</w:t>
            </w:r>
          </w:p>
        </w:tc>
      </w:tr>
      <w:tr w:rsidR="00376693" w14:paraId="39BA2633" w14:textId="77777777" w:rsidTr="003E496F">
        <w:tc>
          <w:tcPr>
            <w:tcW w:w="2136" w:type="dxa"/>
          </w:tcPr>
          <w:p w14:paraId="3AE3CD59" w14:textId="77777777" w:rsidR="00376693" w:rsidRDefault="00376693" w:rsidP="00376693"/>
        </w:tc>
        <w:tc>
          <w:tcPr>
            <w:tcW w:w="1335" w:type="dxa"/>
          </w:tcPr>
          <w:p w14:paraId="5049A20D" w14:textId="3A429FAB" w:rsidR="00376693" w:rsidRDefault="00A60051" w:rsidP="00376693">
            <w:ins w:id="13" w:author="Don Mendelson" w:date="2017-03-21T15:07:00Z">
              <w:r>
                <w:t>21 March 2017</w:t>
              </w:r>
            </w:ins>
          </w:p>
        </w:tc>
        <w:tc>
          <w:tcPr>
            <w:tcW w:w="1788" w:type="dxa"/>
          </w:tcPr>
          <w:p w14:paraId="33DABAF1" w14:textId="4E122FC8" w:rsidR="00376693" w:rsidRDefault="00A60051" w:rsidP="00376693">
            <w:pPr>
              <w:keepNext/>
              <w:keepLines/>
            </w:pPr>
            <w:ins w:id="14" w:author="Don Mendelson" w:date="2017-03-21T15:07:00Z">
              <w:r>
                <w:t>Don Mendelson</w:t>
              </w:r>
            </w:ins>
          </w:p>
        </w:tc>
        <w:tc>
          <w:tcPr>
            <w:tcW w:w="4702" w:type="dxa"/>
          </w:tcPr>
          <w:p w14:paraId="694290CE" w14:textId="4F433C45" w:rsidR="00376693" w:rsidRDefault="00A60051" w:rsidP="00376693">
            <w:ins w:id="15" w:author="Don Mendelson" w:date="2017-03-21T15:07:00Z">
              <w:r>
                <w:t>Updated DSL section</w:t>
              </w:r>
            </w:ins>
          </w:p>
        </w:tc>
      </w:tr>
      <w:tr w:rsidR="00A17814" w14:paraId="2CEE024E" w14:textId="77777777" w:rsidTr="003E496F">
        <w:tc>
          <w:tcPr>
            <w:tcW w:w="2136" w:type="dxa"/>
          </w:tcPr>
          <w:p w14:paraId="35583391" w14:textId="77777777" w:rsidR="00A17814" w:rsidRDefault="00A17814" w:rsidP="00A17814"/>
        </w:tc>
        <w:tc>
          <w:tcPr>
            <w:tcW w:w="1335" w:type="dxa"/>
          </w:tcPr>
          <w:p w14:paraId="13BF0EA1" w14:textId="1D8D95D0" w:rsidR="00A17814" w:rsidRDefault="00BA6099" w:rsidP="00A17814">
            <w:ins w:id="16" w:author="Don Mendelson" w:date="2017-04-03T14:24:00Z">
              <w:r>
                <w:t>03 April</w:t>
              </w:r>
            </w:ins>
            <w:ins w:id="17" w:author="Don Mendelson" w:date="2017-03-31T12:09:00Z">
              <w:r w:rsidR="00A17814">
                <w:t xml:space="preserve"> 2017</w:t>
              </w:r>
            </w:ins>
          </w:p>
        </w:tc>
        <w:tc>
          <w:tcPr>
            <w:tcW w:w="1788" w:type="dxa"/>
          </w:tcPr>
          <w:p w14:paraId="23A0FEDF" w14:textId="38EE86F4" w:rsidR="00A17814" w:rsidRDefault="00A17814" w:rsidP="00A17814">
            <w:pPr>
              <w:keepNext/>
              <w:keepLines/>
            </w:pPr>
            <w:ins w:id="18" w:author="Don Mendelson" w:date="2017-03-31T12:09:00Z">
              <w:r>
                <w:t>Don Mendelson</w:t>
              </w:r>
            </w:ins>
          </w:p>
        </w:tc>
        <w:tc>
          <w:tcPr>
            <w:tcW w:w="4702" w:type="dxa"/>
          </w:tcPr>
          <w:p w14:paraId="725E7651" w14:textId="39ED38DF" w:rsidR="00A17814" w:rsidRDefault="00A17814" w:rsidP="00A17814">
            <w:ins w:id="19" w:author="Don Mendelson" w:date="2017-03-31T12:09:00Z">
              <w:r>
                <w:t>Updated XML schema section</w:t>
              </w:r>
            </w:ins>
          </w:p>
        </w:tc>
      </w:tr>
      <w:tr w:rsidR="0053483E" w14:paraId="46EC0D37" w14:textId="77777777" w:rsidTr="003E496F">
        <w:tc>
          <w:tcPr>
            <w:tcW w:w="2136" w:type="dxa"/>
          </w:tcPr>
          <w:p w14:paraId="41DB2DFF" w14:textId="77777777" w:rsidR="0053483E" w:rsidRDefault="0053483E" w:rsidP="0053483E"/>
        </w:tc>
        <w:tc>
          <w:tcPr>
            <w:tcW w:w="1335" w:type="dxa"/>
          </w:tcPr>
          <w:p w14:paraId="10806A4E" w14:textId="2384569B" w:rsidR="0053483E" w:rsidRDefault="0053483E" w:rsidP="0053483E">
            <w:ins w:id="20" w:author="Don Mendelson" w:date="2017-04-26T10:07:00Z">
              <w:r>
                <w:t>26 April 2017</w:t>
              </w:r>
            </w:ins>
          </w:p>
        </w:tc>
        <w:tc>
          <w:tcPr>
            <w:tcW w:w="1788" w:type="dxa"/>
          </w:tcPr>
          <w:p w14:paraId="297ADD92" w14:textId="2FF0C1DB" w:rsidR="0053483E" w:rsidRDefault="0053483E" w:rsidP="0053483E">
            <w:pPr>
              <w:keepNext/>
              <w:keepLines/>
            </w:pPr>
            <w:ins w:id="21" w:author="Don Mendelson" w:date="2017-04-26T10:07:00Z">
              <w:r>
                <w:t>Don Mendelson</w:t>
              </w:r>
            </w:ins>
          </w:p>
        </w:tc>
        <w:tc>
          <w:tcPr>
            <w:tcW w:w="4702" w:type="dxa"/>
          </w:tcPr>
          <w:p w14:paraId="6992FC75" w14:textId="547B82A6" w:rsidR="0053483E" w:rsidRDefault="0053483E" w:rsidP="0053483E">
            <w:ins w:id="22" w:author="Don Mendelson" w:date="2017-04-26T10:07:00Z">
              <w:r>
                <w:t>Updated XML schema section</w:t>
              </w:r>
              <w:r w:rsidR="009957A6">
                <w:t xml:space="preserve"> for interfaces schema</w:t>
              </w:r>
            </w:ins>
          </w:p>
        </w:tc>
      </w:tr>
      <w:tr w:rsidR="0053483E" w14:paraId="2533EA01" w14:textId="77777777" w:rsidTr="003E496F">
        <w:tc>
          <w:tcPr>
            <w:tcW w:w="2136" w:type="dxa"/>
          </w:tcPr>
          <w:p w14:paraId="68C3C25B" w14:textId="77777777" w:rsidR="0053483E" w:rsidRDefault="0053483E" w:rsidP="0053483E"/>
        </w:tc>
        <w:tc>
          <w:tcPr>
            <w:tcW w:w="1335" w:type="dxa"/>
          </w:tcPr>
          <w:p w14:paraId="390412EC" w14:textId="77777777" w:rsidR="0053483E" w:rsidRDefault="0053483E" w:rsidP="0053483E"/>
        </w:tc>
        <w:tc>
          <w:tcPr>
            <w:tcW w:w="1788" w:type="dxa"/>
          </w:tcPr>
          <w:p w14:paraId="6C56B6DB" w14:textId="77777777" w:rsidR="0053483E" w:rsidRDefault="0053483E" w:rsidP="0053483E">
            <w:pPr>
              <w:keepNext/>
              <w:keepLines/>
            </w:pPr>
          </w:p>
        </w:tc>
        <w:tc>
          <w:tcPr>
            <w:tcW w:w="4702" w:type="dxa"/>
          </w:tcPr>
          <w:p w14:paraId="55B1E891" w14:textId="77777777" w:rsidR="0053483E" w:rsidRDefault="0053483E" w:rsidP="0053483E"/>
        </w:tc>
      </w:tr>
    </w:tbl>
    <w:p w14:paraId="53A4EE58" w14:textId="77777777" w:rsidR="00157A5C" w:rsidRPr="007419C5" w:rsidRDefault="00157A5C">
      <w:pPr>
        <w:pStyle w:val="BodyText"/>
        <w:rPr>
          <w:sz w:val="18"/>
          <w:szCs w:val="18"/>
        </w:rPr>
      </w:pPr>
    </w:p>
    <w:p w14:paraId="795898D5" w14:textId="77777777" w:rsidR="007419C5" w:rsidRDefault="007419C5">
      <w:pPr>
        <w:spacing w:before="0" w:after="200"/>
        <w:rPr>
          <w:b/>
        </w:rPr>
      </w:pPr>
      <w:r>
        <w:rPr>
          <w:b/>
        </w:rPr>
        <w:br w:type="page"/>
      </w:r>
    </w:p>
    <w:sdt>
      <w:sdtPr>
        <w:rPr>
          <w:rFonts w:eastAsiaTheme="minorEastAsia" w:cstheme="minorBidi"/>
          <w:b w:val="0"/>
          <w:bCs w:val="0"/>
          <w:color w:val="auto"/>
          <w:sz w:val="22"/>
          <w:szCs w:val="24"/>
          <w:lang w:eastAsia="en-US"/>
        </w:rPr>
        <w:id w:val="-316727692"/>
        <w:docPartObj>
          <w:docPartGallery w:val="Table of Contents"/>
          <w:docPartUnique/>
        </w:docPartObj>
      </w:sdtPr>
      <w:sdtEndPr>
        <w:rPr>
          <w:noProof/>
        </w:rPr>
      </w:sdtEndPr>
      <w:sdtContent>
        <w:p w14:paraId="56EC0EAD" w14:textId="77777777" w:rsidR="00801A87" w:rsidRDefault="00801A87">
          <w:pPr>
            <w:pStyle w:val="TOCHeading"/>
          </w:pPr>
          <w:r>
            <w:t>Table of Contents</w:t>
          </w:r>
        </w:p>
        <w:p w14:paraId="0A7A2FA2" w14:textId="6689D22A" w:rsidR="00454318" w:rsidRDefault="00801A87">
          <w:pPr>
            <w:pStyle w:val="TOC1"/>
            <w:tabs>
              <w:tab w:val="left" w:pos="440"/>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480980532" w:history="1">
            <w:r w:rsidR="00454318" w:rsidRPr="008B2B5F">
              <w:rPr>
                <w:rStyle w:val="Hyperlink"/>
                <w:noProof/>
              </w:rPr>
              <w:t>1</w:t>
            </w:r>
            <w:r w:rsidR="00454318">
              <w:rPr>
                <w:rFonts w:asciiTheme="minorHAnsi" w:hAnsiTheme="minorHAnsi"/>
                <w:noProof/>
                <w:szCs w:val="22"/>
              </w:rPr>
              <w:tab/>
            </w:r>
            <w:r w:rsidR="00454318" w:rsidRPr="008B2B5F">
              <w:rPr>
                <w:rStyle w:val="Hyperlink"/>
                <w:noProof/>
              </w:rPr>
              <w:t>Introduction</w:t>
            </w:r>
            <w:r w:rsidR="00454318">
              <w:rPr>
                <w:noProof/>
                <w:webHidden/>
              </w:rPr>
              <w:tab/>
            </w:r>
            <w:r w:rsidR="00454318">
              <w:rPr>
                <w:noProof/>
                <w:webHidden/>
              </w:rPr>
              <w:fldChar w:fldCharType="begin"/>
            </w:r>
            <w:r w:rsidR="00454318">
              <w:rPr>
                <w:noProof/>
                <w:webHidden/>
              </w:rPr>
              <w:instrText xml:space="preserve"> PAGEREF _Toc480980532 \h </w:instrText>
            </w:r>
            <w:r w:rsidR="00454318">
              <w:rPr>
                <w:noProof/>
                <w:webHidden/>
              </w:rPr>
            </w:r>
            <w:r w:rsidR="00454318">
              <w:rPr>
                <w:noProof/>
                <w:webHidden/>
              </w:rPr>
              <w:fldChar w:fldCharType="separate"/>
            </w:r>
            <w:r w:rsidR="00454318">
              <w:rPr>
                <w:noProof/>
                <w:webHidden/>
              </w:rPr>
              <w:t>7</w:t>
            </w:r>
            <w:r w:rsidR="00454318">
              <w:rPr>
                <w:noProof/>
                <w:webHidden/>
              </w:rPr>
              <w:fldChar w:fldCharType="end"/>
            </w:r>
          </w:hyperlink>
        </w:p>
        <w:p w14:paraId="0C82107A" w14:textId="4F64635B" w:rsidR="00454318" w:rsidRDefault="00454318">
          <w:pPr>
            <w:pStyle w:val="TOC2"/>
            <w:tabs>
              <w:tab w:val="left" w:pos="880"/>
              <w:tab w:val="right" w:leader="dot" w:pos="9350"/>
            </w:tabs>
            <w:rPr>
              <w:rFonts w:asciiTheme="minorHAnsi" w:hAnsiTheme="minorHAnsi"/>
              <w:noProof/>
              <w:szCs w:val="22"/>
            </w:rPr>
          </w:pPr>
          <w:hyperlink w:anchor="_Toc480980533" w:history="1">
            <w:r w:rsidRPr="008B2B5F">
              <w:rPr>
                <w:rStyle w:val="Hyperlink"/>
                <w:noProof/>
              </w:rPr>
              <w:t>1.1</w:t>
            </w:r>
            <w:r>
              <w:rPr>
                <w:rFonts w:asciiTheme="minorHAnsi" w:hAnsiTheme="minorHAnsi"/>
                <w:noProof/>
                <w:szCs w:val="22"/>
              </w:rPr>
              <w:tab/>
            </w:r>
            <w:r w:rsidRPr="008B2B5F">
              <w:rPr>
                <w:rStyle w:val="Hyperlink"/>
                <w:noProof/>
              </w:rPr>
              <w:t>Objectives</w:t>
            </w:r>
            <w:r>
              <w:rPr>
                <w:noProof/>
                <w:webHidden/>
              </w:rPr>
              <w:tab/>
            </w:r>
            <w:r>
              <w:rPr>
                <w:noProof/>
                <w:webHidden/>
              </w:rPr>
              <w:fldChar w:fldCharType="begin"/>
            </w:r>
            <w:r>
              <w:rPr>
                <w:noProof/>
                <w:webHidden/>
              </w:rPr>
              <w:instrText xml:space="preserve"> PAGEREF _Toc480980533 \h </w:instrText>
            </w:r>
            <w:r>
              <w:rPr>
                <w:noProof/>
                <w:webHidden/>
              </w:rPr>
            </w:r>
            <w:r>
              <w:rPr>
                <w:noProof/>
                <w:webHidden/>
              </w:rPr>
              <w:fldChar w:fldCharType="separate"/>
            </w:r>
            <w:r>
              <w:rPr>
                <w:noProof/>
                <w:webHidden/>
              </w:rPr>
              <w:t>7</w:t>
            </w:r>
            <w:r>
              <w:rPr>
                <w:noProof/>
                <w:webHidden/>
              </w:rPr>
              <w:fldChar w:fldCharType="end"/>
            </w:r>
          </w:hyperlink>
        </w:p>
        <w:p w14:paraId="74BEDBC1" w14:textId="55D41ABC" w:rsidR="00454318" w:rsidRDefault="00454318">
          <w:pPr>
            <w:pStyle w:val="TOC2"/>
            <w:tabs>
              <w:tab w:val="left" w:pos="880"/>
              <w:tab w:val="right" w:leader="dot" w:pos="9350"/>
            </w:tabs>
            <w:rPr>
              <w:rFonts w:asciiTheme="minorHAnsi" w:hAnsiTheme="minorHAnsi"/>
              <w:noProof/>
              <w:szCs w:val="22"/>
            </w:rPr>
          </w:pPr>
          <w:hyperlink w:anchor="_Toc480980534" w:history="1">
            <w:r w:rsidRPr="008B2B5F">
              <w:rPr>
                <w:rStyle w:val="Hyperlink"/>
                <w:noProof/>
              </w:rPr>
              <w:t>1.2</w:t>
            </w:r>
            <w:r>
              <w:rPr>
                <w:rFonts w:asciiTheme="minorHAnsi" w:hAnsiTheme="minorHAnsi"/>
                <w:noProof/>
                <w:szCs w:val="22"/>
              </w:rPr>
              <w:tab/>
            </w:r>
            <w:r w:rsidRPr="008B2B5F">
              <w:rPr>
                <w:rStyle w:val="Hyperlink"/>
                <w:noProof/>
              </w:rPr>
              <w:t>Design principles</w:t>
            </w:r>
            <w:r>
              <w:rPr>
                <w:noProof/>
                <w:webHidden/>
              </w:rPr>
              <w:tab/>
            </w:r>
            <w:r>
              <w:rPr>
                <w:noProof/>
                <w:webHidden/>
              </w:rPr>
              <w:fldChar w:fldCharType="begin"/>
            </w:r>
            <w:r>
              <w:rPr>
                <w:noProof/>
                <w:webHidden/>
              </w:rPr>
              <w:instrText xml:space="preserve"> PAGEREF _Toc480980534 \h </w:instrText>
            </w:r>
            <w:r>
              <w:rPr>
                <w:noProof/>
                <w:webHidden/>
              </w:rPr>
            </w:r>
            <w:r>
              <w:rPr>
                <w:noProof/>
                <w:webHidden/>
              </w:rPr>
              <w:fldChar w:fldCharType="separate"/>
            </w:r>
            <w:r>
              <w:rPr>
                <w:noProof/>
                <w:webHidden/>
              </w:rPr>
              <w:t>7</w:t>
            </w:r>
            <w:r>
              <w:rPr>
                <w:noProof/>
                <w:webHidden/>
              </w:rPr>
              <w:fldChar w:fldCharType="end"/>
            </w:r>
          </w:hyperlink>
        </w:p>
        <w:p w14:paraId="5901673C" w14:textId="70971FCD" w:rsidR="00454318" w:rsidRDefault="00454318">
          <w:pPr>
            <w:pStyle w:val="TOC2"/>
            <w:tabs>
              <w:tab w:val="left" w:pos="880"/>
              <w:tab w:val="right" w:leader="dot" w:pos="9350"/>
            </w:tabs>
            <w:rPr>
              <w:rFonts w:asciiTheme="minorHAnsi" w:hAnsiTheme="minorHAnsi"/>
              <w:noProof/>
              <w:szCs w:val="22"/>
            </w:rPr>
          </w:pPr>
          <w:hyperlink w:anchor="_Toc480980535" w:history="1">
            <w:r w:rsidRPr="008B2B5F">
              <w:rPr>
                <w:rStyle w:val="Hyperlink"/>
                <w:noProof/>
              </w:rPr>
              <w:t>1.3</w:t>
            </w:r>
            <w:r>
              <w:rPr>
                <w:rFonts w:asciiTheme="minorHAnsi" w:hAnsiTheme="minorHAnsi"/>
                <w:noProof/>
                <w:szCs w:val="22"/>
              </w:rPr>
              <w:tab/>
            </w:r>
            <w:r w:rsidRPr="008B2B5F">
              <w:rPr>
                <w:rStyle w:val="Hyperlink"/>
                <w:noProof/>
              </w:rPr>
              <w:t>Glossary</w:t>
            </w:r>
            <w:r>
              <w:rPr>
                <w:noProof/>
                <w:webHidden/>
              </w:rPr>
              <w:tab/>
            </w:r>
            <w:r>
              <w:rPr>
                <w:noProof/>
                <w:webHidden/>
              </w:rPr>
              <w:fldChar w:fldCharType="begin"/>
            </w:r>
            <w:r>
              <w:rPr>
                <w:noProof/>
                <w:webHidden/>
              </w:rPr>
              <w:instrText xml:space="preserve"> PAGEREF _Toc480980535 \h </w:instrText>
            </w:r>
            <w:r>
              <w:rPr>
                <w:noProof/>
                <w:webHidden/>
              </w:rPr>
            </w:r>
            <w:r>
              <w:rPr>
                <w:noProof/>
                <w:webHidden/>
              </w:rPr>
              <w:fldChar w:fldCharType="separate"/>
            </w:r>
            <w:r>
              <w:rPr>
                <w:noProof/>
                <w:webHidden/>
              </w:rPr>
              <w:t>7</w:t>
            </w:r>
            <w:r>
              <w:rPr>
                <w:noProof/>
                <w:webHidden/>
              </w:rPr>
              <w:fldChar w:fldCharType="end"/>
            </w:r>
          </w:hyperlink>
        </w:p>
        <w:p w14:paraId="25E246D5" w14:textId="771412B8" w:rsidR="00454318" w:rsidRDefault="00454318">
          <w:pPr>
            <w:pStyle w:val="TOC2"/>
            <w:tabs>
              <w:tab w:val="left" w:pos="880"/>
              <w:tab w:val="right" w:leader="dot" w:pos="9350"/>
            </w:tabs>
            <w:rPr>
              <w:rFonts w:asciiTheme="minorHAnsi" w:hAnsiTheme="minorHAnsi"/>
              <w:noProof/>
              <w:szCs w:val="22"/>
            </w:rPr>
          </w:pPr>
          <w:hyperlink w:anchor="_Toc480980536" w:history="1">
            <w:r w:rsidRPr="008B2B5F">
              <w:rPr>
                <w:rStyle w:val="Hyperlink"/>
                <w:noProof/>
              </w:rPr>
              <w:t>1.4</w:t>
            </w:r>
            <w:r>
              <w:rPr>
                <w:rFonts w:asciiTheme="minorHAnsi" w:hAnsiTheme="minorHAnsi"/>
                <w:noProof/>
                <w:szCs w:val="22"/>
              </w:rPr>
              <w:tab/>
            </w:r>
            <w:r w:rsidRPr="008B2B5F">
              <w:rPr>
                <w:rStyle w:val="Hyperlink"/>
                <w:noProof/>
              </w:rPr>
              <w:t>Documentation</w:t>
            </w:r>
            <w:r>
              <w:rPr>
                <w:noProof/>
                <w:webHidden/>
              </w:rPr>
              <w:tab/>
            </w:r>
            <w:r>
              <w:rPr>
                <w:noProof/>
                <w:webHidden/>
              </w:rPr>
              <w:fldChar w:fldCharType="begin"/>
            </w:r>
            <w:r>
              <w:rPr>
                <w:noProof/>
                <w:webHidden/>
              </w:rPr>
              <w:instrText xml:space="preserve"> PAGEREF _Toc480980536 \h </w:instrText>
            </w:r>
            <w:r>
              <w:rPr>
                <w:noProof/>
                <w:webHidden/>
              </w:rPr>
            </w:r>
            <w:r>
              <w:rPr>
                <w:noProof/>
                <w:webHidden/>
              </w:rPr>
              <w:fldChar w:fldCharType="separate"/>
            </w:r>
            <w:r>
              <w:rPr>
                <w:noProof/>
                <w:webHidden/>
              </w:rPr>
              <w:t>8</w:t>
            </w:r>
            <w:r>
              <w:rPr>
                <w:noProof/>
                <w:webHidden/>
              </w:rPr>
              <w:fldChar w:fldCharType="end"/>
            </w:r>
          </w:hyperlink>
        </w:p>
        <w:p w14:paraId="74C431A4" w14:textId="44F09E9D" w:rsidR="00454318" w:rsidRDefault="00454318">
          <w:pPr>
            <w:pStyle w:val="TOC3"/>
            <w:tabs>
              <w:tab w:val="left" w:pos="1320"/>
              <w:tab w:val="right" w:leader="dot" w:pos="9350"/>
            </w:tabs>
            <w:rPr>
              <w:rFonts w:asciiTheme="minorHAnsi" w:hAnsiTheme="minorHAnsi"/>
              <w:noProof/>
              <w:szCs w:val="22"/>
            </w:rPr>
          </w:pPr>
          <w:hyperlink w:anchor="_Toc480980537" w:history="1">
            <w:r w:rsidRPr="008B2B5F">
              <w:rPr>
                <w:rStyle w:val="Hyperlink"/>
                <w:noProof/>
              </w:rPr>
              <w:t>1.4.1</w:t>
            </w:r>
            <w:r>
              <w:rPr>
                <w:rFonts w:asciiTheme="minorHAnsi" w:hAnsiTheme="minorHAnsi"/>
                <w:noProof/>
                <w:szCs w:val="22"/>
              </w:rPr>
              <w:tab/>
            </w:r>
            <w:r w:rsidRPr="008B2B5F">
              <w:rPr>
                <w:rStyle w:val="Hyperlink"/>
                <w:noProof/>
              </w:rPr>
              <w:t>Specification terms</w:t>
            </w:r>
            <w:r>
              <w:rPr>
                <w:noProof/>
                <w:webHidden/>
              </w:rPr>
              <w:tab/>
            </w:r>
            <w:r>
              <w:rPr>
                <w:noProof/>
                <w:webHidden/>
              </w:rPr>
              <w:fldChar w:fldCharType="begin"/>
            </w:r>
            <w:r>
              <w:rPr>
                <w:noProof/>
                <w:webHidden/>
              </w:rPr>
              <w:instrText xml:space="preserve"> PAGEREF _Toc480980537 \h </w:instrText>
            </w:r>
            <w:r>
              <w:rPr>
                <w:noProof/>
                <w:webHidden/>
              </w:rPr>
            </w:r>
            <w:r>
              <w:rPr>
                <w:noProof/>
                <w:webHidden/>
              </w:rPr>
              <w:fldChar w:fldCharType="separate"/>
            </w:r>
            <w:r>
              <w:rPr>
                <w:noProof/>
                <w:webHidden/>
              </w:rPr>
              <w:t>8</w:t>
            </w:r>
            <w:r>
              <w:rPr>
                <w:noProof/>
                <w:webHidden/>
              </w:rPr>
              <w:fldChar w:fldCharType="end"/>
            </w:r>
          </w:hyperlink>
        </w:p>
        <w:p w14:paraId="25B15FBC" w14:textId="6CCF0922" w:rsidR="00454318" w:rsidRDefault="00454318">
          <w:pPr>
            <w:pStyle w:val="TOC3"/>
            <w:tabs>
              <w:tab w:val="left" w:pos="1320"/>
              <w:tab w:val="right" w:leader="dot" w:pos="9350"/>
            </w:tabs>
            <w:rPr>
              <w:rFonts w:asciiTheme="minorHAnsi" w:hAnsiTheme="minorHAnsi"/>
              <w:noProof/>
              <w:szCs w:val="22"/>
            </w:rPr>
          </w:pPr>
          <w:hyperlink w:anchor="_Toc480980538" w:history="1">
            <w:r w:rsidRPr="008B2B5F">
              <w:rPr>
                <w:rStyle w:val="Hyperlink"/>
                <w:noProof/>
              </w:rPr>
              <w:t>1.4.2</w:t>
            </w:r>
            <w:r>
              <w:rPr>
                <w:rFonts w:asciiTheme="minorHAnsi" w:hAnsiTheme="minorHAnsi"/>
                <w:noProof/>
                <w:szCs w:val="22"/>
              </w:rPr>
              <w:tab/>
            </w:r>
            <w:r w:rsidRPr="008B2B5F">
              <w:rPr>
                <w:rStyle w:val="Hyperlink"/>
                <w:noProof/>
              </w:rPr>
              <w:t>Document format</w:t>
            </w:r>
            <w:r>
              <w:rPr>
                <w:noProof/>
                <w:webHidden/>
              </w:rPr>
              <w:tab/>
            </w:r>
            <w:r>
              <w:rPr>
                <w:noProof/>
                <w:webHidden/>
              </w:rPr>
              <w:fldChar w:fldCharType="begin"/>
            </w:r>
            <w:r>
              <w:rPr>
                <w:noProof/>
                <w:webHidden/>
              </w:rPr>
              <w:instrText xml:space="preserve"> PAGEREF _Toc480980538 \h </w:instrText>
            </w:r>
            <w:r>
              <w:rPr>
                <w:noProof/>
                <w:webHidden/>
              </w:rPr>
            </w:r>
            <w:r>
              <w:rPr>
                <w:noProof/>
                <w:webHidden/>
              </w:rPr>
              <w:fldChar w:fldCharType="separate"/>
            </w:r>
            <w:r>
              <w:rPr>
                <w:noProof/>
                <w:webHidden/>
              </w:rPr>
              <w:t>8</w:t>
            </w:r>
            <w:r>
              <w:rPr>
                <w:noProof/>
                <w:webHidden/>
              </w:rPr>
              <w:fldChar w:fldCharType="end"/>
            </w:r>
          </w:hyperlink>
        </w:p>
        <w:p w14:paraId="20B26C37" w14:textId="1A8F31CA" w:rsidR="00454318" w:rsidRDefault="00454318">
          <w:pPr>
            <w:pStyle w:val="TOC2"/>
            <w:tabs>
              <w:tab w:val="left" w:pos="880"/>
              <w:tab w:val="right" w:leader="dot" w:pos="9350"/>
            </w:tabs>
            <w:rPr>
              <w:rFonts w:asciiTheme="minorHAnsi" w:hAnsiTheme="minorHAnsi"/>
              <w:noProof/>
              <w:szCs w:val="22"/>
            </w:rPr>
          </w:pPr>
          <w:hyperlink w:anchor="_Toc480980539" w:history="1">
            <w:r w:rsidRPr="008B2B5F">
              <w:rPr>
                <w:rStyle w:val="Hyperlink"/>
                <w:noProof/>
              </w:rPr>
              <w:t>1.5</w:t>
            </w:r>
            <w:r>
              <w:rPr>
                <w:rFonts w:asciiTheme="minorHAnsi" w:hAnsiTheme="minorHAnsi"/>
                <w:noProof/>
                <w:szCs w:val="22"/>
              </w:rPr>
              <w:tab/>
            </w:r>
            <w:r w:rsidRPr="008B2B5F">
              <w:rPr>
                <w:rStyle w:val="Hyperlink"/>
                <w:noProof/>
              </w:rPr>
              <w:t>References</w:t>
            </w:r>
            <w:r>
              <w:rPr>
                <w:noProof/>
                <w:webHidden/>
              </w:rPr>
              <w:tab/>
            </w:r>
            <w:r>
              <w:rPr>
                <w:noProof/>
                <w:webHidden/>
              </w:rPr>
              <w:fldChar w:fldCharType="begin"/>
            </w:r>
            <w:r>
              <w:rPr>
                <w:noProof/>
                <w:webHidden/>
              </w:rPr>
              <w:instrText xml:space="preserve"> PAGEREF _Toc480980539 \h </w:instrText>
            </w:r>
            <w:r>
              <w:rPr>
                <w:noProof/>
                <w:webHidden/>
              </w:rPr>
            </w:r>
            <w:r>
              <w:rPr>
                <w:noProof/>
                <w:webHidden/>
              </w:rPr>
              <w:fldChar w:fldCharType="separate"/>
            </w:r>
            <w:r>
              <w:rPr>
                <w:noProof/>
                <w:webHidden/>
              </w:rPr>
              <w:t>9</w:t>
            </w:r>
            <w:r>
              <w:rPr>
                <w:noProof/>
                <w:webHidden/>
              </w:rPr>
              <w:fldChar w:fldCharType="end"/>
            </w:r>
          </w:hyperlink>
        </w:p>
        <w:p w14:paraId="77EE474E" w14:textId="3026FCFA" w:rsidR="00454318" w:rsidRDefault="00454318">
          <w:pPr>
            <w:pStyle w:val="TOC3"/>
            <w:tabs>
              <w:tab w:val="left" w:pos="1320"/>
              <w:tab w:val="right" w:leader="dot" w:pos="9350"/>
            </w:tabs>
            <w:rPr>
              <w:rFonts w:asciiTheme="minorHAnsi" w:hAnsiTheme="minorHAnsi"/>
              <w:noProof/>
              <w:szCs w:val="22"/>
            </w:rPr>
          </w:pPr>
          <w:hyperlink w:anchor="_Toc480980540" w:history="1">
            <w:r w:rsidRPr="008B2B5F">
              <w:rPr>
                <w:rStyle w:val="Hyperlink"/>
                <w:noProof/>
              </w:rPr>
              <w:t>1.5.1</w:t>
            </w:r>
            <w:r>
              <w:rPr>
                <w:rFonts w:asciiTheme="minorHAnsi" w:hAnsiTheme="minorHAnsi"/>
                <w:noProof/>
                <w:szCs w:val="22"/>
              </w:rPr>
              <w:tab/>
            </w:r>
            <w:r w:rsidRPr="008B2B5F">
              <w:rPr>
                <w:rStyle w:val="Hyperlink"/>
                <w:noProof/>
              </w:rPr>
              <w:t>Related FIX Standards</w:t>
            </w:r>
            <w:r>
              <w:rPr>
                <w:noProof/>
                <w:webHidden/>
              </w:rPr>
              <w:tab/>
            </w:r>
            <w:r>
              <w:rPr>
                <w:noProof/>
                <w:webHidden/>
              </w:rPr>
              <w:fldChar w:fldCharType="begin"/>
            </w:r>
            <w:r>
              <w:rPr>
                <w:noProof/>
                <w:webHidden/>
              </w:rPr>
              <w:instrText xml:space="preserve"> PAGEREF _Toc480980540 \h </w:instrText>
            </w:r>
            <w:r>
              <w:rPr>
                <w:noProof/>
                <w:webHidden/>
              </w:rPr>
            </w:r>
            <w:r>
              <w:rPr>
                <w:noProof/>
                <w:webHidden/>
              </w:rPr>
              <w:fldChar w:fldCharType="separate"/>
            </w:r>
            <w:r>
              <w:rPr>
                <w:noProof/>
                <w:webHidden/>
              </w:rPr>
              <w:t>9</w:t>
            </w:r>
            <w:r>
              <w:rPr>
                <w:noProof/>
                <w:webHidden/>
              </w:rPr>
              <w:fldChar w:fldCharType="end"/>
            </w:r>
          </w:hyperlink>
        </w:p>
        <w:p w14:paraId="0B326690" w14:textId="1FDB29E5" w:rsidR="00454318" w:rsidRDefault="00454318">
          <w:pPr>
            <w:pStyle w:val="TOC3"/>
            <w:tabs>
              <w:tab w:val="left" w:pos="1320"/>
              <w:tab w:val="right" w:leader="dot" w:pos="9350"/>
            </w:tabs>
            <w:rPr>
              <w:rFonts w:asciiTheme="minorHAnsi" w:hAnsiTheme="minorHAnsi"/>
              <w:noProof/>
              <w:szCs w:val="22"/>
            </w:rPr>
          </w:pPr>
          <w:hyperlink w:anchor="_Toc480980541" w:history="1">
            <w:r w:rsidRPr="008B2B5F">
              <w:rPr>
                <w:rStyle w:val="Hyperlink"/>
                <w:noProof/>
              </w:rPr>
              <w:t>1.5.2</w:t>
            </w:r>
            <w:r>
              <w:rPr>
                <w:rFonts w:asciiTheme="minorHAnsi" w:hAnsiTheme="minorHAnsi"/>
                <w:noProof/>
                <w:szCs w:val="22"/>
              </w:rPr>
              <w:tab/>
            </w:r>
            <w:r w:rsidRPr="008B2B5F">
              <w:rPr>
                <w:rStyle w:val="Hyperlink"/>
                <w:noProof/>
              </w:rPr>
              <w:t>Dependencies on other standards</w:t>
            </w:r>
            <w:r>
              <w:rPr>
                <w:noProof/>
                <w:webHidden/>
              </w:rPr>
              <w:tab/>
            </w:r>
            <w:r>
              <w:rPr>
                <w:noProof/>
                <w:webHidden/>
              </w:rPr>
              <w:fldChar w:fldCharType="begin"/>
            </w:r>
            <w:r>
              <w:rPr>
                <w:noProof/>
                <w:webHidden/>
              </w:rPr>
              <w:instrText xml:space="preserve"> PAGEREF _Toc480980541 \h </w:instrText>
            </w:r>
            <w:r>
              <w:rPr>
                <w:noProof/>
                <w:webHidden/>
              </w:rPr>
            </w:r>
            <w:r>
              <w:rPr>
                <w:noProof/>
                <w:webHidden/>
              </w:rPr>
              <w:fldChar w:fldCharType="separate"/>
            </w:r>
            <w:r>
              <w:rPr>
                <w:noProof/>
                <w:webHidden/>
              </w:rPr>
              <w:t>9</w:t>
            </w:r>
            <w:r>
              <w:rPr>
                <w:noProof/>
                <w:webHidden/>
              </w:rPr>
              <w:fldChar w:fldCharType="end"/>
            </w:r>
          </w:hyperlink>
        </w:p>
        <w:p w14:paraId="27955318" w14:textId="2351DD8D" w:rsidR="00454318" w:rsidRDefault="00454318">
          <w:pPr>
            <w:pStyle w:val="TOC1"/>
            <w:tabs>
              <w:tab w:val="left" w:pos="440"/>
              <w:tab w:val="right" w:leader="dot" w:pos="9350"/>
            </w:tabs>
            <w:rPr>
              <w:rFonts w:asciiTheme="minorHAnsi" w:hAnsiTheme="minorHAnsi"/>
              <w:noProof/>
              <w:szCs w:val="22"/>
            </w:rPr>
          </w:pPr>
          <w:hyperlink w:anchor="_Toc480980542" w:history="1">
            <w:r w:rsidRPr="008B2B5F">
              <w:rPr>
                <w:rStyle w:val="Hyperlink"/>
                <w:noProof/>
              </w:rPr>
              <w:t>2</w:t>
            </w:r>
            <w:r>
              <w:rPr>
                <w:rFonts w:asciiTheme="minorHAnsi" w:hAnsiTheme="minorHAnsi"/>
                <w:noProof/>
                <w:szCs w:val="22"/>
              </w:rPr>
              <w:tab/>
            </w:r>
            <w:r w:rsidRPr="008B2B5F">
              <w:rPr>
                <w:rStyle w:val="Hyperlink"/>
                <w:noProof/>
              </w:rPr>
              <w:t>Metamodel</w:t>
            </w:r>
            <w:r>
              <w:rPr>
                <w:noProof/>
                <w:webHidden/>
              </w:rPr>
              <w:tab/>
            </w:r>
            <w:r>
              <w:rPr>
                <w:noProof/>
                <w:webHidden/>
              </w:rPr>
              <w:fldChar w:fldCharType="begin"/>
            </w:r>
            <w:r>
              <w:rPr>
                <w:noProof/>
                <w:webHidden/>
              </w:rPr>
              <w:instrText xml:space="preserve"> PAGEREF _Toc480980542 \h </w:instrText>
            </w:r>
            <w:r>
              <w:rPr>
                <w:noProof/>
                <w:webHidden/>
              </w:rPr>
            </w:r>
            <w:r>
              <w:rPr>
                <w:noProof/>
                <w:webHidden/>
              </w:rPr>
              <w:fldChar w:fldCharType="separate"/>
            </w:r>
            <w:r>
              <w:rPr>
                <w:noProof/>
                <w:webHidden/>
              </w:rPr>
              <w:t>10</w:t>
            </w:r>
            <w:r>
              <w:rPr>
                <w:noProof/>
                <w:webHidden/>
              </w:rPr>
              <w:fldChar w:fldCharType="end"/>
            </w:r>
          </w:hyperlink>
        </w:p>
        <w:p w14:paraId="26A17CB6" w14:textId="5F05BC08" w:rsidR="00454318" w:rsidRDefault="00454318">
          <w:pPr>
            <w:pStyle w:val="TOC2"/>
            <w:tabs>
              <w:tab w:val="left" w:pos="880"/>
              <w:tab w:val="right" w:leader="dot" w:pos="9350"/>
            </w:tabs>
            <w:rPr>
              <w:rFonts w:asciiTheme="minorHAnsi" w:hAnsiTheme="minorHAnsi"/>
              <w:noProof/>
              <w:szCs w:val="22"/>
            </w:rPr>
          </w:pPr>
          <w:hyperlink w:anchor="_Toc480980543" w:history="1">
            <w:r w:rsidRPr="008B2B5F">
              <w:rPr>
                <w:rStyle w:val="Hyperlink"/>
                <w:noProof/>
              </w:rPr>
              <w:t>2.1</w:t>
            </w:r>
            <w:r>
              <w:rPr>
                <w:rFonts w:asciiTheme="minorHAnsi" w:hAnsiTheme="minorHAnsi"/>
                <w:noProof/>
                <w:szCs w:val="22"/>
              </w:rPr>
              <w:tab/>
            </w:r>
            <w:r w:rsidRPr="008B2B5F">
              <w:rPr>
                <w:rStyle w:val="Hyperlink"/>
                <w:noProof/>
              </w:rPr>
              <w:t>Message structures</w:t>
            </w:r>
            <w:r>
              <w:rPr>
                <w:noProof/>
                <w:webHidden/>
              </w:rPr>
              <w:tab/>
            </w:r>
            <w:r>
              <w:rPr>
                <w:noProof/>
                <w:webHidden/>
              </w:rPr>
              <w:fldChar w:fldCharType="begin"/>
            </w:r>
            <w:r>
              <w:rPr>
                <w:noProof/>
                <w:webHidden/>
              </w:rPr>
              <w:instrText xml:space="preserve"> PAGEREF _Toc480980543 \h </w:instrText>
            </w:r>
            <w:r>
              <w:rPr>
                <w:noProof/>
                <w:webHidden/>
              </w:rPr>
            </w:r>
            <w:r>
              <w:rPr>
                <w:noProof/>
                <w:webHidden/>
              </w:rPr>
              <w:fldChar w:fldCharType="separate"/>
            </w:r>
            <w:r>
              <w:rPr>
                <w:noProof/>
                <w:webHidden/>
              </w:rPr>
              <w:t>10</w:t>
            </w:r>
            <w:r>
              <w:rPr>
                <w:noProof/>
                <w:webHidden/>
              </w:rPr>
              <w:fldChar w:fldCharType="end"/>
            </w:r>
          </w:hyperlink>
        </w:p>
        <w:p w14:paraId="1C3A266A" w14:textId="358E266F" w:rsidR="00454318" w:rsidRDefault="00454318">
          <w:pPr>
            <w:pStyle w:val="TOC3"/>
            <w:tabs>
              <w:tab w:val="left" w:pos="1320"/>
              <w:tab w:val="right" w:leader="dot" w:pos="9350"/>
            </w:tabs>
            <w:rPr>
              <w:rFonts w:asciiTheme="minorHAnsi" w:hAnsiTheme="minorHAnsi"/>
              <w:noProof/>
              <w:szCs w:val="22"/>
            </w:rPr>
          </w:pPr>
          <w:hyperlink w:anchor="_Toc480980544" w:history="1">
            <w:r w:rsidRPr="008B2B5F">
              <w:rPr>
                <w:rStyle w:val="Hyperlink"/>
                <w:noProof/>
              </w:rPr>
              <w:t>2.1.1</w:t>
            </w:r>
            <w:r>
              <w:rPr>
                <w:rFonts w:asciiTheme="minorHAnsi" w:hAnsiTheme="minorHAnsi"/>
                <w:noProof/>
                <w:szCs w:val="22"/>
              </w:rPr>
              <w:tab/>
            </w:r>
            <w:r w:rsidRPr="008B2B5F">
              <w:rPr>
                <w:rStyle w:val="Hyperlink"/>
                <w:noProof/>
              </w:rPr>
              <w:t>Message structure abstractions</w:t>
            </w:r>
            <w:r>
              <w:rPr>
                <w:noProof/>
                <w:webHidden/>
              </w:rPr>
              <w:tab/>
            </w:r>
            <w:r>
              <w:rPr>
                <w:noProof/>
                <w:webHidden/>
              </w:rPr>
              <w:fldChar w:fldCharType="begin"/>
            </w:r>
            <w:r>
              <w:rPr>
                <w:noProof/>
                <w:webHidden/>
              </w:rPr>
              <w:instrText xml:space="preserve"> PAGEREF _Toc480980544 \h </w:instrText>
            </w:r>
            <w:r>
              <w:rPr>
                <w:noProof/>
                <w:webHidden/>
              </w:rPr>
            </w:r>
            <w:r>
              <w:rPr>
                <w:noProof/>
                <w:webHidden/>
              </w:rPr>
              <w:fldChar w:fldCharType="separate"/>
            </w:r>
            <w:r>
              <w:rPr>
                <w:noProof/>
                <w:webHidden/>
              </w:rPr>
              <w:t>10</w:t>
            </w:r>
            <w:r>
              <w:rPr>
                <w:noProof/>
                <w:webHidden/>
              </w:rPr>
              <w:fldChar w:fldCharType="end"/>
            </w:r>
          </w:hyperlink>
        </w:p>
        <w:p w14:paraId="7DE0713E" w14:textId="5AFA2AEC" w:rsidR="00454318" w:rsidRDefault="00454318">
          <w:pPr>
            <w:pStyle w:val="TOC3"/>
            <w:tabs>
              <w:tab w:val="left" w:pos="1320"/>
              <w:tab w:val="right" w:leader="dot" w:pos="9350"/>
            </w:tabs>
            <w:rPr>
              <w:rFonts w:asciiTheme="minorHAnsi" w:hAnsiTheme="minorHAnsi"/>
              <w:noProof/>
              <w:szCs w:val="22"/>
            </w:rPr>
          </w:pPr>
          <w:hyperlink w:anchor="_Toc480980545" w:history="1">
            <w:r w:rsidRPr="008B2B5F">
              <w:rPr>
                <w:rStyle w:val="Hyperlink"/>
                <w:noProof/>
              </w:rPr>
              <w:t>2.1.2</w:t>
            </w:r>
            <w:r>
              <w:rPr>
                <w:rFonts w:asciiTheme="minorHAnsi" w:hAnsiTheme="minorHAnsi"/>
                <w:noProof/>
                <w:szCs w:val="22"/>
              </w:rPr>
              <w:tab/>
            </w:r>
            <w:r w:rsidRPr="008B2B5F">
              <w:rPr>
                <w:rStyle w:val="Hyperlink"/>
                <w:noProof/>
              </w:rPr>
              <w:t>General Purpose Datatypes</w:t>
            </w:r>
            <w:r>
              <w:rPr>
                <w:noProof/>
                <w:webHidden/>
              </w:rPr>
              <w:tab/>
            </w:r>
            <w:r>
              <w:rPr>
                <w:noProof/>
                <w:webHidden/>
              </w:rPr>
              <w:fldChar w:fldCharType="begin"/>
            </w:r>
            <w:r>
              <w:rPr>
                <w:noProof/>
                <w:webHidden/>
              </w:rPr>
              <w:instrText xml:space="preserve"> PAGEREF _Toc480980545 \h </w:instrText>
            </w:r>
            <w:r>
              <w:rPr>
                <w:noProof/>
                <w:webHidden/>
              </w:rPr>
            </w:r>
            <w:r>
              <w:rPr>
                <w:noProof/>
                <w:webHidden/>
              </w:rPr>
              <w:fldChar w:fldCharType="separate"/>
            </w:r>
            <w:r>
              <w:rPr>
                <w:noProof/>
                <w:webHidden/>
              </w:rPr>
              <w:t>11</w:t>
            </w:r>
            <w:r>
              <w:rPr>
                <w:noProof/>
                <w:webHidden/>
              </w:rPr>
              <w:fldChar w:fldCharType="end"/>
            </w:r>
          </w:hyperlink>
        </w:p>
        <w:p w14:paraId="26655554" w14:textId="6B97C9E3" w:rsidR="00454318" w:rsidRDefault="00454318">
          <w:pPr>
            <w:pStyle w:val="TOC2"/>
            <w:tabs>
              <w:tab w:val="left" w:pos="880"/>
              <w:tab w:val="right" w:leader="dot" w:pos="9350"/>
            </w:tabs>
            <w:rPr>
              <w:rFonts w:asciiTheme="minorHAnsi" w:hAnsiTheme="minorHAnsi"/>
              <w:noProof/>
              <w:szCs w:val="22"/>
            </w:rPr>
          </w:pPr>
          <w:hyperlink w:anchor="_Toc480980546" w:history="1">
            <w:r w:rsidRPr="008B2B5F">
              <w:rPr>
                <w:rStyle w:val="Hyperlink"/>
                <w:noProof/>
              </w:rPr>
              <w:t>2.2</w:t>
            </w:r>
            <w:r>
              <w:rPr>
                <w:rFonts w:asciiTheme="minorHAnsi" w:hAnsiTheme="minorHAnsi"/>
                <w:noProof/>
                <w:szCs w:val="22"/>
              </w:rPr>
              <w:tab/>
            </w:r>
            <w:r w:rsidRPr="008B2B5F">
              <w:rPr>
                <w:rStyle w:val="Hyperlink"/>
                <w:noProof/>
              </w:rPr>
              <w:t>Interfaces</w:t>
            </w:r>
            <w:r>
              <w:rPr>
                <w:noProof/>
                <w:webHidden/>
              </w:rPr>
              <w:tab/>
            </w:r>
            <w:r>
              <w:rPr>
                <w:noProof/>
                <w:webHidden/>
              </w:rPr>
              <w:fldChar w:fldCharType="begin"/>
            </w:r>
            <w:r>
              <w:rPr>
                <w:noProof/>
                <w:webHidden/>
              </w:rPr>
              <w:instrText xml:space="preserve"> PAGEREF _Toc480980546 \h </w:instrText>
            </w:r>
            <w:r>
              <w:rPr>
                <w:noProof/>
                <w:webHidden/>
              </w:rPr>
            </w:r>
            <w:r>
              <w:rPr>
                <w:noProof/>
                <w:webHidden/>
              </w:rPr>
              <w:fldChar w:fldCharType="separate"/>
            </w:r>
            <w:r>
              <w:rPr>
                <w:noProof/>
                <w:webHidden/>
              </w:rPr>
              <w:t>11</w:t>
            </w:r>
            <w:r>
              <w:rPr>
                <w:noProof/>
                <w:webHidden/>
              </w:rPr>
              <w:fldChar w:fldCharType="end"/>
            </w:r>
          </w:hyperlink>
        </w:p>
        <w:p w14:paraId="18875075" w14:textId="70351230" w:rsidR="00454318" w:rsidRDefault="00454318">
          <w:pPr>
            <w:pStyle w:val="TOC3"/>
            <w:tabs>
              <w:tab w:val="left" w:pos="1320"/>
              <w:tab w:val="right" w:leader="dot" w:pos="9350"/>
            </w:tabs>
            <w:rPr>
              <w:rFonts w:asciiTheme="minorHAnsi" w:hAnsiTheme="minorHAnsi"/>
              <w:noProof/>
              <w:szCs w:val="22"/>
            </w:rPr>
          </w:pPr>
          <w:hyperlink w:anchor="_Toc480980547" w:history="1">
            <w:r w:rsidRPr="008B2B5F">
              <w:rPr>
                <w:rStyle w:val="Hyperlink"/>
                <w:noProof/>
              </w:rPr>
              <w:t>2.2.1</w:t>
            </w:r>
            <w:r>
              <w:rPr>
                <w:rFonts w:asciiTheme="minorHAnsi" w:hAnsiTheme="minorHAnsi"/>
                <w:noProof/>
                <w:szCs w:val="22"/>
              </w:rPr>
              <w:tab/>
            </w:r>
            <w:r w:rsidRPr="008B2B5F">
              <w:rPr>
                <w:rStyle w:val="Hyperlink"/>
                <w:noProof/>
              </w:rPr>
              <w:t>Interface abstractions</w:t>
            </w:r>
            <w:r>
              <w:rPr>
                <w:noProof/>
                <w:webHidden/>
              </w:rPr>
              <w:tab/>
            </w:r>
            <w:r>
              <w:rPr>
                <w:noProof/>
                <w:webHidden/>
              </w:rPr>
              <w:fldChar w:fldCharType="begin"/>
            </w:r>
            <w:r>
              <w:rPr>
                <w:noProof/>
                <w:webHidden/>
              </w:rPr>
              <w:instrText xml:space="preserve"> PAGEREF _Toc480980547 \h </w:instrText>
            </w:r>
            <w:r>
              <w:rPr>
                <w:noProof/>
                <w:webHidden/>
              </w:rPr>
            </w:r>
            <w:r>
              <w:rPr>
                <w:noProof/>
                <w:webHidden/>
              </w:rPr>
              <w:fldChar w:fldCharType="separate"/>
            </w:r>
            <w:r>
              <w:rPr>
                <w:noProof/>
                <w:webHidden/>
              </w:rPr>
              <w:t>12</w:t>
            </w:r>
            <w:r>
              <w:rPr>
                <w:noProof/>
                <w:webHidden/>
              </w:rPr>
              <w:fldChar w:fldCharType="end"/>
            </w:r>
          </w:hyperlink>
        </w:p>
        <w:p w14:paraId="1A266349" w14:textId="2EB85565" w:rsidR="00454318" w:rsidRDefault="00454318">
          <w:pPr>
            <w:pStyle w:val="TOC1"/>
            <w:tabs>
              <w:tab w:val="left" w:pos="440"/>
              <w:tab w:val="right" w:leader="dot" w:pos="9350"/>
            </w:tabs>
            <w:rPr>
              <w:rFonts w:asciiTheme="minorHAnsi" w:hAnsiTheme="minorHAnsi"/>
              <w:noProof/>
              <w:szCs w:val="22"/>
            </w:rPr>
          </w:pPr>
          <w:hyperlink w:anchor="_Toc480980548" w:history="1">
            <w:r w:rsidRPr="008B2B5F">
              <w:rPr>
                <w:rStyle w:val="Hyperlink"/>
                <w:noProof/>
              </w:rPr>
              <w:t>3</w:t>
            </w:r>
            <w:r>
              <w:rPr>
                <w:rFonts w:asciiTheme="minorHAnsi" w:hAnsiTheme="minorHAnsi"/>
                <w:noProof/>
                <w:szCs w:val="22"/>
              </w:rPr>
              <w:tab/>
            </w:r>
            <w:r w:rsidRPr="008B2B5F">
              <w:rPr>
                <w:rStyle w:val="Hyperlink"/>
                <w:noProof/>
              </w:rPr>
              <w:t>Orchestra and Repository XML Schema</w:t>
            </w:r>
            <w:r>
              <w:rPr>
                <w:noProof/>
                <w:webHidden/>
              </w:rPr>
              <w:tab/>
            </w:r>
            <w:r>
              <w:rPr>
                <w:noProof/>
                <w:webHidden/>
              </w:rPr>
              <w:fldChar w:fldCharType="begin"/>
            </w:r>
            <w:r>
              <w:rPr>
                <w:noProof/>
                <w:webHidden/>
              </w:rPr>
              <w:instrText xml:space="preserve"> PAGEREF _Toc480980548 \h </w:instrText>
            </w:r>
            <w:r>
              <w:rPr>
                <w:noProof/>
                <w:webHidden/>
              </w:rPr>
            </w:r>
            <w:r>
              <w:rPr>
                <w:noProof/>
                <w:webHidden/>
              </w:rPr>
              <w:fldChar w:fldCharType="separate"/>
            </w:r>
            <w:r>
              <w:rPr>
                <w:noProof/>
                <w:webHidden/>
              </w:rPr>
              <w:t>13</w:t>
            </w:r>
            <w:r>
              <w:rPr>
                <w:noProof/>
                <w:webHidden/>
              </w:rPr>
              <w:fldChar w:fldCharType="end"/>
            </w:r>
          </w:hyperlink>
        </w:p>
        <w:p w14:paraId="4DBBA5A2" w14:textId="0FCBCE0C" w:rsidR="00454318" w:rsidRDefault="00454318">
          <w:pPr>
            <w:pStyle w:val="TOC2"/>
            <w:tabs>
              <w:tab w:val="left" w:pos="880"/>
              <w:tab w:val="right" w:leader="dot" w:pos="9350"/>
            </w:tabs>
            <w:rPr>
              <w:rFonts w:asciiTheme="minorHAnsi" w:hAnsiTheme="minorHAnsi"/>
              <w:noProof/>
              <w:szCs w:val="22"/>
            </w:rPr>
          </w:pPr>
          <w:hyperlink w:anchor="_Toc480980549" w:history="1">
            <w:r w:rsidRPr="008B2B5F">
              <w:rPr>
                <w:rStyle w:val="Hyperlink"/>
                <w:noProof/>
              </w:rPr>
              <w:t>3.1</w:t>
            </w:r>
            <w:r>
              <w:rPr>
                <w:rFonts w:asciiTheme="minorHAnsi" w:hAnsiTheme="minorHAnsi"/>
                <w:noProof/>
                <w:szCs w:val="22"/>
              </w:rPr>
              <w:tab/>
            </w:r>
            <w:r w:rsidRPr="008B2B5F">
              <w:rPr>
                <w:rStyle w:val="Hyperlink"/>
                <w:noProof/>
              </w:rPr>
              <w:t>XML Schema (XSD)</w:t>
            </w:r>
            <w:r>
              <w:rPr>
                <w:noProof/>
                <w:webHidden/>
              </w:rPr>
              <w:tab/>
            </w:r>
            <w:r>
              <w:rPr>
                <w:noProof/>
                <w:webHidden/>
              </w:rPr>
              <w:fldChar w:fldCharType="begin"/>
            </w:r>
            <w:r>
              <w:rPr>
                <w:noProof/>
                <w:webHidden/>
              </w:rPr>
              <w:instrText xml:space="preserve"> PAGEREF _Toc480980549 \h </w:instrText>
            </w:r>
            <w:r>
              <w:rPr>
                <w:noProof/>
                <w:webHidden/>
              </w:rPr>
            </w:r>
            <w:r>
              <w:rPr>
                <w:noProof/>
                <w:webHidden/>
              </w:rPr>
              <w:fldChar w:fldCharType="separate"/>
            </w:r>
            <w:r>
              <w:rPr>
                <w:noProof/>
                <w:webHidden/>
              </w:rPr>
              <w:t>13</w:t>
            </w:r>
            <w:r>
              <w:rPr>
                <w:noProof/>
                <w:webHidden/>
              </w:rPr>
              <w:fldChar w:fldCharType="end"/>
            </w:r>
          </w:hyperlink>
        </w:p>
        <w:p w14:paraId="32CE27F2" w14:textId="06C702C4" w:rsidR="00454318" w:rsidRDefault="00454318">
          <w:pPr>
            <w:pStyle w:val="TOC3"/>
            <w:tabs>
              <w:tab w:val="left" w:pos="1320"/>
              <w:tab w:val="right" w:leader="dot" w:pos="9350"/>
            </w:tabs>
            <w:rPr>
              <w:rFonts w:asciiTheme="minorHAnsi" w:hAnsiTheme="minorHAnsi"/>
              <w:noProof/>
              <w:szCs w:val="22"/>
            </w:rPr>
          </w:pPr>
          <w:hyperlink w:anchor="_Toc480980550" w:history="1">
            <w:r w:rsidRPr="008B2B5F">
              <w:rPr>
                <w:rStyle w:val="Hyperlink"/>
                <w:noProof/>
              </w:rPr>
              <w:t>3.1.1</w:t>
            </w:r>
            <w:r>
              <w:rPr>
                <w:rFonts w:asciiTheme="minorHAnsi" w:hAnsiTheme="minorHAnsi"/>
                <w:noProof/>
                <w:szCs w:val="22"/>
              </w:rPr>
              <w:tab/>
            </w:r>
            <w:r w:rsidRPr="008B2B5F">
              <w:rPr>
                <w:rStyle w:val="Hyperlink"/>
                <w:noProof/>
              </w:rPr>
              <w:t>Conformance</w:t>
            </w:r>
            <w:r>
              <w:rPr>
                <w:noProof/>
                <w:webHidden/>
              </w:rPr>
              <w:tab/>
            </w:r>
            <w:r>
              <w:rPr>
                <w:noProof/>
                <w:webHidden/>
              </w:rPr>
              <w:fldChar w:fldCharType="begin"/>
            </w:r>
            <w:r>
              <w:rPr>
                <w:noProof/>
                <w:webHidden/>
              </w:rPr>
              <w:instrText xml:space="preserve"> PAGEREF _Toc480980550 \h </w:instrText>
            </w:r>
            <w:r>
              <w:rPr>
                <w:noProof/>
                <w:webHidden/>
              </w:rPr>
            </w:r>
            <w:r>
              <w:rPr>
                <w:noProof/>
                <w:webHidden/>
              </w:rPr>
              <w:fldChar w:fldCharType="separate"/>
            </w:r>
            <w:r>
              <w:rPr>
                <w:noProof/>
                <w:webHidden/>
              </w:rPr>
              <w:t>13</w:t>
            </w:r>
            <w:r>
              <w:rPr>
                <w:noProof/>
                <w:webHidden/>
              </w:rPr>
              <w:fldChar w:fldCharType="end"/>
            </w:r>
          </w:hyperlink>
        </w:p>
        <w:p w14:paraId="29DF3E91" w14:textId="029DC54A" w:rsidR="00454318" w:rsidRDefault="00454318">
          <w:pPr>
            <w:pStyle w:val="TOC3"/>
            <w:tabs>
              <w:tab w:val="left" w:pos="1320"/>
              <w:tab w:val="right" w:leader="dot" w:pos="9350"/>
            </w:tabs>
            <w:rPr>
              <w:rFonts w:asciiTheme="minorHAnsi" w:hAnsiTheme="minorHAnsi"/>
              <w:noProof/>
              <w:szCs w:val="22"/>
            </w:rPr>
          </w:pPr>
          <w:hyperlink w:anchor="_Toc480980551" w:history="1">
            <w:r w:rsidRPr="008B2B5F">
              <w:rPr>
                <w:rStyle w:val="Hyperlink"/>
                <w:noProof/>
              </w:rPr>
              <w:t>3.1.2</w:t>
            </w:r>
            <w:r>
              <w:rPr>
                <w:rFonts w:asciiTheme="minorHAnsi" w:hAnsiTheme="minorHAnsi"/>
                <w:noProof/>
                <w:szCs w:val="22"/>
              </w:rPr>
              <w:tab/>
            </w:r>
            <w:r w:rsidRPr="008B2B5F">
              <w:rPr>
                <w:rStyle w:val="Hyperlink"/>
                <w:noProof/>
              </w:rPr>
              <w:t>Schema location</w:t>
            </w:r>
            <w:r>
              <w:rPr>
                <w:noProof/>
                <w:webHidden/>
              </w:rPr>
              <w:tab/>
            </w:r>
            <w:r>
              <w:rPr>
                <w:noProof/>
                <w:webHidden/>
              </w:rPr>
              <w:fldChar w:fldCharType="begin"/>
            </w:r>
            <w:r>
              <w:rPr>
                <w:noProof/>
                <w:webHidden/>
              </w:rPr>
              <w:instrText xml:space="preserve"> PAGEREF _Toc480980551 \h </w:instrText>
            </w:r>
            <w:r>
              <w:rPr>
                <w:noProof/>
                <w:webHidden/>
              </w:rPr>
            </w:r>
            <w:r>
              <w:rPr>
                <w:noProof/>
                <w:webHidden/>
              </w:rPr>
              <w:fldChar w:fldCharType="separate"/>
            </w:r>
            <w:r>
              <w:rPr>
                <w:noProof/>
                <w:webHidden/>
              </w:rPr>
              <w:t>13</w:t>
            </w:r>
            <w:r>
              <w:rPr>
                <w:noProof/>
                <w:webHidden/>
              </w:rPr>
              <w:fldChar w:fldCharType="end"/>
            </w:r>
          </w:hyperlink>
        </w:p>
        <w:p w14:paraId="746FF75F" w14:textId="126CD642" w:rsidR="00454318" w:rsidRDefault="00454318">
          <w:pPr>
            <w:pStyle w:val="TOC3"/>
            <w:tabs>
              <w:tab w:val="left" w:pos="1320"/>
              <w:tab w:val="right" w:leader="dot" w:pos="9350"/>
            </w:tabs>
            <w:rPr>
              <w:rFonts w:asciiTheme="minorHAnsi" w:hAnsiTheme="minorHAnsi"/>
              <w:noProof/>
              <w:szCs w:val="22"/>
            </w:rPr>
          </w:pPr>
          <w:hyperlink w:anchor="_Toc480980552" w:history="1">
            <w:r w:rsidRPr="008B2B5F">
              <w:rPr>
                <w:rStyle w:val="Hyperlink"/>
                <w:noProof/>
              </w:rPr>
              <w:t>3.1.3</w:t>
            </w:r>
            <w:r>
              <w:rPr>
                <w:rFonts w:asciiTheme="minorHAnsi" w:hAnsiTheme="minorHAnsi"/>
                <w:noProof/>
                <w:szCs w:val="22"/>
              </w:rPr>
              <w:tab/>
            </w:r>
            <w:r w:rsidRPr="008B2B5F">
              <w:rPr>
                <w:rStyle w:val="Hyperlink"/>
                <w:noProof/>
              </w:rPr>
              <w:t>Root element</w:t>
            </w:r>
            <w:r>
              <w:rPr>
                <w:noProof/>
                <w:webHidden/>
              </w:rPr>
              <w:tab/>
            </w:r>
            <w:r>
              <w:rPr>
                <w:noProof/>
                <w:webHidden/>
              </w:rPr>
              <w:fldChar w:fldCharType="begin"/>
            </w:r>
            <w:r>
              <w:rPr>
                <w:noProof/>
                <w:webHidden/>
              </w:rPr>
              <w:instrText xml:space="preserve"> PAGEREF _Toc480980552 \h </w:instrText>
            </w:r>
            <w:r>
              <w:rPr>
                <w:noProof/>
                <w:webHidden/>
              </w:rPr>
            </w:r>
            <w:r>
              <w:rPr>
                <w:noProof/>
                <w:webHidden/>
              </w:rPr>
              <w:fldChar w:fldCharType="separate"/>
            </w:r>
            <w:r>
              <w:rPr>
                <w:noProof/>
                <w:webHidden/>
              </w:rPr>
              <w:t>13</w:t>
            </w:r>
            <w:r>
              <w:rPr>
                <w:noProof/>
                <w:webHidden/>
              </w:rPr>
              <w:fldChar w:fldCharType="end"/>
            </w:r>
          </w:hyperlink>
        </w:p>
        <w:p w14:paraId="0671E848" w14:textId="3CD17682" w:rsidR="00454318" w:rsidRDefault="00454318">
          <w:pPr>
            <w:pStyle w:val="TOC3"/>
            <w:tabs>
              <w:tab w:val="left" w:pos="1320"/>
              <w:tab w:val="right" w:leader="dot" w:pos="9350"/>
            </w:tabs>
            <w:rPr>
              <w:rFonts w:asciiTheme="minorHAnsi" w:hAnsiTheme="minorHAnsi"/>
              <w:noProof/>
              <w:szCs w:val="22"/>
            </w:rPr>
          </w:pPr>
          <w:hyperlink w:anchor="_Toc480980553" w:history="1">
            <w:r w:rsidRPr="008B2B5F">
              <w:rPr>
                <w:rStyle w:val="Hyperlink"/>
                <w:noProof/>
              </w:rPr>
              <w:t>3.1.4</w:t>
            </w:r>
            <w:r>
              <w:rPr>
                <w:rFonts w:asciiTheme="minorHAnsi" w:hAnsiTheme="minorHAnsi"/>
                <w:noProof/>
                <w:szCs w:val="22"/>
              </w:rPr>
              <w:tab/>
            </w:r>
            <w:r w:rsidRPr="008B2B5F">
              <w:rPr>
                <w:rStyle w:val="Hyperlink"/>
                <w:noProof/>
              </w:rPr>
              <w:t>Supplementary documentation</w:t>
            </w:r>
            <w:r>
              <w:rPr>
                <w:noProof/>
                <w:webHidden/>
              </w:rPr>
              <w:tab/>
            </w:r>
            <w:r>
              <w:rPr>
                <w:noProof/>
                <w:webHidden/>
              </w:rPr>
              <w:fldChar w:fldCharType="begin"/>
            </w:r>
            <w:r>
              <w:rPr>
                <w:noProof/>
                <w:webHidden/>
              </w:rPr>
              <w:instrText xml:space="preserve"> PAGEREF _Toc480980553 \h </w:instrText>
            </w:r>
            <w:r>
              <w:rPr>
                <w:noProof/>
                <w:webHidden/>
              </w:rPr>
            </w:r>
            <w:r>
              <w:rPr>
                <w:noProof/>
                <w:webHidden/>
              </w:rPr>
              <w:fldChar w:fldCharType="separate"/>
            </w:r>
            <w:r>
              <w:rPr>
                <w:noProof/>
                <w:webHidden/>
              </w:rPr>
              <w:t>13</w:t>
            </w:r>
            <w:r>
              <w:rPr>
                <w:noProof/>
                <w:webHidden/>
              </w:rPr>
              <w:fldChar w:fldCharType="end"/>
            </w:r>
          </w:hyperlink>
        </w:p>
        <w:p w14:paraId="5AE8D3DE" w14:textId="373CD558" w:rsidR="00454318" w:rsidRDefault="00454318">
          <w:pPr>
            <w:pStyle w:val="TOC3"/>
            <w:tabs>
              <w:tab w:val="left" w:pos="1320"/>
              <w:tab w:val="right" w:leader="dot" w:pos="9350"/>
            </w:tabs>
            <w:rPr>
              <w:rFonts w:asciiTheme="minorHAnsi" w:hAnsiTheme="minorHAnsi"/>
              <w:noProof/>
              <w:szCs w:val="22"/>
            </w:rPr>
          </w:pPr>
          <w:hyperlink w:anchor="_Toc480980554" w:history="1">
            <w:r w:rsidRPr="008B2B5F">
              <w:rPr>
                <w:rStyle w:val="Hyperlink"/>
                <w:noProof/>
              </w:rPr>
              <w:t>3.1.5</w:t>
            </w:r>
            <w:r>
              <w:rPr>
                <w:rFonts w:asciiTheme="minorHAnsi" w:hAnsiTheme="minorHAnsi"/>
                <w:noProof/>
                <w:szCs w:val="22"/>
              </w:rPr>
              <w:tab/>
            </w:r>
            <w:r w:rsidRPr="008B2B5F">
              <w:rPr>
                <w:rStyle w:val="Hyperlink"/>
                <w:noProof/>
              </w:rPr>
              <w:t>Protocol relationship</w:t>
            </w:r>
            <w:r>
              <w:rPr>
                <w:noProof/>
                <w:webHidden/>
              </w:rPr>
              <w:tab/>
            </w:r>
            <w:r>
              <w:rPr>
                <w:noProof/>
                <w:webHidden/>
              </w:rPr>
              <w:fldChar w:fldCharType="begin"/>
            </w:r>
            <w:r>
              <w:rPr>
                <w:noProof/>
                <w:webHidden/>
              </w:rPr>
              <w:instrText xml:space="preserve"> PAGEREF _Toc480980554 \h </w:instrText>
            </w:r>
            <w:r>
              <w:rPr>
                <w:noProof/>
                <w:webHidden/>
              </w:rPr>
            </w:r>
            <w:r>
              <w:rPr>
                <w:noProof/>
                <w:webHidden/>
              </w:rPr>
              <w:fldChar w:fldCharType="separate"/>
            </w:r>
            <w:r>
              <w:rPr>
                <w:noProof/>
                <w:webHidden/>
              </w:rPr>
              <w:t>13</w:t>
            </w:r>
            <w:r>
              <w:rPr>
                <w:noProof/>
                <w:webHidden/>
              </w:rPr>
              <w:fldChar w:fldCharType="end"/>
            </w:r>
          </w:hyperlink>
        </w:p>
        <w:p w14:paraId="3114D0F4" w14:textId="125BD94E" w:rsidR="00454318" w:rsidRDefault="00454318">
          <w:pPr>
            <w:pStyle w:val="TOC2"/>
            <w:tabs>
              <w:tab w:val="left" w:pos="880"/>
              <w:tab w:val="right" w:leader="dot" w:pos="9350"/>
            </w:tabs>
            <w:rPr>
              <w:rFonts w:asciiTheme="minorHAnsi" w:hAnsiTheme="minorHAnsi"/>
              <w:noProof/>
              <w:szCs w:val="22"/>
            </w:rPr>
          </w:pPr>
          <w:hyperlink w:anchor="_Toc480980555" w:history="1">
            <w:r w:rsidRPr="008B2B5F">
              <w:rPr>
                <w:rStyle w:val="Hyperlink"/>
                <w:noProof/>
              </w:rPr>
              <w:t>3.2</w:t>
            </w:r>
            <w:r>
              <w:rPr>
                <w:rFonts w:asciiTheme="minorHAnsi" w:hAnsiTheme="minorHAnsi"/>
                <w:noProof/>
                <w:szCs w:val="22"/>
              </w:rPr>
              <w:tab/>
            </w:r>
            <w:r w:rsidRPr="008B2B5F">
              <w:rPr>
                <w:rStyle w:val="Hyperlink"/>
                <w:noProof/>
              </w:rPr>
              <w:t>Content ownership and history</w:t>
            </w:r>
            <w:r>
              <w:rPr>
                <w:noProof/>
                <w:webHidden/>
              </w:rPr>
              <w:tab/>
            </w:r>
            <w:r>
              <w:rPr>
                <w:noProof/>
                <w:webHidden/>
              </w:rPr>
              <w:fldChar w:fldCharType="begin"/>
            </w:r>
            <w:r>
              <w:rPr>
                <w:noProof/>
                <w:webHidden/>
              </w:rPr>
              <w:instrText xml:space="preserve"> PAGEREF _Toc480980555 \h </w:instrText>
            </w:r>
            <w:r>
              <w:rPr>
                <w:noProof/>
                <w:webHidden/>
              </w:rPr>
            </w:r>
            <w:r>
              <w:rPr>
                <w:noProof/>
                <w:webHidden/>
              </w:rPr>
              <w:fldChar w:fldCharType="separate"/>
            </w:r>
            <w:r>
              <w:rPr>
                <w:noProof/>
                <w:webHidden/>
              </w:rPr>
              <w:t>13</w:t>
            </w:r>
            <w:r>
              <w:rPr>
                <w:noProof/>
                <w:webHidden/>
              </w:rPr>
              <w:fldChar w:fldCharType="end"/>
            </w:r>
          </w:hyperlink>
        </w:p>
        <w:p w14:paraId="06A0EA4D" w14:textId="6369992C" w:rsidR="00454318" w:rsidRDefault="00454318">
          <w:pPr>
            <w:pStyle w:val="TOC3"/>
            <w:tabs>
              <w:tab w:val="left" w:pos="1320"/>
              <w:tab w:val="right" w:leader="dot" w:pos="9350"/>
            </w:tabs>
            <w:rPr>
              <w:rFonts w:asciiTheme="minorHAnsi" w:hAnsiTheme="minorHAnsi"/>
              <w:noProof/>
              <w:szCs w:val="22"/>
            </w:rPr>
          </w:pPr>
          <w:hyperlink w:anchor="_Toc480980556" w:history="1">
            <w:r w:rsidRPr="008B2B5F">
              <w:rPr>
                <w:rStyle w:val="Hyperlink"/>
                <w:noProof/>
              </w:rPr>
              <w:t>3.2.1</w:t>
            </w:r>
            <w:r>
              <w:rPr>
                <w:rFonts w:asciiTheme="minorHAnsi" w:hAnsiTheme="minorHAnsi"/>
                <w:noProof/>
                <w:szCs w:val="22"/>
              </w:rPr>
              <w:tab/>
            </w:r>
            <w:r w:rsidRPr="008B2B5F">
              <w:rPr>
                <w:rStyle w:val="Hyperlink"/>
                <w:noProof/>
              </w:rPr>
              <w:t>Provenance</w:t>
            </w:r>
            <w:r>
              <w:rPr>
                <w:noProof/>
                <w:webHidden/>
              </w:rPr>
              <w:tab/>
            </w:r>
            <w:r>
              <w:rPr>
                <w:noProof/>
                <w:webHidden/>
              </w:rPr>
              <w:fldChar w:fldCharType="begin"/>
            </w:r>
            <w:r>
              <w:rPr>
                <w:noProof/>
                <w:webHidden/>
              </w:rPr>
              <w:instrText xml:space="preserve"> PAGEREF _Toc480980556 \h </w:instrText>
            </w:r>
            <w:r>
              <w:rPr>
                <w:noProof/>
                <w:webHidden/>
              </w:rPr>
            </w:r>
            <w:r>
              <w:rPr>
                <w:noProof/>
                <w:webHidden/>
              </w:rPr>
              <w:fldChar w:fldCharType="separate"/>
            </w:r>
            <w:r>
              <w:rPr>
                <w:noProof/>
                <w:webHidden/>
              </w:rPr>
              <w:t>13</w:t>
            </w:r>
            <w:r>
              <w:rPr>
                <w:noProof/>
                <w:webHidden/>
              </w:rPr>
              <w:fldChar w:fldCharType="end"/>
            </w:r>
          </w:hyperlink>
        </w:p>
        <w:p w14:paraId="66492E4A" w14:textId="682B5489" w:rsidR="00454318" w:rsidRDefault="00454318">
          <w:pPr>
            <w:pStyle w:val="TOC3"/>
            <w:tabs>
              <w:tab w:val="left" w:pos="1320"/>
              <w:tab w:val="right" w:leader="dot" w:pos="9350"/>
            </w:tabs>
            <w:rPr>
              <w:rFonts w:asciiTheme="minorHAnsi" w:hAnsiTheme="minorHAnsi"/>
              <w:noProof/>
              <w:szCs w:val="22"/>
            </w:rPr>
          </w:pPr>
          <w:hyperlink w:anchor="_Toc480980557" w:history="1">
            <w:r w:rsidRPr="008B2B5F">
              <w:rPr>
                <w:rStyle w:val="Hyperlink"/>
                <w:noProof/>
              </w:rPr>
              <w:t>3.2.2</w:t>
            </w:r>
            <w:r>
              <w:rPr>
                <w:rFonts w:asciiTheme="minorHAnsi" w:hAnsiTheme="minorHAnsi"/>
                <w:noProof/>
                <w:szCs w:val="22"/>
              </w:rPr>
              <w:tab/>
            </w:r>
            <w:r w:rsidRPr="008B2B5F">
              <w:rPr>
                <w:rStyle w:val="Hyperlink"/>
                <w:noProof/>
              </w:rPr>
              <w:t>Pedigree</w:t>
            </w:r>
            <w:r>
              <w:rPr>
                <w:noProof/>
                <w:webHidden/>
              </w:rPr>
              <w:tab/>
            </w:r>
            <w:r>
              <w:rPr>
                <w:noProof/>
                <w:webHidden/>
              </w:rPr>
              <w:fldChar w:fldCharType="begin"/>
            </w:r>
            <w:r>
              <w:rPr>
                <w:noProof/>
                <w:webHidden/>
              </w:rPr>
              <w:instrText xml:space="preserve"> PAGEREF _Toc480980557 \h </w:instrText>
            </w:r>
            <w:r>
              <w:rPr>
                <w:noProof/>
                <w:webHidden/>
              </w:rPr>
            </w:r>
            <w:r>
              <w:rPr>
                <w:noProof/>
                <w:webHidden/>
              </w:rPr>
              <w:fldChar w:fldCharType="separate"/>
            </w:r>
            <w:r>
              <w:rPr>
                <w:noProof/>
                <w:webHidden/>
              </w:rPr>
              <w:t>14</w:t>
            </w:r>
            <w:r>
              <w:rPr>
                <w:noProof/>
                <w:webHidden/>
              </w:rPr>
              <w:fldChar w:fldCharType="end"/>
            </w:r>
          </w:hyperlink>
        </w:p>
        <w:p w14:paraId="2081AE11" w14:textId="492FA0F7" w:rsidR="00454318" w:rsidRDefault="00454318">
          <w:pPr>
            <w:pStyle w:val="TOC2"/>
            <w:tabs>
              <w:tab w:val="left" w:pos="880"/>
              <w:tab w:val="right" w:leader="dot" w:pos="9350"/>
            </w:tabs>
            <w:rPr>
              <w:rFonts w:asciiTheme="minorHAnsi" w:hAnsiTheme="minorHAnsi"/>
              <w:noProof/>
              <w:szCs w:val="22"/>
            </w:rPr>
          </w:pPr>
          <w:hyperlink w:anchor="_Toc480980558" w:history="1">
            <w:r w:rsidRPr="008B2B5F">
              <w:rPr>
                <w:rStyle w:val="Hyperlink"/>
                <w:noProof/>
              </w:rPr>
              <w:t>3.3</w:t>
            </w:r>
            <w:r>
              <w:rPr>
                <w:rFonts w:asciiTheme="minorHAnsi" w:hAnsiTheme="minorHAnsi"/>
                <w:noProof/>
                <w:szCs w:val="22"/>
              </w:rPr>
              <w:tab/>
            </w:r>
            <w:r w:rsidRPr="008B2B5F">
              <w:rPr>
                <w:rStyle w:val="Hyperlink"/>
                <w:noProof/>
              </w:rPr>
              <w:t>Features for document and FIXML generation</w:t>
            </w:r>
            <w:r>
              <w:rPr>
                <w:noProof/>
                <w:webHidden/>
              </w:rPr>
              <w:tab/>
            </w:r>
            <w:r>
              <w:rPr>
                <w:noProof/>
                <w:webHidden/>
              </w:rPr>
              <w:fldChar w:fldCharType="begin"/>
            </w:r>
            <w:r>
              <w:rPr>
                <w:noProof/>
                <w:webHidden/>
              </w:rPr>
              <w:instrText xml:space="preserve"> PAGEREF _Toc480980558 \h </w:instrText>
            </w:r>
            <w:r>
              <w:rPr>
                <w:noProof/>
                <w:webHidden/>
              </w:rPr>
            </w:r>
            <w:r>
              <w:rPr>
                <w:noProof/>
                <w:webHidden/>
              </w:rPr>
              <w:fldChar w:fldCharType="separate"/>
            </w:r>
            <w:r>
              <w:rPr>
                <w:noProof/>
                <w:webHidden/>
              </w:rPr>
              <w:t>14</w:t>
            </w:r>
            <w:r>
              <w:rPr>
                <w:noProof/>
                <w:webHidden/>
              </w:rPr>
              <w:fldChar w:fldCharType="end"/>
            </w:r>
          </w:hyperlink>
        </w:p>
        <w:p w14:paraId="29FF8C35" w14:textId="3D6E9342" w:rsidR="00454318" w:rsidRDefault="00454318">
          <w:pPr>
            <w:pStyle w:val="TOC3"/>
            <w:tabs>
              <w:tab w:val="left" w:pos="1320"/>
              <w:tab w:val="right" w:leader="dot" w:pos="9350"/>
            </w:tabs>
            <w:rPr>
              <w:rFonts w:asciiTheme="minorHAnsi" w:hAnsiTheme="minorHAnsi"/>
              <w:noProof/>
              <w:szCs w:val="22"/>
            </w:rPr>
          </w:pPr>
          <w:hyperlink w:anchor="_Toc480980559" w:history="1">
            <w:r w:rsidRPr="008B2B5F">
              <w:rPr>
                <w:rStyle w:val="Hyperlink"/>
                <w:noProof/>
              </w:rPr>
              <w:t>3.3.1</w:t>
            </w:r>
            <w:r>
              <w:rPr>
                <w:rFonts w:asciiTheme="minorHAnsi" w:hAnsiTheme="minorHAnsi"/>
                <w:noProof/>
                <w:szCs w:val="22"/>
              </w:rPr>
              <w:tab/>
            </w:r>
            <w:r w:rsidRPr="008B2B5F">
              <w:rPr>
                <w:rStyle w:val="Hyperlink"/>
                <w:noProof/>
              </w:rPr>
              <w:t>Abbreviations</w:t>
            </w:r>
            <w:r>
              <w:rPr>
                <w:noProof/>
                <w:webHidden/>
              </w:rPr>
              <w:tab/>
            </w:r>
            <w:r>
              <w:rPr>
                <w:noProof/>
                <w:webHidden/>
              </w:rPr>
              <w:fldChar w:fldCharType="begin"/>
            </w:r>
            <w:r>
              <w:rPr>
                <w:noProof/>
                <w:webHidden/>
              </w:rPr>
              <w:instrText xml:space="preserve"> PAGEREF _Toc480980559 \h </w:instrText>
            </w:r>
            <w:r>
              <w:rPr>
                <w:noProof/>
                <w:webHidden/>
              </w:rPr>
            </w:r>
            <w:r>
              <w:rPr>
                <w:noProof/>
                <w:webHidden/>
              </w:rPr>
              <w:fldChar w:fldCharType="separate"/>
            </w:r>
            <w:r>
              <w:rPr>
                <w:noProof/>
                <w:webHidden/>
              </w:rPr>
              <w:t>14</w:t>
            </w:r>
            <w:r>
              <w:rPr>
                <w:noProof/>
                <w:webHidden/>
              </w:rPr>
              <w:fldChar w:fldCharType="end"/>
            </w:r>
          </w:hyperlink>
        </w:p>
        <w:p w14:paraId="4BB2926A" w14:textId="672FB95F" w:rsidR="00454318" w:rsidRDefault="00454318">
          <w:pPr>
            <w:pStyle w:val="TOC3"/>
            <w:tabs>
              <w:tab w:val="left" w:pos="1320"/>
              <w:tab w:val="right" w:leader="dot" w:pos="9350"/>
            </w:tabs>
            <w:rPr>
              <w:rFonts w:asciiTheme="minorHAnsi" w:hAnsiTheme="minorHAnsi"/>
              <w:noProof/>
              <w:szCs w:val="22"/>
            </w:rPr>
          </w:pPr>
          <w:hyperlink w:anchor="_Toc480980560" w:history="1">
            <w:r w:rsidRPr="008B2B5F">
              <w:rPr>
                <w:rStyle w:val="Hyperlink"/>
                <w:noProof/>
              </w:rPr>
              <w:t>3.3.2</w:t>
            </w:r>
            <w:r>
              <w:rPr>
                <w:rFonts w:asciiTheme="minorHAnsi" w:hAnsiTheme="minorHAnsi"/>
                <w:noProof/>
                <w:szCs w:val="22"/>
              </w:rPr>
              <w:tab/>
            </w:r>
            <w:r w:rsidRPr="008B2B5F">
              <w:rPr>
                <w:rStyle w:val="Hyperlink"/>
                <w:noProof/>
              </w:rPr>
              <w:t>Categories</w:t>
            </w:r>
            <w:r>
              <w:rPr>
                <w:noProof/>
                <w:webHidden/>
              </w:rPr>
              <w:tab/>
            </w:r>
            <w:r>
              <w:rPr>
                <w:noProof/>
                <w:webHidden/>
              </w:rPr>
              <w:fldChar w:fldCharType="begin"/>
            </w:r>
            <w:r>
              <w:rPr>
                <w:noProof/>
                <w:webHidden/>
              </w:rPr>
              <w:instrText xml:space="preserve"> PAGEREF _Toc480980560 \h </w:instrText>
            </w:r>
            <w:r>
              <w:rPr>
                <w:noProof/>
                <w:webHidden/>
              </w:rPr>
            </w:r>
            <w:r>
              <w:rPr>
                <w:noProof/>
                <w:webHidden/>
              </w:rPr>
              <w:fldChar w:fldCharType="separate"/>
            </w:r>
            <w:r>
              <w:rPr>
                <w:noProof/>
                <w:webHidden/>
              </w:rPr>
              <w:t>14</w:t>
            </w:r>
            <w:r>
              <w:rPr>
                <w:noProof/>
                <w:webHidden/>
              </w:rPr>
              <w:fldChar w:fldCharType="end"/>
            </w:r>
          </w:hyperlink>
        </w:p>
        <w:p w14:paraId="1CA7B916" w14:textId="47AD02EC" w:rsidR="00454318" w:rsidRDefault="00454318">
          <w:pPr>
            <w:pStyle w:val="TOC3"/>
            <w:tabs>
              <w:tab w:val="left" w:pos="1320"/>
              <w:tab w:val="right" w:leader="dot" w:pos="9350"/>
            </w:tabs>
            <w:rPr>
              <w:rFonts w:asciiTheme="minorHAnsi" w:hAnsiTheme="minorHAnsi"/>
              <w:noProof/>
              <w:szCs w:val="22"/>
            </w:rPr>
          </w:pPr>
          <w:hyperlink w:anchor="_Toc480980561" w:history="1">
            <w:r w:rsidRPr="008B2B5F">
              <w:rPr>
                <w:rStyle w:val="Hyperlink"/>
                <w:noProof/>
              </w:rPr>
              <w:t>3.3.3</w:t>
            </w:r>
            <w:r>
              <w:rPr>
                <w:rFonts w:asciiTheme="minorHAnsi" w:hAnsiTheme="minorHAnsi"/>
                <w:noProof/>
                <w:szCs w:val="22"/>
              </w:rPr>
              <w:tab/>
            </w:r>
            <w:r w:rsidRPr="008B2B5F">
              <w:rPr>
                <w:rStyle w:val="Hyperlink"/>
                <w:noProof/>
              </w:rPr>
              <w:t>Sections</w:t>
            </w:r>
            <w:r>
              <w:rPr>
                <w:noProof/>
                <w:webHidden/>
              </w:rPr>
              <w:tab/>
            </w:r>
            <w:r>
              <w:rPr>
                <w:noProof/>
                <w:webHidden/>
              </w:rPr>
              <w:fldChar w:fldCharType="begin"/>
            </w:r>
            <w:r>
              <w:rPr>
                <w:noProof/>
                <w:webHidden/>
              </w:rPr>
              <w:instrText xml:space="preserve"> PAGEREF _Toc480980561 \h </w:instrText>
            </w:r>
            <w:r>
              <w:rPr>
                <w:noProof/>
                <w:webHidden/>
              </w:rPr>
            </w:r>
            <w:r>
              <w:rPr>
                <w:noProof/>
                <w:webHidden/>
              </w:rPr>
              <w:fldChar w:fldCharType="separate"/>
            </w:r>
            <w:r>
              <w:rPr>
                <w:noProof/>
                <w:webHidden/>
              </w:rPr>
              <w:t>14</w:t>
            </w:r>
            <w:r>
              <w:rPr>
                <w:noProof/>
                <w:webHidden/>
              </w:rPr>
              <w:fldChar w:fldCharType="end"/>
            </w:r>
          </w:hyperlink>
        </w:p>
        <w:p w14:paraId="69744CE4" w14:textId="526D277E" w:rsidR="00454318" w:rsidRDefault="00454318">
          <w:pPr>
            <w:pStyle w:val="TOC3"/>
            <w:tabs>
              <w:tab w:val="left" w:pos="1320"/>
              <w:tab w:val="right" w:leader="dot" w:pos="9350"/>
            </w:tabs>
            <w:rPr>
              <w:rFonts w:asciiTheme="minorHAnsi" w:hAnsiTheme="minorHAnsi"/>
              <w:noProof/>
              <w:szCs w:val="22"/>
            </w:rPr>
          </w:pPr>
          <w:hyperlink w:anchor="_Toc480980562" w:history="1">
            <w:r w:rsidRPr="008B2B5F">
              <w:rPr>
                <w:rStyle w:val="Hyperlink"/>
                <w:noProof/>
              </w:rPr>
              <w:t>3.3.4</w:t>
            </w:r>
            <w:r>
              <w:rPr>
                <w:rFonts w:asciiTheme="minorHAnsi" w:hAnsiTheme="minorHAnsi"/>
                <w:noProof/>
                <w:szCs w:val="22"/>
              </w:rPr>
              <w:tab/>
            </w:r>
            <w:r w:rsidRPr="008B2B5F">
              <w:rPr>
                <w:rStyle w:val="Hyperlink"/>
                <w:noProof/>
              </w:rPr>
              <w:t>Metadata about any element</w:t>
            </w:r>
            <w:r>
              <w:rPr>
                <w:noProof/>
                <w:webHidden/>
              </w:rPr>
              <w:tab/>
            </w:r>
            <w:r>
              <w:rPr>
                <w:noProof/>
                <w:webHidden/>
              </w:rPr>
              <w:fldChar w:fldCharType="begin"/>
            </w:r>
            <w:r>
              <w:rPr>
                <w:noProof/>
                <w:webHidden/>
              </w:rPr>
              <w:instrText xml:space="preserve"> PAGEREF _Toc480980562 \h </w:instrText>
            </w:r>
            <w:r>
              <w:rPr>
                <w:noProof/>
                <w:webHidden/>
              </w:rPr>
            </w:r>
            <w:r>
              <w:rPr>
                <w:noProof/>
                <w:webHidden/>
              </w:rPr>
              <w:fldChar w:fldCharType="separate"/>
            </w:r>
            <w:r>
              <w:rPr>
                <w:noProof/>
                <w:webHidden/>
              </w:rPr>
              <w:t>14</w:t>
            </w:r>
            <w:r>
              <w:rPr>
                <w:noProof/>
                <w:webHidden/>
              </w:rPr>
              <w:fldChar w:fldCharType="end"/>
            </w:r>
          </w:hyperlink>
        </w:p>
        <w:p w14:paraId="2DB6C71B" w14:textId="483096B7" w:rsidR="00454318" w:rsidRDefault="00454318">
          <w:pPr>
            <w:pStyle w:val="TOC2"/>
            <w:tabs>
              <w:tab w:val="left" w:pos="880"/>
              <w:tab w:val="right" w:leader="dot" w:pos="9350"/>
            </w:tabs>
            <w:rPr>
              <w:rFonts w:asciiTheme="minorHAnsi" w:hAnsiTheme="minorHAnsi"/>
              <w:noProof/>
              <w:szCs w:val="22"/>
            </w:rPr>
          </w:pPr>
          <w:hyperlink w:anchor="_Toc480980563" w:history="1">
            <w:r w:rsidRPr="008B2B5F">
              <w:rPr>
                <w:rStyle w:val="Hyperlink"/>
                <w:noProof/>
              </w:rPr>
              <w:t>3.4</w:t>
            </w:r>
            <w:r>
              <w:rPr>
                <w:rFonts w:asciiTheme="minorHAnsi" w:hAnsiTheme="minorHAnsi"/>
                <w:noProof/>
                <w:szCs w:val="22"/>
              </w:rPr>
              <w:tab/>
            </w:r>
            <w:r w:rsidRPr="008B2B5F">
              <w:rPr>
                <w:rStyle w:val="Hyperlink"/>
                <w:noProof/>
              </w:rPr>
              <w:t>Unique identifiers</w:t>
            </w:r>
            <w:r>
              <w:rPr>
                <w:noProof/>
                <w:webHidden/>
              </w:rPr>
              <w:tab/>
            </w:r>
            <w:r>
              <w:rPr>
                <w:noProof/>
                <w:webHidden/>
              </w:rPr>
              <w:fldChar w:fldCharType="begin"/>
            </w:r>
            <w:r>
              <w:rPr>
                <w:noProof/>
                <w:webHidden/>
              </w:rPr>
              <w:instrText xml:space="preserve"> PAGEREF _Toc480980563 \h </w:instrText>
            </w:r>
            <w:r>
              <w:rPr>
                <w:noProof/>
                <w:webHidden/>
              </w:rPr>
            </w:r>
            <w:r>
              <w:rPr>
                <w:noProof/>
                <w:webHidden/>
              </w:rPr>
              <w:fldChar w:fldCharType="separate"/>
            </w:r>
            <w:r>
              <w:rPr>
                <w:noProof/>
                <w:webHidden/>
              </w:rPr>
              <w:t>15</w:t>
            </w:r>
            <w:r>
              <w:rPr>
                <w:noProof/>
                <w:webHidden/>
              </w:rPr>
              <w:fldChar w:fldCharType="end"/>
            </w:r>
          </w:hyperlink>
        </w:p>
        <w:p w14:paraId="58012F73" w14:textId="459A3AA6" w:rsidR="00454318" w:rsidRDefault="00454318">
          <w:pPr>
            <w:pStyle w:val="TOC2"/>
            <w:tabs>
              <w:tab w:val="left" w:pos="880"/>
              <w:tab w:val="right" w:leader="dot" w:pos="9350"/>
            </w:tabs>
            <w:rPr>
              <w:rFonts w:asciiTheme="minorHAnsi" w:hAnsiTheme="minorHAnsi"/>
              <w:noProof/>
              <w:szCs w:val="22"/>
            </w:rPr>
          </w:pPr>
          <w:hyperlink w:anchor="_Toc480980564" w:history="1">
            <w:r w:rsidRPr="008B2B5F">
              <w:rPr>
                <w:rStyle w:val="Hyperlink"/>
                <w:noProof/>
              </w:rPr>
              <w:t>3.5</w:t>
            </w:r>
            <w:r>
              <w:rPr>
                <w:rFonts w:asciiTheme="minorHAnsi" w:hAnsiTheme="minorHAnsi"/>
                <w:noProof/>
                <w:szCs w:val="22"/>
              </w:rPr>
              <w:tab/>
            </w:r>
            <w:r w:rsidRPr="008B2B5F">
              <w:rPr>
                <w:rStyle w:val="Hyperlink"/>
                <w:noProof/>
              </w:rPr>
              <w:t>Datatypes</w:t>
            </w:r>
            <w:r>
              <w:rPr>
                <w:noProof/>
                <w:webHidden/>
              </w:rPr>
              <w:tab/>
            </w:r>
            <w:r>
              <w:rPr>
                <w:noProof/>
                <w:webHidden/>
              </w:rPr>
              <w:fldChar w:fldCharType="begin"/>
            </w:r>
            <w:r>
              <w:rPr>
                <w:noProof/>
                <w:webHidden/>
              </w:rPr>
              <w:instrText xml:space="preserve"> PAGEREF _Toc480980564 \h </w:instrText>
            </w:r>
            <w:r>
              <w:rPr>
                <w:noProof/>
                <w:webHidden/>
              </w:rPr>
            </w:r>
            <w:r>
              <w:rPr>
                <w:noProof/>
                <w:webHidden/>
              </w:rPr>
              <w:fldChar w:fldCharType="separate"/>
            </w:r>
            <w:r>
              <w:rPr>
                <w:noProof/>
                <w:webHidden/>
              </w:rPr>
              <w:t>15</w:t>
            </w:r>
            <w:r>
              <w:rPr>
                <w:noProof/>
                <w:webHidden/>
              </w:rPr>
              <w:fldChar w:fldCharType="end"/>
            </w:r>
          </w:hyperlink>
        </w:p>
        <w:p w14:paraId="4086240C" w14:textId="174E25AF" w:rsidR="00454318" w:rsidRDefault="00454318">
          <w:pPr>
            <w:pStyle w:val="TOC3"/>
            <w:tabs>
              <w:tab w:val="left" w:pos="1320"/>
              <w:tab w:val="right" w:leader="dot" w:pos="9350"/>
            </w:tabs>
            <w:rPr>
              <w:rFonts w:asciiTheme="minorHAnsi" w:hAnsiTheme="minorHAnsi"/>
              <w:noProof/>
              <w:szCs w:val="22"/>
            </w:rPr>
          </w:pPr>
          <w:hyperlink w:anchor="_Toc480980565" w:history="1">
            <w:r w:rsidRPr="008B2B5F">
              <w:rPr>
                <w:rStyle w:val="Hyperlink"/>
                <w:noProof/>
              </w:rPr>
              <w:t>3.5.1</w:t>
            </w:r>
            <w:r>
              <w:rPr>
                <w:rFonts w:asciiTheme="minorHAnsi" w:hAnsiTheme="minorHAnsi"/>
                <w:noProof/>
                <w:szCs w:val="22"/>
              </w:rPr>
              <w:tab/>
            </w:r>
            <w:r w:rsidRPr="008B2B5F">
              <w:rPr>
                <w:rStyle w:val="Hyperlink"/>
                <w:noProof/>
              </w:rPr>
              <w:t>FIX datatypes</w:t>
            </w:r>
            <w:r>
              <w:rPr>
                <w:noProof/>
                <w:webHidden/>
              </w:rPr>
              <w:tab/>
            </w:r>
            <w:r>
              <w:rPr>
                <w:noProof/>
                <w:webHidden/>
              </w:rPr>
              <w:fldChar w:fldCharType="begin"/>
            </w:r>
            <w:r>
              <w:rPr>
                <w:noProof/>
                <w:webHidden/>
              </w:rPr>
              <w:instrText xml:space="preserve"> PAGEREF _Toc480980565 \h </w:instrText>
            </w:r>
            <w:r>
              <w:rPr>
                <w:noProof/>
                <w:webHidden/>
              </w:rPr>
            </w:r>
            <w:r>
              <w:rPr>
                <w:noProof/>
                <w:webHidden/>
              </w:rPr>
              <w:fldChar w:fldCharType="separate"/>
            </w:r>
            <w:r>
              <w:rPr>
                <w:noProof/>
                <w:webHidden/>
              </w:rPr>
              <w:t>15</w:t>
            </w:r>
            <w:r>
              <w:rPr>
                <w:noProof/>
                <w:webHidden/>
              </w:rPr>
              <w:fldChar w:fldCharType="end"/>
            </w:r>
          </w:hyperlink>
        </w:p>
        <w:p w14:paraId="7521AEF5" w14:textId="40CE5FC2" w:rsidR="00454318" w:rsidRDefault="00454318">
          <w:pPr>
            <w:pStyle w:val="TOC3"/>
            <w:tabs>
              <w:tab w:val="left" w:pos="1320"/>
              <w:tab w:val="right" w:leader="dot" w:pos="9350"/>
            </w:tabs>
            <w:rPr>
              <w:rFonts w:asciiTheme="minorHAnsi" w:hAnsiTheme="minorHAnsi"/>
              <w:noProof/>
              <w:szCs w:val="22"/>
            </w:rPr>
          </w:pPr>
          <w:hyperlink w:anchor="_Toc480980566" w:history="1">
            <w:r w:rsidRPr="008B2B5F">
              <w:rPr>
                <w:rStyle w:val="Hyperlink"/>
                <w:noProof/>
              </w:rPr>
              <w:t>3.5.2</w:t>
            </w:r>
            <w:r>
              <w:rPr>
                <w:rFonts w:asciiTheme="minorHAnsi" w:hAnsiTheme="minorHAnsi"/>
                <w:noProof/>
                <w:szCs w:val="22"/>
              </w:rPr>
              <w:tab/>
            </w:r>
            <w:r w:rsidRPr="008B2B5F">
              <w:rPr>
                <w:rStyle w:val="Hyperlink"/>
                <w:noProof/>
              </w:rPr>
              <w:t>Datatype mappings</w:t>
            </w:r>
            <w:r>
              <w:rPr>
                <w:noProof/>
                <w:webHidden/>
              </w:rPr>
              <w:tab/>
            </w:r>
            <w:r>
              <w:rPr>
                <w:noProof/>
                <w:webHidden/>
              </w:rPr>
              <w:fldChar w:fldCharType="begin"/>
            </w:r>
            <w:r>
              <w:rPr>
                <w:noProof/>
                <w:webHidden/>
              </w:rPr>
              <w:instrText xml:space="preserve"> PAGEREF _Toc480980566 \h </w:instrText>
            </w:r>
            <w:r>
              <w:rPr>
                <w:noProof/>
                <w:webHidden/>
              </w:rPr>
            </w:r>
            <w:r>
              <w:rPr>
                <w:noProof/>
                <w:webHidden/>
              </w:rPr>
              <w:fldChar w:fldCharType="separate"/>
            </w:r>
            <w:r>
              <w:rPr>
                <w:noProof/>
                <w:webHidden/>
              </w:rPr>
              <w:t>15</w:t>
            </w:r>
            <w:r>
              <w:rPr>
                <w:noProof/>
                <w:webHidden/>
              </w:rPr>
              <w:fldChar w:fldCharType="end"/>
            </w:r>
          </w:hyperlink>
        </w:p>
        <w:p w14:paraId="2841DB9A" w14:textId="15F65DA2" w:rsidR="00454318" w:rsidRDefault="00454318">
          <w:pPr>
            <w:pStyle w:val="TOC2"/>
            <w:tabs>
              <w:tab w:val="left" w:pos="880"/>
              <w:tab w:val="right" w:leader="dot" w:pos="9350"/>
            </w:tabs>
            <w:rPr>
              <w:rFonts w:asciiTheme="minorHAnsi" w:hAnsiTheme="minorHAnsi"/>
              <w:noProof/>
              <w:szCs w:val="22"/>
            </w:rPr>
          </w:pPr>
          <w:hyperlink w:anchor="_Toc480980567" w:history="1">
            <w:r w:rsidRPr="008B2B5F">
              <w:rPr>
                <w:rStyle w:val="Hyperlink"/>
                <w:noProof/>
              </w:rPr>
              <w:t>3.6</w:t>
            </w:r>
            <w:r>
              <w:rPr>
                <w:rFonts w:asciiTheme="minorHAnsi" w:hAnsiTheme="minorHAnsi"/>
                <w:noProof/>
                <w:szCs w:val="22"/>
              </w:rPr>
              <w:tab/>
            </w:r>
            <w:r w:rsidRPr="008B2B5F">
              <w:rPr>
                <w:rStyle w:val="Hyperlink"/>
                <w:noProof/>
              </w:rPr>
              <w:t>Code sets</w:t>
            </w:r>
            <w:r>
              <w:rPr>
                <w:noProof/>
                <w:webHidden/>
              </w:rPr>
              <w:tab/>
            </w:r>
            <w:r>
              <w:rPr>
                <w:noProof/>
                <w:webHidden/>
              </w:rPr>
              <w:fldChar w:fldCharType="begin"/>
            </w:r>
            <w:r>
              <w:rPr>
                <w:noProof/>
                <w:webHidden/>
              </w:rPr>
              <w:instrText xml:space="preserve"> PAGEREF _Toc480980567 \h </w:instrText>
            </w:r>
            <w:r>
              <w:rPr>
                <w:noProof/>
                <w:webHidden/>
              </w:rPr>
            </w:r>
            <w:r>
              <w:rPr>
                <w:noProof/>
                <w:webHidden/>
              </w:rPr>
              <w:fldChar w:fldCharType="separate"/>
            </w:r>
            <w:r>
              <w:rPr>
                <w:noProof/>
                <w:webHidden/>
              </w:rPr>
              <w:t>16</w:t>
            </w:r>
            <w:r>
              <w:rPr>
                <w:noProof/>
                <w:webHidden/>
              </w:rPr>
              <w:fldChar w:fldCharType="end"/>
            </w:r>
          </w:hyperlink>
        </w:p>
        <w:p w14:paraId="01925A52" w14:textId="1DCFF570" w:rsidR="00454318" w:rsidRDefault="00454318">
          <w:pPr>
            <w:pStyle w:val="TOC3"/>
            <w:tabs>
              <w:tab w:val="left" w:pos="1320"/>
              <w:tab w:val="right" w:leader="dot" w:pos="9350"/>
            </w:tabs>
            <w:rPr>
              <w:rFonts w:asciiTheme="minorHAnsi" w:hAnsiTheme="minorHAnsi"/>
              <w:noProof/>
              <w:szCs w:val="22"/>
            </w:rPr>
          </w:pPr>
          <w:hyperlink w:anchor="_Toc480980568" w:history="1">
            <w:r w:rsidRPr="008B2B5F">
              <w:rPr>
                <w:rStyle w:val="Hyperlink"/>
                <w:noProof/>
              </w:rPr>
              <w:t>3.6.1</w:t>
            </w:r>
            <w:r>
              <w:rPr>
                <w:rFonts w:asciiTheme="minorHAnsi" w:hAnsiTheme="minorHAnsi"/>
                <w:noProof/>
                <w:szCs w:val="22"/>
              </w:rPr>
              <w:tab/>
            </w:r>
            <w:r w:rsidRPr="008B2B5F">
              <w:rPr>
                <w:rStyle w:val="Hyperlink"/>
                <w:noProof/>
              </w:rPr>
              <w:t>Unique names</w:t>
            </w:r>
            <w:r>
              <w:rPr>
                <w:noProof/>
                <w:webHidden/>
              </w:rPr>
              <w:tab/>
            </w:r>
            <w:r>
              <w:rPr>
                <w:noProof/>
                <w:webHidden/>
              </w:rPr>
              <w:fldChar w:fldCharType="begin"/>
            </w:r>
            <w:r>
              <w:rPr>
                <w:noProof/>
                <w:webHidden/>
              </w:rPr>
              <w:instrText xml:space="preserve"> PAGEREF _Toc480980568 \h </w:instrText>
            </w:r>
            <w:r>
              <w:rPr>
                <w:noProof/>
                <w:webHidden/>
              </w:rPr>
            </w:r>
            <w:r>
              <w:rPr>
                <w:noProof/>
                <w:webHidden/>
              </w:rPr>
              <w:fldChar w:fldCharType="separate"/>
            </w:r>
            <w:r>
              <w:rPr>
                <w:noProof/>
                <w:webHidden/>
              </w:rPr>
              <w:t>16</w:t>
            </w:r>
            <w:r>
              <w:rPr>
                <w:noProof/>
                <w:webHidden/>
              </w:rPr>
              <w:fldChar w:fldCharType="end"/>
            </w:r>
          </w:hyperlink>
        </w:p>
        <w:p w14:paraId="669FB82E" w14:textId="79CD5407" w:rsidR="00454318" w:rsidRDefault="00454318">
          <w:pPr>
            <w:pStyle w:val="TOC3"/>
            <w:tabs>
              <w:tab w:val="left" w:pos="1320"/>
              <w:tab w:val="right" w:leader="dot" w:pos="9350"/>
            </w:tabs>
            <w:rPr>
              <w:rFonts w:asciiTheme="minorHAnsi" w:hAnsiTheme="minorHAnsi"/>
              <w:noProof/>
              <w:szCs w:val="22"/>
            </w:rPr>
          </w:pPr>
          <w:hyperlink w:anchor="_Toc480980569" w:history="1">
            <w:r w:rsidRPr="008B2B5F">
              <w:rPr>
                <w:rStyle w:val="Hyperlink"/>
                <w:noProof/>
              </w:rPr>
              <w:t>3.6.2</w:t>
            </w:r>
            <w:r>
              <w:rPr>
                <w:rFonts w:asciiTheme="minorHAnsi" w:hAnsiTheme="minorHAnsi"/>
                <w:noProof/>
                <w:szCs w:val="22"/>
              </w:rPr>
              <w:tab/>
            </w:r>
            <w:r w:rsidRPr="008B2B5F">
              <w:rPr>
                <w:rStyle w:val="Hyperlink"/>
                <w:noProof/>
              </w:rPr>
              <w:t>Internal code sets</w:t>
            </w:r>
            <w:r>
              <w:rPr>
                <w:noProof/>
                <w:webHidden/>
              </w:rPr>
              <w:tab/>
            </w:r>
            <w:r>
              <w:rPr>
                <w:noProof/>
                <w:webHidden/>
              </w:rPr>
              <w:fldChar w:fldCharType="begin"/>
            </w:r>
            <w:r>
              <w:rPr>
                <w:noProof/>
                <w:webHidden/>
              </w:rPr>
              <w:instrText xml:space="preserve"> PAGEREF _Toc480980569 \h </w:instrText>
            </w:r>
            <w:r>
              <w:rPr>
                <w:noProof/>
                <w:webHidden/>
              </w:rPr>
            </w:r>
            <w:r>
              <w:rPr>
                <w:noProof/>
                <w:webHidden/>
              </w:rPr>
              <w:fldChar w:fldCharType="separate"/>
            </w:r>
            <w:r>
              <w:rPr>
                <w:noProof/>
                <w:webHidden/>
              </w:rPr>
              <w:t>16</w:t>
            </w:r>
            <w:r>
              <w:rPr>
                <w:noProof/>
                <w:webHidden/>
              </w:rPr>
              <w:fldChar w:fldCharType="end"/>
            </w:r>
          </w:hyperlink>
        </w:p>
        <w:p w14:paraId="1869A5FD" w14:textId="003EB6B9" w:rsidR="00454318" w:rsidRDefault="00454318">
          <w:pPr>
            <w:pStyle w:val="TOC3"/>
            <w:tabs>
              <w:tab w:val="left" w:pos="1320"/>
              <w:tab w:val="right" w:leader="dot" w:pos="9350"/>
            </w:tabs>
            <w:rPr>
              <w:rFonts w:asciiTheme="minorHAnsi" w:hAnsiTheme="minorHAnsi"/>
              <w:noProof/>
              <w:szCs w:val="22"/>
            </w:rPr>
          </w:pPr>
          <w:hyperlink w:anchor="_Toc480980570" w:history="1">
            <w:r w:rsidRPr="008B2B5F">
              <w:rPr>
                <w:rStyle w:val="Hyperlink"/>
                <w:noProof/>
              </w:rPr>
              <w:t>3.6.3</w:t>
            </w:r>
            <w:r>
              <w:rPr>
                <w:rFonts w:asciiTheme="minorHAnsi" w:hAnsiTheme="minorHAnsi"/>
                <w:noProof/>
                <w:szCs w:val="22"/>
              </w:rPr>
              <w:tab/>
            </w:r>
            <w:r w:rsidRPr="008B2B5F">
              <w:rPr>
                <w:rStyle w:val="Hyperlink"/>
                <w:noProof/>
              </w:rPr>
              <w:t>External code sets</w:t>
            </w:r>
            <w:r>
              <w:rPr>
                <w:noProof/>
                <w:webHidden/>
              </w:rPr>
              <w:tab/>
            </w:r>
            <w:r>
              <w:rPr>
                <w:noProof/>
                <w:webHidden/>
              </w:rPr>
              <w:fldChar w:fldCharType="begin"/>
            </w:r>
            <w:r>
              <w:rPr>
                <w:noProof/>
                <w:webHidden/>
              </w:rPr>
              <w:instrText xml:space="preserve"> PAGEREF _Toc480980570 \h </w:instrText>
            </w:r>
            <w:r>
              <w:rPr>
                <w:noProof/>
                <w:webHidden/>
              </w:rPr>
            </w:r>
            <w:r>
              <w:rPr>
                <w:noProof/>
                <w:webHidden/>
              </w:rPr>
              <w:fldChar w:fldCharType="separate"/>
            </w:r>
            <w:r>
              <w:rPr>
                <w:noProof/>
                <w:webHidden/>
              </w:rPr>
              <w:t>17</w:t>
            </w:r>
            <w:r>
              <w:rPr>
                <w:noProof/>
                <w:webHidden/>
              </w:rPr>
              <w:fldChar w:fldCharType="end"/>
            </w:r>
          </w:hyperlink>
        </w:p>
        <w:p w14:paraId="2811A1B8" w14:textId="65B032A1" w:rsidR="00454318" w:rsidRDefault="00454318">
          <w:pPr>
            <w:pStyle w:val="TOC2"/>
            <w:tabs>
              <w:tab w:val="left" w:pos="880"/>
              <w:tab w:val="right" w:leader="dot" w:pos="9350"/>
            </w:tabs>
            <w:rPr>
              <w:rFonts w:asciiTheme="minorHAnsi" w:hAnsiTheme="minorHAnsi"/>
              <w:noProof/>
              <w:szCs w:val="22"/>
            </w:rPr>
          </w:pPr>
          <w:hyperlink w:anchor="_Toc480980571" w:history="1">
            <w:r w:rsidRPr="008B2B5F">
              <w:rPr>
                <w:rStyle w:val="Hyperlink"/>
                <w:noProof/>
              </w:rPr>
              <w:t>3.7</w:t>
            </w:r>
            <w:r>
              <w:rPr>
                <w:rFonts w:asciiTheme="minorHAnsi" w:hAnsiTheme="minorHAnsi"/>
                <w:noProof/>
                <w:szCs w:val="22"/>
              </w:rPr>
              <w:tab/>
            </w:r>
            <w:r w:rsidRPr="008B2B5F">
              <w:rPr>
                <w:rStyle w:val="Hyperlink"/>
                <w:noProof/>
              </w:rPr>
              <w:t>Fields</w:t>
            </w:r>
            <w:r>
              <w:rPr>
                <w:noProof/>
                <w:webHidden/>
              </w:rPr>
              <w:tab/>
            </w:r>
            <w:r>
              <w:rPr>
                <w:noProof/>
                <w:webHidden/>
              </w:rPr>
              <w:fldChar w:fldCharType="begin"/>
            </w:r>
            <w:r>
              <w:rPr>
                <w:noProof/>
                <w:webHidden/>
              </w:rPr>
              <w:instrText xml:space="preserve"> PAGEREF _Toc480980571 \h </w:instrText>
            </w:r>
            <w:r>
              <w:rPr>
                <w:noProof/>
                <w:webHidden/>
              </w:rPr>
            </w:r>
            <w:r>
              <w:rPr>
                <w:noProof/>
                <w:webHidden/>
              </w:rPr>
              <w:fldChar w:fldCharType="separate"/>
            </w:r>
            <w:r>
              <w:rPr>
                <w:noProof/>
                <w:webHidden/>
              </w:rPr>
              <w:t>17</w:t>
            </w:r>
            <w:r>
              <w:rPr>
                <w:noProof/>
                <w:webHidden/>
              </w:rPr>
              <w:fldChar w:fldCharType="end"/>
            </w:r>
          </w:hyperlink>
        </w:p>
        <w:p w14:paraId="4775DC45" w14:textId="2527C386" w:rsidR="00454318" w:rsidRDefault="00454318">
          <w:pPr>
            <w:pStyle w:val="TOC3"/>
            <w:tabs>
              <w:tab w:val="left" w:pos="1320"/>
              <w:tab w:val="right" w:leader="dot" w:pos="9350"/>
            </w:tabs>
            <w:rPr>
              <w:rFonts w:asciiTheme="minorHAnsi" w:hAnsiTheme="minorHAnsi"/>
              <w:noProof/>
              <w:szCs w:val="22"/>
            </w:rPr>
          </w:pPr>
          <w:hyperlink w:anchor="_Toc480980572" w:history="1">
            <w:r w:rsidRPr="008B2B5F">
              <w:rPr>
                <w:rStyle w:val="Hyperlink"/>
                <w:noProof/>
              </w:rPr>
              <w:t>3.7.1</w:t>
            </w:r>
            <w:r>
              <w:rPr>
                <w:rFonts w:asciiTheme="minorHAnsi" w:hAnsiTheme="minorHAnsi"/>
                <w:noProof/>
                <w:szCs w:val="22"/>
              </w:rPr>
              <w:tab/>
            </w:r>
            <w:r w:rsidRPr="008B2B5F">
              <w:rPr>
                <w:rStyle w:val="Hyperlink"/>
                <w:noProof/>
              </w:rPr>
              <w:t>Data domain of a field</w:t>
            </w:r>
            <w:r>
              <w:rPr>
                <w:noProof/>
                <w:webHidden/>
              </w:rPr>
              <w:tab/>
            </w:r>
            <w:r>
              <w:rPr>
                <w:noProof/>
                <w:webHidden/>
              </w:rPr>
              <w:fldChar w:fldCharType="begin"/>
            </w:r>
            <w:r>
              <w:rPr>
                <w:noProof/>
                <w:webHidden/>
              </w:rPr>
              <w:instrText xml:space="preserve"> PAGEREF _Toc480980572 \h </w:instrText>
            </w:r>
            <w:r>
              <w:rPr>
                <w:noProof/>
                <w:webHidden/>
              </w:rPr>
            </w:r>
            <w:r>
              <w:rPr>
                <w:noProof/>
                <w:webHidden/>
              </w:rPr>
              <w:fldChar w:fldCharType="separate"/>
            </w:r>
            <w:r>
              <w:rPr>
                <w:noProof/>
                <w:webHidden/>
              </w:rPr>
              <w:t>17</w:t>
            </w:r>
            <w:r>
              <w:rPr>
                <w:noProof/>
                <w:webHidden/>
              </w:rPr>
              <w:fldChar w:fldCharType="end"/>
            </w:r>
          </w:hyperlink>
        </w:p>
        <w:p w14:paraId="0F902766" w14:textId="1F35BEAC" w:rsidR="00454318" w:rsidRDefault="00454318">
          <w:pPr>
            <w:pStyle w:val="TOC3"/>
            <w:tabs>
              <w:tab w:val="left" w:pos="1320"/>
              <w:tab w:val="right" w:leader="dot" w:pos="9350"/>
            </w:tabs>
            <w:rPr>
              <w:rFonts w:asciiTheme="minorHAnsi" w:hAnsiTheme="minorHAnsi"/>
              <w:noProof/>
              <w:szCs w:val="22"/>
            </w:rPr>
          </w:pPr>
          <w:hyperlink w:anchor="_Toc480980573" w:history="1">
            <w:r w:rsidRPr="008B2B5F">
              <w:rPr>
                <w:rStyle w:val="Hyperlink"/>
                <w:rFonts w:eastAsiaTheme="minorHAnsi"/>
                <w:noProof/>
              </w:rPr>
              <w:t>3.7.2</w:t>
            </w:r>
            <w:r>
              <w:rPr>
                <w:rFonts w:asciiTheme="minorHAnsi" w:hAnsiTheme="minorHAnsi"/>
                <w:noProof/>
                <w:szCs w:val="22"/>
              </w:rPr>
              <w:tab/>
            </w:r>
            <w:r w:rsidRPr="008B2B5F">
              <w:rPr>
                <w:rStyle w:val="Hyperlink"/>
                <w:rFonts w:eastAsiaTheme="minorHAnsi"/>
                <w:noProof/>
              </w:rPr>
              <w:t>Data fields</w:t>
            </w:r>
            <w:r>
              <w:rPr>
                <w:noProof/>
                <w:webHidden/>
              </w:rPr>
              <w:tab/>
            </w:r>
            <w:r>
              <w:rPr>
                <w:noProof/>
                <w:webHidden/>
              </w:rPr>
              <w:fldChar w:fldCharType="begin"/>
            </w:r>
            <w:r>
              <w:rPr>
                <w:noProof/>
                <w:webHidden/>
              </w:rPr>
              <w:instrText xml:space="preserve"> PAGEREF _Toc480980573 \h </w:instrText>
            </w:r>
            <w:r>
              <w:rPr>
                <w:noProof/>
                <w:webHidden/>
              </w:rPr>
            </w:r>
            <w:r>
              <w:rPr>
                <w:noProof/>
                <w:webHidden/>
              </w:rPr>
              <w:fldChar w:fldCharType="separate"/>
            </w:r>
            <w:r>
              <w:rPr>
                <w:noProof/>
                <w:webHidden/>
              </w:rPr>
              <w:t>18</w:t>
            </w:r>
            <w:r>
              <w:rPr>
                <w:noProof/>
                <w:webHidden/>
              </w:rPr>
              <w:fldChar w:fldCharType="end"/>
            </w:r>
          </w:hyperlink>
        </w:p>
        <w:p w14:paraId="28442FD9" w14:textId="42E86381" w:rsidR="00454318" w:rsidRDefault="00454318">
          <w:pPr>
            <w:pStyle w:val="TOC3"/>
            <w:tabs>
              <w:tab w:val="left" w:pos="1320"/>
              <w:tab w:val="right" w:leader="dot" w:pos="9350"/>
            </w:tabs>
            <w:rPr>
              <w:rFonts w:asciiTheme="minorHAnsi" w:hAnsiTheme="minorHAnsi"/>
              <w:noProof/>
              <w:szCs w:val="22"/>
            </w:rPr>
          </w:pPr>
          <w:hyperlink w:anchor="_Toc480980574" w:history="1">
            <w:r w:rsidRPr="008B2B5F">
              <w:rPr>
                <w:rStyle w:val="Hyperlink"/>
                <w:noProof/>
              </w:rPr>
              <w:t>3.7.3</w:t>
            </w:r>
            <w:r>
              <w:rPr>
                <w:rFonts w:asciiTheme="minorHAnsi" w:hAnsiTheme="minorHAnsi"/>
                <w:noProof/>
                <w:szCs w:val="22"/>
              </w:rPr>
              <w:tab/>
            </w:r>
            <w:r w:rsidRPr="008B2B5F">
              <w:rPr>
                <w:rStyle w:val="Hyperlink"/>
                <w:noProof/>
              </w:rPr>
              <w:t>Overridable and fixed field attributes</w:t>
            </w:r>
            <w:r>
              <w:rPr>
                <w:noProof/>
                <w:webHidden/>
              </w:rPr>
              <w:tab/>
            </w:r>
            <w:r>
              <w:rPr>
                <w:noProof/>
                <w:webHidden/>
              </w:rPr>
              <w:fldChar w:fldCharType="begin"/>
            </w:r>
            <w:r>
              <w:rPr>
                <w:noProof/>
                <w:webHidden/>
              </w:rPr>
              <w:instrText xml:space="preserve"> PAGEREF _Toc480980574 \h </w:instrText>
            </w:r>
            <w:r>
              <w:rPr>
                <w:noProof/>
                <w:webHidden/>
              </w:rPr>
            </w:r>
            <w:r>
              <w:rPr>
                <w:noProof/>
                <w:webHidden/>
              </w:rPr>
              <w:fldChar w:fldCharType="separate"/>
            </w:r>
            <w:r>
              <w:rPr>
                <w:noProof/>
                <w:webHidden/>
              </w:rPr>
              <w:t>18</w:t>
            </w:r>
            <w:r>
              <w:rPr>
                <w:noProof/>
                <w:webHidden/>
              </w:rPr>
              <w:fldChar w:fldCharType="end"/>
            </w:r>
          </w:hyperlink>
        </w:p>
        <w:p w14:paraId="5AEC6FB9" w14:textId="138B8788" w:rsidR="00454318" w:rsidRDefault="00454318">
          <w:pPr>
            <w:pStyle w:val="TOC3"/>
            <w:tabs>
              <w:tab w:val="left" w:pos="1320"/>
              <w:tab w:val="right" w:leader="dot" w:pos="9350"/>
            </w:tabs>
            <w:rPr>
              <w:rFonts w:asciiTheme="minorHAnsi" w:hAnsiTheme="minorHAnsi"/>
              <w:noProof/>
              <w:szCs w:val="22"/>
            </w:rPr>
          </w:pPr>
          <w:hyperlink w:anchor="_Toc480980575" w:history="1">
            <w:r w:rsidRPr="008B2B5F">
              <w:rPr>
                <w:rStyle w:val="Hyperlink"/>
                <w:noProof/>
              </w:rPr>
              <w:t>3.7.4</w:t>
            </w:r>
            <w:r>
              <w:rPr>
                <w:rFonts w:asciiTheme="minorHAnsi" w:hAnsiTheme="minorHAnsi"/>
                <w:noProof/>
                <w:szCs w:val="22"/>
              </w:rPr>
              <w:tab/>
            </w:r>
            <w:r w:rsidRPr="008B2B5F">
              <w:rPr>
                <w:rStyle w:val="Hyperlink"/>
                <w:noProof/>
              </w:rPr>
              <w:t>Field value uniqueness</w:t>
            </w:r>
            <w:r>
              <w:rPr>
                <w:noProof/>
                <w:webHidden/>
              </w:rPr>
              <w:tab/>
            </w:r>
            <w:r>
              <w:rPr>
                <w:noProof/>
                <w:webHidden/>
              </w:rPr>
              <w:fldChar w:fldCharType="begin"/>
            </w:r>
            <w:r>
              <w:rPr>
                <w:noProof/>
                <w:webHidden/>
              </w:rPr>
              <w:instrText xml:space="preserve"> PAGEREF _Toc480980575 \h </w:instrText>
            </w:r>
            <w:r>
              <w:rPr>
                <w:noProof/>
                <w:webHidden/>
              </w:rPr>
            </w:r>
            <w:r>
              <w:rPr>
                <w:noProof/>
                <w:webHidden/>
              </w:rPr>
              <w:fldChar w:fldCharType="separate"/>
            </w:r>
            <w:r>
              <w:rPr>
                <w:noProof/>
                <w:webHidden/>
              </w:rPr>
              <w:t>18</w:t>
            </w:r>
            <w:r>
              <w:rPr>
                <w:noProof/>
                <w:webHidden/>
              </w:rPr>
              <w:fldChar w:fldCharType="end"/>
            </w:r>
          </w:hyperlink>
        </w:p>
        <w:p w14:paraId="3B86E885" w14:textId="43A135F6" w:rsidR="00454318" w:rsidRDefault="00454318">
          <w:pPr>
            <w:pStyle w:val="TOC2"/>
            <w:tabs>
              <w:tab w:val="left" w:pos="880"/>
              <w:tab w:val="right" w:leader="dot" w:pos="9350"/>
            </w:tabs>
            <w:rPr>
              <w:rFonts w:asciiTheme="minorHAnsi" w:hAnsiTheme="minorHAnsi"/>
              <w:noProof/>
              <w:szCs w:val="22"/>
            </w:rPr>
          </w:pPr>
          <w:hyperlink w:anchor="_Toc480980576" w:history="1">
            <w:r w:rsidRPr="008B2B5F">
              <w:rPr>
                <w:rStyle w:val="Hyperlink"/>
                <w:noProof/>
              </w:rPr>
              <w:t>3.8</w:t>
            </w:r>
            <w:r>
              <w:rPr>
                <w:rFonts w:asciiTheme="minorHAnsi" w:hAnsiTheme="minorHAnsi"/>
                <w:noProof/>
                <w:szCs w:val="22"/>
              </w:rPr>
              <w:tab/>
            </w:r>
            <w:r w:rsidRPr="008B2B5F">
              <w:rPr>
                <w:rStyle w:val="Hyperlink"/>
                <w:noProof/>
              </w:rPr>
              <w:t>Message structures</w:t>
            </w:r>
            <w:r>
              <w:rPr>
                <w:noProof/>
                <w:webHidden/>
              </w:rPr>
              <w:tab/>
            </w:r>
            <w:r>
              <w:rPr>
                <w:noProof/>
                <w:webHidden/>
              </w:rPr>
              <w:fldChar w:fldCharType="begin"/>
            </w:r>
            <w:r>
              <w:rPr>
                <w:noProof/>
                <w:webHidden/>
              </w:rPr>
              <w:instrText xml:space="preserve"> PAGEREF _Toc480980576 \h </w:instrText>
            </w:r>
            <w:r>
              <w:rPr>
                <w:noProof/>
                <w:webHidden/>
              </w:rPr>
            </w:r>
            <w:r>
              <w:rPr>
                <w:noProof/>
                <w:webHidden/>
              </w:rPr>
              <w:fldChar w:fldCharType="separate"/>
            </w:r>
            <w:r>
              <w:rPr>
                <w:noProof/>
                <w:webHidden/>
              </w:rPr>
              <w:t>19</w:t>
            </w:r>
            <w:r>
              <w:rPr>
                <w:noProof/>
                <w:webHidden/>
              </w:rPr>
              <w:fldChar w:fldCharType="end"/>
            </w:r>
          </w:hyperlink>
        </w:p>
        <w:p w14:paraId="419307C4" w14:textId="10320FE1" w:rsidR="00454318" w:rsidRDefault="00454318">
          <w:pPr>
            <w:pStyle w:val="TOC3"/>
            <w:tabs>
              <w:tab w:val="left" w:pos="1320"/>
              <w:tab w:val="right" w:leader="dot" w:pos="9350"/>
            </w:tabs>
            <w:rPr>
              <w:rFonts w:asciiTheme="minorHAnsi" w:hAnsiTheme="minorHAnsi"/>
              <w:noProof/>
              <w:szCs w:val="22"/>
            </w:rPr>
          </w:pPr>
          <w:hyperlink w:anchor="_Toc480980577" w:history="1">
            <w:r w:rsidRPr="008B2B5F">
              <w:rPr>
                <w:rStyle w:val="Hyperlink"/>
                <w:noProof/>
              </w:rPr>
              <w:t>3.8.1</w:t>
            </w:r>
            <w:r>
              <w:rPr>
                <w:rFonts w:asciiTheme="minorHAnsi" w:hAnsiTheme="minorHAnsi"/>
                <w:noProof/>
                <w:szCs w:val="22"/>
              </w:rPr>
              <w:tab/>
            </w:r>
            <w:r w:rsidRPr="008B2B5F">
              <w:rPr>
                <w:rStyle w:val="Hyperlink"/>
                <w:noProof/>
              </w:rPr>
              <w:t>Protocol versions</w:t>
            </w:r>
            <w:r>
              <w:rPr>
                <w:noProof/>
                <w:webHidden/>
              </w:rPr>
              <w:tab/>
            </w:r>
            <w:r>
              <w:rPr>
                <w:noProof/>
                <w:webHidden/>
              </w:rPr>
              <w:fldChar w:fldCharType="begin"/>
            </w:r>
            <w:r>
              <w:rPr>
                <w:noProof/>
                <w:webHidden/>
              </w:rPr>
              <w:instrText xml:space="preserve"> PAGEREF _Toc480980577 \h </w:instrText>
            </w:r>
            <w:r>
              <w:rPr>
                <w:noProof/>
                <w:webHidden/>
              </w:rPr>
            </w:r>
            <w:r>
              <w:rPr>
                <w:noProof/>
                <w:webHidden/>
              </w:rPr>
              <w:fldChar w:fldCharType="separate"/>
            </w:r>
            <w:r>
              <w:rPr>
                <w:noProof/>
                <w:webHidden/>
              </w:rPr>
              <w:t>19</w:t>
            </w:r>
            <w:r>
              <w:rPr>
                <w:noProof/>
                <w:webHidden/>
              </w:rPr>
              <w:fldChar w:fldCharType="end"/>
            </w:r>
          </w:hyperlink>
        </w:p>
        <w:p w14:paraId="409DAEB0" w14:textId="3085181E" w:rsidR="00454318" w:rsidRDefault="00454318">
          <w:pPr>
            <w:pStyle w:val="TOC3"/>
            <w:tabs>
              <w:tab w:val="left" w:pos="1320"/>
              <w:tab w:val="right" w:leader="dot" w:pos="9350"/>
            </w:tabs>
            <w:rPr>
              <w:rFonts w:asciiTheme="minorHAnsi" w:hAnsiTheme="minorHAnsi"/>
              <w:noProof/>
              <w:szCs w:val="22"/>
            </w:rPr>
          </w:pPr>
          <w:hyperlink w:anchor="_Toc480980578" w:history="1">
            <w:r w:rsidRPr="008B2B5F">
              <w:rPr>
                <w:rStyle w:val="Hyperlink"/>
                <w:noProof/>
              </w:rPr>
              <w:t>3.8.2</w:t>
            </w:r>
            <w:r>
              <w:rPr>
                <w:rFonts w:asciiTheme="minorHAnsi" w:hAnsiTheme="minorHAnsi"/>
                <w:noProof/>
                <w:szCs w:val="22"/>
              </w:rPr>
              <w:tab/>
            </w:r>
            <w:r w:rsidRPr="008B2B5F">
              <w:rPr>
                <w:rStyle w:val="Hyperlink"/>
                <w:noProof/>
              </w:rPr>
              <w:t>Components</w:t>
            </w:r>
            <w:r>
              <w:rPr>
                <w:noProof/>
                <w:webHidden/>
              </w:rPr>
              <w:tab/>
            </w:r>
            <w:r>
              <w:rPr>
                <w:noProof/>
                <w:webHidden/>
              </w:rPr>
              <w:fldChar w:fldCharType="begin"/>
            </w:r>
            <w:r>
              <w:rPr>
                <w:noProof/>
                <w:webHidden/>
              </w:rPr>
              <w:instrText xml:space="preserve"> PAGEREF _Toc480980578 \h </w:instrText>
            </w:r>
            <w:r>
              <w:rPr>
                <w:noProof/>
                <w:webHidden/>
              </w:rPr>
            </w:r>
            <w:r>
              <w:rPr>
                <w:noProof/>
                <w:webHidden/>
              </w:rPr>
              <w:fldChar w:fldCharType="separate"/>
            </w:r>
            <w:r>
              <w:rPr>
                <w:noProof/>
                <w:webHidden/>
              </w:rPr>
              <w:t>19</w:t>
            </w:r>
            <w:r>
              <w:rPr>
                <w:noProof/>
                <w:webHidden/>
              </w:rPr>
              <w:fldChar w:fldCharType="end"/>
            </w:r>
          </w:hyperlink>
        </w:p>
        <w:p w14:paraId="7C437086" w14:textId="316CDFCE" w:rsidR="00454318" w:rsidRDefault="00454318">
          <w:pPr>
            <w:pStyle w:val="TOC3"/>
            <w:tabs>
              <w:tab w:val="left" w:pos="1320"/>
              <w:tab w:val="right" w:leader="dot" w:pos="9350"/>
            </w:tabs>
            <w:rPr>
              <w:rFonts w:asciiTheme="minorHAnsi" w:hAnsiTheme="minorHAnsi"/>
              <w:noProof/>
              <w:szCs w:val="22"/>
            </w:rPr>
          </w:pPr>
          <w:hyperlink w:anchor="_Toc480980579" w:history="1">
            <w:r w:rsidRPr="008B2B5F">
              <w:rPr>
                <w:rStyle w:val="Hyperlink"/>
                <w:noProof/>
              </w:rPr>
              <w:t>3.8.3</w:t>
            </w:r>
            <w:r>
              <w:rPr>
                <w:rFonts w:asciiTheme="minorHAnsi" w:hAnsiTheme="minorHAnsi"/>
                <w:noProof/>
                <w:szCs w:val="22"/>
              </w:rPr>
              <w:tab/>
            </w:r>
            <w:r w:rsidRPr="008B2B5F">
              <w:rPr>
                <w:rStyle w:val="Hyperlink"/>
                <w:noProof/>
              </w:rPr>
              <w:t>Presence</w:t>
            </w:r>
            <w:r>
              <w:rPr>
                <w:noProof/>
                <w:webHidden/>
              </w:rPr>
              <w:tab/>
            </w:r>
            <w:r>
              <w:rPr>
                <w:noProof/>
                <w:webHidden/>
              </w:rPr>
              <w:fldChar w:fldCharType="begin"/>
            </w:r>
            <w:r>
              <w:rPr>
                <w:noProof/>
                <w:webHidden/>
              </w:rPr>
              <w:instrText xml:space="preserve"> PAGEREF _Toc480980579 \h </w:instrText>
            </w:r>
            <w:r>
              <w:rPr>
                <w:noProof/>
                <w:webHidden/>
              </w:rPr>
            </w:r>
            <w:r>
              <w:rPr>
                <w:noProof/>
                <w:webHidden/>
              </w:rPr>
              <w:fldChar w:fldCharType="separate"/>
            </w:r>
            <w:r>
              <w:rPr>
                <w:noProof/>
                <w:webHidden/>
              </w:rPr>
              <w:t>21</w:t>
            </w:r>
            <w:r>
              <w:rPr>
                <w:noProof/>
                <w:webHidden/>
              </w:rPr>
              <w:fldChar w:fldCharType="end"/>
            </w:r>
          </w:hyperlink>
        </w:p>
        <w:p w14:paraId="4240B5AC" w14:textId="53A15A86" w:rsidR="00454318" w:rsidRDefault="00454318">
          <w:pPr>
            <w:pStyle w:val="TOC3"/>
            <w:tabs>
              <w:tab w:val="left" w:pos="1320"/>
              <w:tab w:val="right" w:leader="dot" w:pos="9350"/>
            </w:tabs>
            <w:rPr>
              <w:rFonts w:asciiTheme="minorHAnsi" w:hAnsiTheme="minorHAnsi"/>
              <w:noProof/>
              <w:szCs w:val="22"/>
            </w:rPr>
          </w:pPr>
          <w:hyperlink w:anchor="_Toc480980580" w:history="1">
            <w:r w:rsidRPr="008B2B5F">
              <w:rPr>
                <w:rStyle w:val="Hyperlink"/>
                <w:noProof/>
              </w:rPr>
              <w:t>3.8.4</w:t>
            </w:r>
            <w:r>
              <w:rPr>
                <w:rFonts w:asciiTheme="minorHAnsi" w:hAnsiTheme="minorHAnsi"/>
                <w:noProof/>
                <w:szCs w:val="22"/>
              </w:rPr>
              <w:tab/>
            </w:r>
            <w:r w:rsidRPr="008B2B5F">
              <w:rPr>
                <w:rStyle w:val="Hyperlink"/>
                <w:noProof/>
              </w:rPr>
              <w:t>Constant field value</w:t>
            </w:r>
            <w:r>
              <w:rPr>
                <w:noProof/>
                <w:webHidden/>
              </w:rPr>
              <w:tab/>
            </w:r>
            <w:r>
              <w:rPr>
                <w:noProof/>
                <w:webHidden/>
              </w:rPr>
              <w:fldChar w:fldCharType="begin"/>
            </w:r>
            <w:r>
              <w:rPr>
                <w:noProof/>
                <w:webHidden/>
              </w:rPr>
              <w:instrText xml:space="preserve"> PAGEREF _Toc480980580 \h </w:instrText>
            </w:r>
            <w:r>
              <w:rPr>
                <w:noProof/>
                <w:webHidden/>
              </w:rPr>
            </w:r>
            <w:r>
              <w:rPr>
                <w:noProof/>
                <w:webHidden/>
              </w:rPr>
              <w:fldChar w:fldCharType="separate"/>
            </w:r>
            <w:r>
              <w:rPr>
                <w:noProof/>
                <w:webHidden/>
              </w:rPr>
              <w:t>21</w:t>
            </w:r>
            <w:r>
              <w:rPr>
                <w:noProof/>
                <w:webHidden/>
              </w:rPr>
              <w:fldChar w:fldCharType="end"/>
            </w:r>
          </w:hyperlink>
        </w:p>
        <w:p w14:paraId="47865E07" w14:textId="1A852F8C" w:rsidR="00454318" w:rsidRDefault="00454318">
          <w:pPr>
            <w:pStyle w:val="TOC3"/>
            <w:tabs>
              <w:tab w:val="left" w:pos="1320"/>
              <w:tab w:val="right" w:leader="dot" w:pos="9350"/>
            </w:tabs>
            <w:rPr>
              <w:rFonts w:asciiTheme="minorHAnsi" w:hAnsiTheme="minorHAnsi"/>
              <w:noProof/>
              <w:szCs w:val="22"/>
            </w:rPr>
          </w:pPr>
          <w:hyperlink w:anchor="_Toc480980581" w:history="1">
            <w:r w:rsidRPr="008B2B5F">
              <w:rPr>
                <w:rStyle w:val="Hyperlink"/>
                <w:noProof/>
              </w:rPr>
              <w:t>3.8.5</w:t>
            </w:r>
            <w:r>
              <w:rPr>
                <w:rFonts w:asciiTheme="minorHAnsi" w:hAnsiTheme="minorHAnsi"/>
                <w:noProof/>
                <w:szCs w:val="22"/>
              </w:rPr>
              <w:tab/>
            </w:r>
            <w:r w:rsidRPr="008B2B5F">
              <w:rPr>
                <w:rStyle w:val="Hyperlink"/>
                <w:noProof/>
              </w:rPr>
              <w:t>Default value of an optional field</w:t>
            </w:r>
            <w:r>
              <w:rPr>
                <w:noProof/>
                <w:webHidden/>
              </w:rPr>
              <w:tab/>
            </w:r>
            <w:r>
              <w:rPr>
                <w:noProof/>
                <w:webHidden/>
              </w:rPr>
              <w:fldChar w:fldCharType="begin"/>
            </w:r>
            <w:r>
              <w:rPr>
                <w:noProof/>
                <w:webHidden/>
              </w:rPr>
              <w:instrText xml:space="preserve"> PAGEREF _Toc480980581 \h </w:instrText>
            </w:r>
            <w:r>
              <w:rPr>
                <w:noProof/>
                <w:webHidden/>
              </w:rPr>
            </w:r>
            <w:r>
              <w:rPr>
                <w:noProof/>
                <w:webHidden/>
              </w:rPr>
              <w:fldChar w:fldCharType="separate"/>
            </w:r>
            <w:r>
              <w:rPr>
                <w:noProof/>
                <w:webHidden/>
              </w:rPr>
              <w:t>21</w:t>
            </w:r>
            <w:r>
              <w:rPr>
                <w:noProof/>
                <w:webHidden/>
              </w:rPr>
              <w:fldChar w:fldCharType="end"/>
            </w:r>
          </w:hyperlink>
        </w:p>
        <w:p w14:paraId="08D20485" w14:textId="4F81D352" w:rsidR="00454318" w:rsidRDefault="00454318">
          <w:pPr>
            <w:pStyle w:val="TOC3"/>
            <w:tabs>
              <w:tab w:val="left" w:pos="1320"/>
              <w:tab w:val="right" w:leader="dot" w:pos="9350"/>
            </w:tabs>
            <w:rPr>
              <w:rFonts w:asciiTheme="minorHAnsi" w:hAnsiTheme="minorHAnsi"/>
              <w:noProof/>
              <w:szCs w:val="22"/>
            </w:rPr>
          </w:pPr>
          <w:hyperlink w:anchor="_Toc480980582" w:history="1">
            <w:r w:rsidRPr="008B2B5F">
              <w:rPr>
                <w:rStyle w:val="Hyperlink"/>
                <w:noProof/>
              </w:rPr>
              <w:t>3.8.6</w:t>
            </w:r>
            <w:r>
              <w:rPr>
                <w:rFonts w:asciiTheme="minorHAnsi" w:hAnsiTheme="minorHAnsi"/>
                <w:noProof/>
                <w:szCs w:val="22"/>
              </w:rPr>
              <w:tab/>
            </w:r>
            <w:r w:rsidRPr="008B2B5F">
              <w:rPr>
                <w:rStyle w:val="Hyperlink"/>
                <w:noProof/>
              </w:rPr>
              <w:t>Conditionally required field</w:t>
            </w:r>
            <w:r>
              <w:rPr>
                <w:noProof/>
                <w:webHidden/>
              </w:rPr>
              <w:tab/>
            </w:r>
            <w:r>
              <w:rPr>
                <w:noProof/>
                <w:webHidden/>
              </w:rPr>
              <w:fldChar w:fldCharType="begin"/>
            </w:r>
            <w:r>
              <w:rPr>
                <w:noProof/>
                <w:webHidden/>
              </w:rPr>
              <w:instrText xml:space="preserve"> PAGEREF _Toc480980582 \h </w:instrText>
            </w:r>
            <w:r>
              <w:rPr>
                <w:noProof/>
                <w:webHidden/>
              </w:rPr>
            </w:r>
            <w:r>
              <w:rPr>
                <w:noProof/>
                <w:webHidden/>
              </w:rPr>
              <w:fldChar w:fldCharType="separate"/>
            </w:r>
            <w:r>
              <w:rPr>
                <w:noProof/>
                <w:webHidden/>
              </w:rPr>
              <w:t>21</w:t>
            </w:r>
            <w:r>
              <w:rPr>
                <w:noProof/>
                <w:webHidden/>
              </w:rPr>
              <w:fldChar w:fldCharType="end"/>
            </w:r>
          </w:hyperlink>
        </w:p>
        <w:p w14:paraId="7C040AD9" w14:textId="512B4A0F" w:rsidR="00454318" w:rsidRDefault="00454318">
          <w:pPr>
            <w:pStyle w:val="TOC3"/>
            <w:tabs>
              <w:tab w:val="left" w:pos="1320"/>
              <w:tab w:val="right" w:leader="dot" w:pos="9350"/>
            </w:tabs>
            <w:rPr>
              <w:rFonts w:asciiTheme="minorHAnsi" w:hAnsiTheme="minorHAnsi"/>
              <w:noProof/>
              <w:szCs w:val="22"/>
            </w:rPr>
          </w:pPr>
          <w:hyperlink w:anchor="_Toc480980583" w:history="1">
            <w:r w:rsidRPr="008B2B5F">
              <w:rPr>
                <w:rStyle w:val="Hyperlink"/>
                <w:noProof/>
              </w:rPr>
              <w:t>3.8.7</w:t>
            </w:r>
            <w:r>
              <w:rPr>
                <w:rFonts w:asciiTheme="minorHAnsi" w:hAnsiTheme="minorHAnsi"/>
                <w:noProof/>
                <w:szCs w:val="22"/>
              </w:rPr>
              <w:tab/>
            </w:r>
            <w:r w:rsidRPr="008B2B5F">
              <w:rPr>
                <w:rStyle w:val="Hyperlink"/>
                <w:noProof/>
              </w:rPr>
              <w:t>Message</w:t>
            </w:r>
            <w:r>
              <w:rPr>
                <w:noProof/>
                <w:webHidden/>
              </w:rPr>
              <w:tab/>
            </w:r>
            <w:r>
              <w:rPr>
                <w:noProof/>
                <w:webHidden/>
              </w:rPr>
              <w:fldChar w:fldCharType="begin"/>
            </w:r>
            <w:r>
              <w:rPr>
                <w:noProof/>
                <w:webHidden/>
              </w:rPr>
              <w:instrText xml:space="preserve"> PAGEREF _Toc480980583 \h </w:instrText>
            </w:r>
            <w:r>
              <w:rPr>
                <w:noProof/>
                <w:webHidden/>
              </w:rPr>
            </w:r>
            <w:r>
              <w:rPr>
                <w:noProof/>
                <w:webHidden/>
              </w:rPr>
              <w:fldChar w:fldCharType="separate"/>
            </w:r>
            <w:r>
              <w:rPr>
                <w:noProof/>
                <w:webHidden/>
              </w:rPr>
              <w:t>22</w:t>
            </w:r>
            <w:r>
              <w:rPr>
                <w:noProof/>
                <w:webHidden/>
              </w:rPr>
              <w:fldChar w:fldCharType="end"/>
            </w:r>
          </w:hyperlink>
        </w:p>
        <w:p w14:paraId="4221314D" w14:textId="32ADBA25" w:rsidR="00454318" w:rsidRDefault="00454318">
          <w:pPr>
            <w:pStyle w:val="TOC2"/>
            <w:tabs>
              <w:tab w:val="left" w:pos="880"/>
              <w:tab w:val="right" w:leader="dot" w:pos="9350"/>
            </w:tabs>
            <w:rPr>
              <w:rFonts w:asciiTheme="minorHAnsi" w:hAnsiTheme="minorHAnsi"/>
              <w:noProof/>
              <w:szCs w:val="22"/>
            </w:rPr>
          </w:pPr>
          <w:hyperlink w:anchor="_Toc480980584" w:history="1">
            <w:r w:rsidRPr="008B2B5F">
              <w:rPr>
                <w:rStyle w:val="Hyperlink"/>
                <w:noProof/>
              </w:rPr>
              <w:t>3.9</w:t>
            </w:r>
            <w:r>
              <w:rPr>
                <w:rFonts w:asciiTheme="minorHAnsi" w:hAnsiTheme="minorHAnsi"/>
                <w:noProof/>
                <w:szCs w:val="22"/>
              </w:rPr>
              <w:tab/>
            </w:r>
            <w:r w:rsidRPr="008B2B5F">
              <w:rPr>
                <w:rStyle w:val="Hyperlink"/>
                <w:noProof/>
              </w:rPr>
              <w:t>Expressions</w:t>
            </w:r>
            <w:r>
              <w:rPr>
                <w:noProof/>
                <w:webHidden/>
              </w:rPr>
              <w:tab/>
            </w:r>
            <w:r>
              <w:rPr>
                <w:noProof/>
                <w:webHidden/>
              </w:rPr>
              <w:fldChar w:fldCharType="begin"/>
            </w:r>
            <w:r>
              <w:rPr>
                <w:noProof/>
                <w:webHidden/>
              </w:rPr>
              <w:instrText xml:space="preserve"> PAGEREF _Toc480980584 \h </w:instrText>
            </w:r>
            <w:r>
              <w:rPr>
                <w:noProof/>
                <w:webHidden/>
              </w:rPr>
            </w:r>
            <w:r>
              <w:rPr>
                <w:noProof/>
                <w:webHidden/>
              </w:rPr>
              <w:fldChar w:fldCharType="separate"/>
            </w:r>
            <w:r>
              <w:rPr>
                <w:noProof/>
                <w:webHidden/>
              </w:rPr>
              <w:t>23</w:t>
            </w:r>
            <w:r>
              <w:rPr>
                <w:noProof/>
                <w:webHidden/>
              </w:rPr>
              <w:fldChar w:fldCharType="end"/>
            </w:r>
          </w:hyperlink>
        </w:p>
        <w:p w14:paraId="0E6D243A" w14:textId="3117EB2A" w:rsidR="00454318" w:rsidRDefault="00454318">
          <w:pPr>
            <w:pStyle w:val="TOC3"/>
            <w:tabs>
              <w:tab w:val="left" w:pos="1320"/>
              <w:tab w:val="right" w:leader="dot" w:pos="9350"/>
            </w:tabs>
            <w:rPr>
              <w:rFonts w:asciiTheme="minorHAnsi" w:hAnsiTheme="minorHAnsi"/>
              <w:noProof/>
              <w:szCs w:val="22"/>
            </w:rPr>
          </w:pPr>
          <w:hyperlink w:anchor="_Toc480980585" w:history="1">
            <w:r w:rsidRPr="008B2B5F">
              <w:rPr>
                <w:rStyle w:val="Hyperlink"/>
                <w:noProof/>
              </w:rPr>
              <w:t>3.9.1</w:t>
            </w:r>
            <w:r>
              <w:rPr>
                <w:rFonts w:asciiTheme="minorHAnsi" w:hAnsiTheme="minorHAnsi"/>
                <w:noProof/>
                <w:szCs w:val="22"/>
              </w:rPr>
              <w:tab/>
            </w:r>
            <w:r w:rsidRPr="008B2B5F">
              <w:rPr>
                <w:rStyle w:val="Hyperlink"/>
                <w:noProof/>
              </w:rPr>
              <w:t>Conditional expressions</w:t>
            </w:r>
            <w:r>
              <w:rPr>
                <w:noProof/>
                <w:webHidden/>
              </w:rPr>
              <w:tab/>
            </w:r>
            <w:r>
              <w:rPr>
                <w:noProof/>
                <w:webHidden/>
              </w:rPr>
              <w:fldChar w:fldCharType="begin"/>
            </w:r>
            <w:r>
              <w:rPr>
                <w:noProof/>
                <w:webHidden/>
              </w:rPr>
              <w:instrText xml:space="preserve"> PAGEREF _Toc480980585 \h </w:instrText>
            </w:r>
            <w:r>
              <w:rPr>
                <w:noProof/>
                <w:webHidden/>
              </w:rPr>
            </w:r>
            <w:r>
              <w:rPr>
                <w:noProof/>
                <w:webHidden/>
              </w:rPr>
              <w:fldChar w:fldCharType="separate"/>
            </w:r>
            <w:r>
              <w:rPr>
                <w:noProof/>
                <w:webHidden/>
              </w:rPr>
              <w:t>23</w:t>
            </w:r>
            <w:r>
              <w:rPr>
                <w:noProof/>
                <w:webHidden/>
              </w:rPr>
              <w:fldChar w:fldCharType="end"/>
            </w:r>
          </w:hyperlink>
        </w:p>
        <w:p w14:paraId="0C1382F7" w14:textId="444A8A9E" w:rsidR="00454318" w:rsidRDefault="00454318">
          <w:pPr>
            <w:pStyle w:val="TOC3"/>
            <w:tabs>
              <w:tab w:val="left" w:pos="1320"/>
              <w:tab w:val="right" w:leader="dot" w:pos="9350"/>
            </w:tabs>
            <w:rPr>
              <w:rFonts w:asciiTheme="minorHAnsi" w:hAnsiTheme="minorHAnsi"/>
              <w:noProof/>
              <w:szCs w:val="22"/>
            </w:rPr>
          </w:pPr>
          <w:hyperlink w:anchor="_Toc480980586" w:history="1">
            <w:r w:rsidRPr="008B2B5F">
              <w:rPr>
                <w:rStyle w:val="Hyperlink"/>
                <w:noProof/>
              </w:rPr>
              <w:t>3.9.2</w:t>
            </w:r>
            <w:r>
              <w:rPr>
                <w:rFonts w:asciiTheme="minorHAnsi" w:hAnsiTheme="minorHAnsi"/>
                <w:noProof/>
                <w:szCs w:val="22"/>
              </w:rPr>
              <w:tab/>
            </w:r>
            <w:r w:rsidRPr="008B2B5F">
              <w:rPr>
                <w:rStyle w:val="Hyperlink"/>
                <w:noProof/>
              </w:rPr>
              <w:t>Assignment expressions</w:t>
            </w:r>
            <w:r>
              <w:rPr>
                <w:noProof/>
                <w:webHidden/>
              </w:rPr>
              <w:tab/>
            </w:r>
            <w:r>
              <w:rPr>
                <w:noProof/>
                <w:webHidden/>
              </w:rPr>
              <w:fldChar w:fldCharType="begin"/>
            </w:r>
            <w:r>
              <w:rPr>
                <w:noProof/>
                <w:webHidden/>
              </w:rPr>
              <w:instrText xml:space="preserve"> PAGEREF _Toc480980586 \h </w:instrText>
            </w:r>
            <w:r>
              <w:rPr>
                <w:noProof/>
                <w:webHidden/>
              </w:rPr>
            </w:r>
            <w:r>
              <w:rPr>
                <w:noProof/>
                <w:webHidden/>
              </w:rPr>
              <w:fldChar w:fldCharType="separate"/>
            </w:r>
            <w:r>
              <w:rPr>
                <w:noProof/>
                <w:webHidden/>
              </w:rPr>
              <w:t>23</w:t>
            </w:r>
            <w:r>
              <w:rPr>
                <w:noProof/>
                <w:webHidden/>
              </w:rPr>
              <w:fldChar w:fldCharType="end"/>
            </w:r>
          </w:hyperlink>
        </w:p>
        <w:p w14:paraId="6393F28E" w14:textId="3B84DF6B" w:rsidR="00454318" w:rsidRDefault="00454318">
          <w:pPr>
            <w:pStyle w:val="TOC3"/>
            <w:tabs>
              <w:tab w:val="left" w:pos="1320"/>
              <w:tab w:val="right" w:leader="dot" w:pos="9350"/>
            </w:tabs>
            <w:rPr>
              <w:rFonts w:asciiTheme="minorHAnsi" w:hAnsiTheme="minorHAnsi"/>
              <w:noProof/>
              <w:szCs w:val="22"/>
            </w:rPr>
          </w:pPr>
          <w:hyperlink w:anchor="_Toc480980587" w:history="1">
            <w:r w:rsidRPr="008B2B5F">
              <w:rPr>
                <w:rStyle w:val="Hyperlink"/>
                <w:noProof/>
              </w:rPr>
              <w:t>3.9.3</w:t>
            </w:r>
            <w:r>
              <w:rPr>
                <w:rFonts w:asciiTheme="minorHAnsi" w:hAnsiTheme="minorHAnsi"/>
                <w:noProof/>
                <w:szCs w:val="22"/>
              </w:rPr>
              <w:tab/>
            </w:r>
            <w:r w:rsidRPr="008B2B5F">
              <w:rPr>
                <w:rStyle w:val="Hyperlink"/>
                <w:noProof/>
              </w:rPr>
              <w:t>Field attribute rules</w:t>
            </w:r>
            <w:r>
              <w:rPr>
                <w:noProof/>
                <w:webHidden/>
              </w:rPr>
              <w:tab/>
            </w:r>
            <w:r>
              <w:rPr>
                <w:noProof/>
                <w:webHidden/>
              </w:rPr>
              <w:fldChar w:fldCharType="begin"/>
            </w:r>
            <w:r>
              <w:rPr>
                <w:noProof/>
                <w:webHidden/>
              </w:rPr>
              <w:instrText xml:space="preserve"> PAGEREF _Toc480980587 \h </w:instrText>
            </w:r>
            <w:r>
              <w:rPr>
                <w:noProof/>
                <w:webHidden/>
              </w:rPr>
            </w:r>
            <w:r>
              <w:rPr>
                <w:noProof/>
                <w:webHidden/>
              </w:rPr>
              <w:fldChar w:fldCharType="separate"/>
            </w:r>
            <w:r>
              <w:rPr>
                <w:noProof/>
                <w:webHidden/>
              </w:rPr>
              <w:t>24</w:t>
            </w:r>
            <w:r>
              <w:rPr>
                <w:noProof/>
                <w:webHidden/>
              </w:rPr>
              <w:fldChar w:fldCharType="end"/>
            </w:r>
          </w:hyperlink>
        </w:p>
        <w:p w14:paraId="3DCD0D99" w14:textId="6CFD70EE" w:rsidR="00454318" w:rsidRDefault="00454318">
          <w:pPr>
            <w:pStyle w:val="TOC3"/>
            <w:tabs>
              <w:tab w:val="left" w:pos="1320"/>
              <w:tab w:val="right" w:leader="dot" w:pos="9350"/>
            </w:tabs>
            <w:rPr>
              <w:rFonts w:asciiTheme="minorHAnsi" w:hAnsiTheme="minorHAnsi"/>
              <w:noProof/>
              <w:szCs w:val="22"/>
            </w:rPr>
          </w:pPr>
          <w:hyperlink w:anchor="_Toc480980588" w:history="1">
            <w:r w:rsidRPr="008B2B5F">
              <w:rPr>
                <w:rStyle w:val="Hyperlink"/>
                <w:noProof/>
              </w:rPr>
              <w:t>3.9.4</w:t>
            </w:r>
            <w:r>
              <w:rPr>
                <w:rFonts w:asciiTheme="minorHAnsi" w:hAnsiTheme="minorHAnsi"/>
                <w:noProof/>
                <w:szCs w:val="22"/>
              </w:rPr>
              <w:tab/>
            </w:r>
            <w:r w:rsidRPr="008B2B5F">
              <w:rPr>
                <w:rStyle w:val="Hyperlink"/>
                <w:noProof/>
              </w:rPr>
              <w:t>Field validation rules</w:t>
            </w:r>
            <w:r>
              <w:rPr>
                <w:noProof/>
                <w:webHidden/>
              </w:rPr>
              <w:tab/>
            </w:r>
            <w:r>
              <w:rPr>
                <w:noProof/>
                <w:webHidden/>
              </w:rPr>
              <w:fldChar w:fldCharType="begin"/>
            </w:r>
            <w:r>
              <w:rPr>
                <w:noProof/>
                <w:webHidden/>
              </w:rPr>
              <w:instrText xml:space="preserve"> PAGEREF _Toc480980588 \h </w:instrText>
            </w:r>
            <w:r>
              <w:rPr>
                <w:noProof/>
                <w:webHidden/>
              </w:rPr>
            </w:r>
            <w:r>
              <w:rPr>
                <w:noProof/>
                <w:webHidden/>
              </w:rPr>
              <w:fldChar w:fldCharType="separate"/>
            </w:r>
            <w:r>
              <w:rPr>
                <w:noProof/>
                <w:webHidden/>
              </w:rPr>
              <w:t>24</w:t>
            </w:r>
            <w:r>
              <w:rPr>
                <w:noProof/>
                <w:webHidden/>
              </w:rPr>
              <w:fldChar w:fldCharType="end"/>
            </w:r>
          </w:hyperlink>
        </w:p>
        <w:p w14:paraId="7E8F8284" w14:textId="27F310AF" w:rsidR="00454318" w:rsidRDefault="00454318">
          <w:pPr>
            <w:pStyle w:val="TOC3"/>
            <w:tabs>
              <w:tab w:val="left" w:pos="1320"/>
              <w:tab w:val="right" w:leader="dot" w:pos="9350"/>
            </w:tabs>
            <w:rPr>
              <w:rFonts w:asciiTheme="minorHAnsi" w:hAnsiTheme="minorHAnsi"/>
              <w:noProof/>
              <w:szCs w:val="22"/>
            </w:rPr>
          </w:pPr>
          <w:hyperlink w:anchor="_Toc480980589" w:history="1">
            <w:r w:rsidRPr="008B2B5F">
              <w:rPr>
                <w:rStyle w:val="Hyperlink"/>
                <w:noProof/>
              </w:rPr>
              <w:t>3.9.5</w:t>
            </w:r>
            <w:r>
              <w:rPr>
                <w:rFonts w:asciiTheme="minorHAnsi" w:hAnsiTheme="minorHAnsi"/>
                <w:noProof/>
                <w:szCs w:val="22"/>
              </w:rPr>
              <w:tab/>
            </w:r>
            <w:r w:rsidRPr="008B2B5F">
              <w:rPr>
                <w:rStyle w:val="Hyperlink"/>
                <w:noProof/>
              </w:rPr>
              <w:t>Response conditions</w:t>
            </w:r>
            <w:r>
              <w:rPr>
                <w:noProof/>
                <w:webHidden/>
              </w:rPr>
              <w:tab/>
            </w:r>
            <w:r>
              <w:rPr>
                <w:noProof/>
                <w:webHidden/>
              </w:rPr>
              <w:fldChar w:fldCharType="begin"/>
            </w:r>
            <w:r>
              <w:rPr>
                <w:noProof/>
                <w:webHidden/>
              </w:rPr>
              <w:instrText xml:space="preserve"> PAGEREF _Toc480980589 \h </w:instrText>
            </w:r>
            <w:r>
              <w:rPr>
                <w:noProof/>
                <w:webHidden/>
              </w:rPr>
            </w:r>
            <w:r>
              <w:rPr>
                <w:noProof/>
                <w:webHidden/>
              </w:rPr>
              <w:fldChar w:fldCharType="separate"/>
            </w:r>
            <w:r>
              <w:rPr>
                <w:noProof/>
                <w:webHidden/>
              </w:rPr>
              <w:t>25</w:t>
            </w:r>
            <w:r>
              <w:rPr>
                <w:noProof/>
                <w:webHidden/>
              </w:rPr>
              <w:fldChar w:fldCharType="end"/>
            </w:r>
          </w:hyperlink>
        </w:p>
        <w:p w14:paraId="628EFD49" w14:textId="47A6E4B1" w:rsidR="00454318" w:rsidRDefault="00454318">
          <w:pPr>
            <w:pStyle w:val="TOC2"/>
            <w:tabs>
              <w:tab w:val="left" w:pos="880"/>
              <w:tab w:val="right" w:leader="dot" w:pos="9350"/>
            </w:tabs>
            <w:rPr>
              <w:rFonts w:asciiTheme="minorHAnsi" w:hAnsiTheme="minorHAnsi"/>
              <w:noProof/>
              <w:szCs w:val="22"/>
            </w:rPr>
          </w:pPr>
          <w:hyperlink w:anchor="_Toc480980590" w:history="1">
            <w:r w:rsidRPr="008B2B5F">
              <w:rPr>
                <w:rStyle w:val="Hyperlink"/>
                <w:noProof/>
              </w:rPr>
              <w:t>3.10</w:t>
            </w:r>
            <w:r>
              <w:rPr>
                <w:rFonts w:asciiTheme="minorHAnsi" w:hAnsiTheme="minorHAnsi"/>
                <w:noProof/>
                <w:szCs w:val="22"/>
              </w:rPr>
              <w:tab/>
            </w:r>
            <w:r w:rsidRPr="008B2B5F">
              <w:rPr>
                <w:rStyle w:val="Hyperlink"/>
                <w:noProof/>
              </w:rPr>
              <w:t>Workflow</w:t>
            </w:r>
            <w:r>
              <w:rPr>
                <w:noProof/>
                <w:webHidden/>
              </w:rPr>
              <w:tab/>
            </w:r>
            <w:r>
              <w:rPr>
                <w:noProof/>
                <w:webHidden/>
              </w:rPr>
              <w:fldChar w:fldCharType="begin"/>
            </w:r>
            <w:r>
              <w:rPr>
                <w:noProof/>
                <w:webHidden/>
              </w:rPr>
              <w:instrText xml:space="preserve"> PAGEREF _Toc480980590 \h </w:instrText>
            </w:r>
            <w:r>
              <w:rPr>
                <w:noProof/>
                <w:webHidden/>
              </w:rPr>
            </w:r>
            <w:r>
              <w:rPr>
                <w:noProof/>
                <w:webHidden/>
              </w:rPr>
              <w:fldChar w:fldCharType="separate"/>
            </w:r>
            <w:r>
              <w:rPr>
                <w:noProof/>
                <w:webHidden/>
              </w:rPr>
              <w:t>25</w:t>
            </w:r>
            <w:r>
              <w:rPr>
                <w:noProof/>
                <w:webHidden/>
              </w:rPr>
              <w:fldChar w:fldCharType="end"/>
            </w:r>
          </w:hyperlink>
        </w:p>
        <w:p w14:paraId="2297B2C3" w14:textId="42C10E52" w:rsidR="00454318" w:rsidRDefault="00454318">
          <w:pPr>
            <w:pStyle w:val="TOC3"/>
            <w:tabs>
              <w:tab w:val="left" w:pos="1320"/>
              <w:tab w:val="right" w:leader="dot" w:pos="9350"/>
            </w:tabs>
            <w:rPr>
              <w:rFonts w:asciiTheme="minorHAnsi" w:hAnsiTheme="minorHAnsi"/>
              <w:noProof/>
              <w:szCs w:val="22"/>
            </w:rPr>
          </w:pPr>
          <w:hyperlink w:anchor="_Toc480980591" w:history="1">
            <w:r w:rsidRPr="008B2B5F">
              <w:rPr>
                <w:rStyle w:val="Hyperlink"/>
                <w:noProof/>
              </w:rPr>
              <w:t>3.10.1</w:t>
            </w:r>
            <w:r>
              <w:rPr>
                <w:rFonts w:asciiTheme="minorHAnsi" w:hAnsiTheme="minorHAnsi"/>
                <w:noProof/>
                <w:szCs w:val="22"/>
              </w:rPr>
              <w:tab/>
            </w:r>
            <w:r w:rsidRPr="008B2B5F">
              <w:rPr>
                <w:rStyle w:val="Hyperlink"/>
                <w:noProof/>
              </w:rPr>
              <w:t>Scenarios</w:t>
            </w:r>
            <w:r>
              <w:rPr>
                <w:noProof/>
                <w:webHidden/>
              </w:rPr>
              <w:tab/>
            </w:r>
            <w:r>
              <w:rPr>
                <w:noProof/>
                <w:webHidden/>
              </w:rPr>
              <w:fldChar w:fldCharType="begin"/>
            </w:r>
            <w:r>
              <w:rPr>
                <w:noProof/>
                <w:webHidden/>
              </w:rPr>
              <w:instrText xml:space="preserve"> PAGEREF _Toc480980591 \h </w:instrText>
            </w:r>
            <w:r>
              <w:rPr>
                <w:noProof/>
                <w:webHidden/>
              </w:rPr>
            </w:r>
            <w:r>
              <w:rPr>
                <w:noProof/>
                <w:webHidden/>
              </w:rPr>
              <w:fldChar w:fldCharType="separate"/>
            </w:r>
            <w:r>
              <w:rPr>
                <w:noProof/>
                <w:webHidden/>
              </w:rPr>
              <w:t>25</w:t>
            </w:r>
            <w:r>
              <w:rPr>
                <w:noProof/>
                <w:webHidden/>
              </w:rPr>
              <w:fldChar w:fldCharType="end"/>
            </w:r>
          </w:hyperlink>
        </w:p>
        <w:p w14:paraId="30B1A321" w14:textId="3B846A91" w:rsidR="00454318" w:rsidRDefault="00454318">
          <w:pPr>
            <w:pStyle w:val="TOC3"/>
            <w:tabs>
              <w:tab w:val="left" w:pos="1320"/>
              <w:tab w:val="right" w:leader="dot" w:pos="9350"/>
            </w:tabs>
            <w:rPr>
              <w:rFonts w:asciiTheme="minorHAnsi" w:hAnsiTheme="minorHAnsi"/>
              <w:noProof/>
              <w:szCs w:val="22"/>
            </w:rPr>
          </w:pPr>
          <w:hyperlink w:anchor="_Toc480980592" w:history="1">
            <w:r w:rsidRPr="008B2B5F">
              <w:rPr>
                <w:rStyle w:val="Hyperlink"/>
                <w:noProof/>
              </w:rPr>
              <w:t>3.10.2</w:t>
            </w:r>
            <w:r>
              <w:rPr>
                <w:rFonts w:asciiTheme="minorHAnsi" w:hAnsiTheme="minorHAnsi"/>
                <w:noProof/>
                <w:szCs w:val="22"/>
              </w:rPr>
              <w:tab/>
            </w:r>
            <w:r w:rsidRPr="008B2B5F">
              <w:rPr>
                <w:rStyle w:val="Hyperlink"/>
                <w:noProof/>
              </w:rPr>
              <w:t>Actors</w:t>
            </w:r>
            <w:r>
              <w:rPr>
                <w:noProof/>
                <w:webHidden/>
              </w:rPr>
              <w:tab/>
            </w:r>
            <w:r>
              <w:rPr>
                <w:noProof/>
                <w:webHidden/>
              </w:rPr>
              <w:fldChar w:fldCharType="begin"/>
            </w:r>
            <w:r>
              <w:rPr>
                <w:noProof/>
                <w:webHidden/>
              </w:rPr>
              <w:instrText xml:space="preserve"> PAGEREF _Toc480980592 \h </w:instrText>
            </w:r>
            <w:r>
              <w:rPr>
                <w:noProof/>
                <w:webHidden/>
              </w:rPr>
            </w:r>
            <w:r>
              <w:rPr>
                <w:noProof/>
                <w:webHidden/>
              </w:rPr>
              <w:fldChar w:fldCharType="separate"/>
            </w:r>
            <w:r>
              <w:rPr>
                <w:noProof/>
                <w:webHidden/>
              </w:rPr>
              <w:t>26</w:t>
            </w:r>
            <w:r>
              <w:rPr>
                <w:noProof/>
                <w:webHidden/>
              </w:rPr>
              <w:fldChar w:fldCharType="end"/>
            </w:r>
          </w:hyperlink>
        </w:p>
        <w:p w14:paraId="29CBFCFC" w14:textId="6B549C40" w:rsidR="00454318" w:rsidRDefault="00454318">
          <w:pPr>
            <w:pStyle w:val="TOC3"/>
            <w:tabs>
              <w:tab w:val="left" w:pos="1320"/>
              <w:tab w:val="right" w:leader="dot" w:pos="9350"/>
            </w:tabs>
            <w:rPr>
              <w:rFonts w:asciiTheme="minorHAnsi" w:hAnsiTheme="minorHAnsi"/>
              <w:noProof/>
              <w:szCs w:val="22"/>
            </w:rPr>
          </w:pPr>
          <w:hyperlink w:anchor="_Toc480980593" w:history="1">
            <w:r w:rsidRPr="008B2B5F">
              <w:rPr>
                <w:rStyle w:val="Hyperlink"/>
                <w:noProof/>
              </w:rPr>
              <w:t>3.10.3</w:t>
            </w:r>
            <w:r>
              <w:rPr>
                <w:rFonts w:asciiTheme="minorHAnsi" w:hAnsiTheme="minorHAnsi"/>
                <w:noProof/>
                <w:szCs w:val="22"/>
              </w:rPr>
              <w:tab/>
            </w:r>
            <w:r w:rsidRPr="008B2B5F">
              <w:rPr>
                <w:rStyle w:val="Hyperlink"/>
                <w:noProof/>
              </w:rPr>
              <w:t>Flows</w:t>
            </w:r>
            <w:r>
              <w:rPr>
                <w:noProof/>
                <w:webHidden/>
              </w:rPr>
              <w:tab/>
            </w:r>
            <w:r>
              <w:rPr>
                <w:noProof/>
                <w:webHidden/>
              </w:rPr>
              <w:fldChar w:fldCharType="begin"/>
            </w:r>
            <w:r>
              <w:rPr>
                <w:noProof/>
                <w:webHidden/>
              </w:rPr>
              <w:instrText xml:space="preserve"> PAGEREF _Toc480980593 \h </w:instrText>
            </w:r>
            <w:r>
              <w:rPr>
                <w:noProof/>
                <w:webHidden/>
              </w:rPr>
            </w:r>
            <w:r>
              <w:rPr>
                <w:noProof/>
                <w:webHidden/>
              </w:rPr>
              <w:fldChar w:fldCharType="separate"/>
            </w:r>
            <w:r>
              <w:rPr>
                <w:noProof/>
                <w:webHidden/>
              </w:rPr>
              <w:t>27</w:t>
            </w:r>
            <w:r>
              <w:rPr>
                <w:noProof/>
                <w:webHidden/>
              </w:rPr>
              <w:fldChar w:fldCharType="end"/>
            </w:r>
          </w:hyperlink>
        </w:p>
        <w:p w14:paraId="11B51AC7" w14:textId="09C151D8" w:rsidR="00454318" w:rsidRDefault="00454318">
          <w:pPr>
            <w:pStyle w:val="TOC3"/>
            <w:tabs>
              <w:tab w:val="left" w:pos="1320"/>
              <w:tab w:val="right" w:leader="dot" w:pos="9350"/>
            </w:tabs>
            <w:rPr>
              <w:rFonts w:asciiTheme="minorHAnsi" w:hAnsiTheme="minorHAnsi"/>
              <w:noProof/>
              <w:szCs w:val="22"/>
            </w:rPr>
          </w:pPr>
          <w:hyperlink w:anchor="_Toc480980594" w:history="1">
            <w:r w:rsidRPr="008B2B5F">
              <w:rPr>
                <w:rStyle w:val="Hyperlink"/>
                <w:noProof/>
              </w:rPr>
              <w:t>3.10.4</w:t>
            </w:r>
            <w:r>
              <w:rPr>
                <w:rFonts w:asciiTheme="minorHAnsi" w:hAnsiTheme="minorHAnsi"/>
                <w:noProof/>
                <w:szCs w:val="22"/>
              </w:rPr>
              <w:tab/>
            </w:r>
            <w:r w:rsidRPr="008B2B5F">
              <w:rPr>
                <w:rStyle w:val="Hyperlink"/>
                <w:noProof/>
              </w:rPr>
              <w:t>Responses</w:t>
            </w:r>
            <w:r>
              <w:rPr>
                <w:noProof/>
                <w:webHidden/>
              </w:rPr>
              <w:tab/>
            </w:r>
            <w:r>
              <w:rPr>
                <w:noProof/>
                <w:webHidden/>
              </w:rPr>
              <w:fldChar w:fldCharType="begin"/>
            </w:r>
            <w:r>
              <w:rPr>
                <w:noProof/>
                <w:webHidden/>
              </w:rPr>
              <w:instrText xml:space="preserve"> PAGEREF _Toc480980594 \h </w:instrText>
            </w:r>
            <w:r>
              <w:rPr>
                <w:noProof/>
                <w:webHidden/>
              </w:rPr>
            </w:r>
            <w:r>
              <w:rPr>
                <w:noProof/>
                <w:webHidden/>
              </w:rPr>
              <w:fldChar w:fldCharType="separate"/>
            </w:r>
            <w:r>
              <w:rPr>
                <w:noProof/>
                <w:webHidden/>
              </w:rPr>
              <w:t>28</w:t>
            </w:r>
            <w:r>
              <w:rPr>
                <w:noProof/>
                <w:webHidden/>
              </w:rPr>
              <w:fldChar w:fldCharType="end"/>
            </w:r>
          </w:hyperlink>
        </w:p>
        <w:p w14:paraId="6BD105DA" w14:textId="3A488525" w:rsidR="00454318" w:rsidRDefault="00454318">
          <w:pPr>
            <w:pStyle w:val="TOC1"/>
            <w:tabs>
              <w:tab w:val="left" w:pos="440"/>
              <w:tab w:val="right" w:leader="dot" w:pos="9350"/>
            </w:tabs>
            <w:rPr>
              <w:rFonts w:asciiTheme="minorHAnsi" w:hAnsiTheme="minorHAnsi"/>
              <w:noProof/>
              <w:szCs w:val="22"/>
            </w:rPr>
          </w:pPr>
          <w:hyperlink w:anchor="_Toc480980595" w:history="1">
            <w:r w:rsidRPr="008B2B5F">
              <w:rPr>
                <w:rStyle w:val="Hyperlink"/>
                <w:noProof/>
              </w:rPr>
              <w:t>4</w:t>
            </w:r>
            <w:r>
              <w:rPr>
                <w:rFonts w:asciiTheme="minorHAnsi" w:hAnsiTheme="minorHAnsi"/>
                <w:noProof/>
                <w:szCs w:val="22"/>
              </w:rPr>
              <w:tab/>
            </w:r>
            <w:r w:rsidRPr="008B2B5F">
              <w:rPr>
                <w:rStyle w:val="Hyperlink"/>
                <w:noProof/>
              </w:rPr>
              <w:t>Interfaces XML Schema</w:t>
            </w:r>
            <w:r>
              <w:rPr>
                <w:noProof/>
                <w:webHidden/>
              </w:rPr>
              <w:tab/>
            </w:r>
            <w:r>
              <w:rPr>
                <w:noProof/>
                <w:webHidden/>
              </w:rPr>
              <w:fldChar w:fldCharType="begin"/>
            </w:r>
            <w:r>
              <w:rPr>
                <w:noProof/>
                <w:webHidden/>
              </w:rPr>
              <w:instrText xml:space="preserve"> PAGEREF _Toc480980595 \h </w:instrText>
            </w:r>
            <w:r>
              <w:rPr>
                <w:noProof/>
                <w:webHidden/>
              </w:rPr>
            </w:r>
            <w:r>
              <w:rPr>
                <w:noProof/>
                <w:webHidden/>
              </w:rPr>
              <w:fldChar w:fldCharType="separate"/>
            </w:r>
            <w:r>
              <w:rPr>
                <w:noProof/>
                <w:webHidden/>
              </w:rPr>
              <w:t>30</w:t>
            </w:r>
            <w:r>
              <w:rPr>
                <w:noProof/>
                <w:webHidden/>
              </w:rPr>
              <w:fldChar w:fldCharType="end"/>
            </w:r>
          </w:hyperlink>
        </w:p>
        <w:p w14:paraId="4CDA79ED" w14:textId="21D0A910" w:rsidR="00454318" w:rsidRDefault="00454318">
          <w:pPr>
            <w:pStyle w:val="TOC2"/>
            <w:tabs>
              <w:tab w:val="left" w:pos="880"/>
              <w:tab w:val="right" w:leader="dot" w:pos="9350"/>
            </w:tabs>
            <w:rPr>
              <w:rFonts w:asciiTheme="minorHAnsi" w:hAnsiTheme="minorHAnsi"/>
              <w:noProof/>
              <w:szCs w:val="22"/>
            </w:rPr>
          </w:pPr>
          <w:hyperlink w:anchor="_Toc480980596" w:history="1">
            <w:r w:rsidRPr="008B2B5F">
              <w:rPr>
                <w:rStyle w:val="Hyperlink"/>
                <w:noProof/>
              </w:rPr>
              <w:t>4.1</w:t>
            </w:r>
            <w:r>
              <w:rPr>
                <w:rFonts w:asciiTheme="minorHAnsi" w:hAnsiTheme="minorHAnsi"/>
                <w:noProof/>
                <w:szCs w:val="22"/>
              </w:rPr>
              <w:tab/>
            </w:r>
            <w:r w:rsidRPr="008B2B5F">
              <w:rPr>
                <w:rStyle w:val="Hyperlink"/>
                <w:noProof/>
              </w:rPr>
              <w:t>XML Schema (XSD)</w:t>
            </w:r>
            <w:r>
              <w:rPr>
                <w:noProof/>
                <w:webHidden/>
              </w:rPr>
              <w:tab/>
            </w:r>
            <w:r>
              <w:rPr>
                <w:noProof/>
                <w:webHidden/>
              </w:rPr>
              <w:fldChar w:fldCharType="begin"/>
            </w:r>
            <w:r>
              <w:rPr>
                <w:noProof/>
                <w:webHidden/>
              </w:rPr>
              <w:instrText xml:space="preserve"> PAGEREF _Toc480980596 \h </w:instrText>
            </w:r>
            <w:r>
              <w:rPr>
                <w:noProof/>
                <w:webHidden/>
              </w:rPr>
            </w:r>
            <w:r>
              <w:rPr>
                <w:noProof/>
                <w:webHidden/>
              </w:rPr>
              <w:fldChar w:fldCharType="separate"/>
            </w:r>
            <w:r>
              <w:rPr>
                <w:noProof/>
                <w:webHidden/>
              </w:rPr>
              <w:t>30</w:t>
            </w:r>
            <w:r>
              <w:rPr>
                <w:noProof/>
                <w:webHidden/>
              </w:rPr>
              <w:fldChar w:fldCharType="end"/>
            </w:r>
          </w:hyperlink>
        </w:p>
        <w:p w14:paraId="74844B24" w14:textId="29C65043" w:rsidR="00454318" w:rsidRDefault="00454318">
          <w:pPr>
            <w:pStyle w:val="TOC3"/>
            <w:tabs>
              <w:tab w:val="left" w:pos="1320"/>
              <w:tab w:val="right" w:leader="dot" w:pos="9350"/>
            </w:tabs>
            <w:rPr>
              <w:rFonts w:asciiTheme="minorHAnsi" w:hAnsiTheme="minorHAnsi"/>
              <w:noProof/>
              <w:szCs w:val="22"/>
            </w:rPr>
          </w:pPr>
          <w:hyperlink w:anchor="_Toc480980597" w:history="1">
            <w:r w:rsidRPr="008B2B5F">
              <w:rPr>
                <w:rStyle w:val="Hyperlink"/>
                <w:noProof/>
              </w:rPr>
              <w:t>4.1.1</w:t>
            </w:r>
            <w:r>
              <w:rPr>
                <w:rFonts w:asciiTheme="minorHAnsi" w:hAnsiTheme="minorHAnsi"/>
                <w:noProof/>
                <w:szCs w:val="22"/>
              </w:rPr>
              <w:tab/>
            </w:r>
            <w:r w:rsidRPr="008B2B5F">
              <w:rPr>
                <w:rStyle w:val="Hyperlink"/>
                <w:noProof/>
              </w:rPr>
              <w:t>Conformance</w:t>
            </w:r>
            <w:r>
              <w:rPr>
                <w:noProof/>
                <w:webHidden/>
              </w:rPr>
              <w:tab/>
            </w:r>
            <w:r>
              <w:rPr>
                <w:noProof/>
                <w:webHidden/>
              </w:rPr>
              <w:fldChar w:fldCharType="begin"/>
            </w:r>
            <w:r>
              <w:rPr>
                <w:noProof/>
                <w:webHidden/>
              </w:rPr>
              <w:instrText xml:space="preserve"> PAGEREF _Toc480980597 \h </w:instrText>
            </w:r>
            <w:r>
              <w:rPr>
                <w:noProof/>
                <w:webHidden/>
              </w:rPr>
            </w:r>
            <w:r>
              <w:rPr>
                <w:noProof/>
                <w:webHidden/>
              </w:rPr>
              <w:fldChar w:fldCharType="separate"/>
            </w:r>
            <w:r>
              <w:rPr>
                <w:noProof/>
                <w:webHidden/>
              </w:rPr>
              <w:t>30</w:t>
            </w:r>
            <w:r>
              <w:rPr>
                <w:noProof/>
                <w:webHidden/>
              </w:rPr>
              <w:fldChar w:fldCharType="end"/>
            </w:r>
          </w:hyperlink>
        </w:p>
        <w:p w14:paraId="1243A050" w14:textId="7F23204C" w:rsidR="00454318" w:rsidRDefault="00454318">
          <w:pPr>
            <w:pStyle w:val="TOC3"/>
            <w:tabs>
              <w:tab w:val="left" w:pos="1320"/>
              <w:tab w:val="right" w:leader="dot" w:pos="9350"/>
            </w:tabs>
            <w:rPr>
              <w:rFonts w:asciiTheme="minorHAnsi" w:hAnsiTheme="minorHAnsi"/>
              <w:noProof/>
              <w:szCs w:val="22"/>
            </w:rPr>
          </w:pPr>
          <w:hyperlink w:anchor="_Toc480980598" w:history="1">
            <w:r w:rsidRPr="008B2B5F">
              <w:rPr>
                <w:rStyle w:val="Hyperlink"/>
                <w:noProof/>
              </w:rPr>
              <w:t>4.1.2</w:t>
            </w:r>
            <w:r>
              <w:rPr>
                <w:rFonts w:asciiTheme="minorHAnsi" w:hAnsiTheme="minorHAnsi"/>
                <w:noProof/>
                <w:szCs w:val="22"/>
              </w:rPr>
              <w:tab/>
            </w:r>
            <w:r w:rsidRPr="008B2B5F">
              <w:rPr>
                <w:rStyle w:val="Hyperlink"/>
                <w:noProof/>
              </w:rPr>
              <w:t>Schema location</w:t>
            </w:r>
            <w:r>
              <w:rPr>
                <w:noProof/>
                <w:webHidden/>
              </w:rPr>
              <w:tab/>
            </w:r>
            <w:r>
              <w:rPr>
                <w:noProof/>
                <w:webHidden/>
              </w:rPr>
              <w:fldChar w:fldCharType="begin"/>
            </w:r>
            <w:r>
              <w:rPr>
                <w:noProof/>
                <w:webHidden/>
              </w:rPr>
              <w:instrText xml:space="preserve"> PAGEREF _Toc480980598 \h </w:instrText>
            </w:r>
            <w:r>
              <w:rPr>
                <w:noProof/>
                <w:webHidden/>
              </w:rPr>
            </w:r>
            <w:r>
              <w:rPr>
                <w:noProof/>
                <w:webHidden/>
              </w:rPr>
              <w:fldChar w:fldCharType="separate"/>
            </w:r>
            <w:r>
              <w:rPr>
                <w:noProof/>
                <w:webHidden/>
              </w:rPr>
              <w:t>30</w:t>
            </w:r>
            <w:r>
              <w:rPr>
                <w:noProof/>
                <w:webHidden/>
              </w:rPr>
              <w:fldChar w:fldCharType="end"/>
            </w:r>
          </w:hyperlink>
        </w:p>
        <w:p w14:paraId="4769D6D5" w14:textId="4A26E5C8" w:rsidR="00454318" w:rsidRDefault="00454318">
          <w:pPr>
            <w:pStyle w:val="TOC3"/>
            <w:tabs>
              <w:tab w:val="left" w:pos="1320"/>
              <w:tab w:val="right" w:leader="dot" w:pos="9350"/>
            </w:tabs>
            <w:rPr>
              <w:rFonts w:asciiTheme="minorHAnsi" w:hAnsiTheme="minorHAnsi"/>
              <w:noProof/>
              <w:szCs w:val="22"/>
            </w:rPr>
          </w:pPr>
          <w:hyperlink w:anchor="_Toc480980599" w:history="1">
            <w:r w:rsidRPr="008B2B5F">
              <w:rPr>
                <w:rStyle w:val="Hyperlink"/>
                <w:noProof/>
              </w:rPr>
              <w:t>4.1.3</w:t>
            </w:r>
            <w:r>
              <w:rPr>
                <w:rFonts w:asciiTheme="minorHAnsi" w:hAnsiTheme="minorHAnsi"/>
                <w:noProof/>
                <w:szCs w:val="22"/>
              </w:rPr>
              <w:tab/>
            </w:r>
            <w:r w:rsidRPr="008B2B5F">
              <w:rPr>
                <w:rStyle w:val="Hyperlink"/>
                <w:noProof/>
              </w:rPr>
              <w:t>Root element</w:t>
            </w:r>
            <w:r>
              <w:rPr>
                <w:noProof/>
                <w:webHidden/>
              </w:rPr>
              <w:tab/>
            </w:r>
            <w:r>
              <w:rPr>
                <w:noProof/>
                <w:webHidden/>
              </w:rPr>
              <w:fldChar w:fldCharType="begin"/>
            </w:r>
            <w:r>
              <w:rPr>
                <w:noProof/>
                <w:webHidden/>
              </w:rPr>
              <w:instrText xml:space="preserve"> PAGEREF _Toc480980599 \h </w:instrText>
            </w:r>
            <w:r>
              <w:rPr>
                <w:noProof/>
                <w:webHidden/>
              </w:rPr>
            </w:r>
            <w:r>
              <w:rPr>
                <w:noProof/>
                <w:webHidden/>
              </w:rPr>
              <w:fldChar w:fldCharType="separate"/>
            </w:r>
            <w:r>
              <w:rPr>
                <w:noProof/>
                <w:webHidden/>
              </w:rPr>
              <w:t>30</w:t>
            </w:r>
            <w:r>
              <w:rPr>
                <w:noProof/>
                <w:webHidden/>
              </w:rPr>
              <w:fldChar w:fldCharType="end"/>
            </w:r>
          </w:hyperlink>
        </w:p>
        <w:p w14:paraId="426384F1" w14:textId="611A15C3" w:rsidR="00454318" w:rsidRDefault="00454318">
          <w:pPr>
            <w:pStyle w:val="TOC3"/>
            <w:tabs>
              <w:tab w:val="left" w:pos="1320"/>
              <w:tab w:val="right" w:leader="dot" w:pos="9350"/>
            </w:tabs>
            <w:rPr>
              <w:rFonts w:asciiTheme="minorHAnsi" w:hAnsiTheme="minorHAnsi"/>
              <w:noProof/>
              <w:szCs w:val="22"/>
            </w:rPr>
          </w:pPr>
          <w:hyperlink w:anchor="_Toc480980600" w:history="1">
            <w:r w:rsidRPr="008B2B5F">
              <w:rPr>
                <w:rStyle w:val="Hyperlink"/>
                <w:noProof/>
              </w:rPr>
              <w:t>4.1.4</w:t>
            </w:r>
            <w:r>
              <w:rPr>
                <w:rFonts w:asciiTheme="minorHAnsi" w:hAnsiTheme="minorHAnsi"/>
                <w:noProof/>
                <w:szCs w:val="22"/>
              </w:rPr>
              <w:tab/>
            </w:r>
            <w:r w:rsidRPr="008B2B5F">
              <w:rPr>
                <w:rStyle w:val="Hyperlink"/>
                <w:noProof/>
              </w:rPr>
              <w:t>Supplementary documentation</w:t>
            </w:r>
            <w:r>
              <w:rPr>
                <w:noProof/>
                <w:webHidden/>
              </w:rPr>
              <w:tab/>
            </w:r>
            <w:r>
              <w:rPr>
                <w:noProof/>
                <w:webHidden/>
              </w:rPr>
              <w:fldChar w:fldCharType="begin"/>
            </w:r>
            <w:r>
              <w:rPr>
                <w:noProof/>
                <w:webHidden/>
              </w:rPr>
              <w:instrText xml:space="preserve"> PAGEREF _Toc480980600 \h </w:instrText>
            </w:r>
            <w:r>
              <w:rPr>
                <w:noProof/>
                <w:webHidden/>
              </w:rPr>
            </w:r>
            <w:r>
              <w:rPr>
                <w:noProof/>
                <w:webHidden/>
              </w:rPr>
              <w:fldChar w:fldCharType="separate"/>
            </w:r>
            <w:r>
              <w:rPr>
                <w:noProof/>
                <w:webHidden/>
              </w:rPr>
              <w:t>30</w:t>
            </w:r>
            <w:r>
              <w:rPr>
                <w:noProof/>
                <w:webHidden/>
              </w:rPr>
              <w:fldChar w:fldCharType="end"/>
            </w:r>
          </w:hyperlink>
        </w:p>
        <w:p w14:paraId="7EEFEA0A" w14:textId="1E18B17B" w:rsidR="00454318" w:rsidRDefault="00454318">
          <w:pPr>
            <w:pStyle w:val="TOC3"/>
            <w:tabs>
              <w:tab w:val="left" w:pos="1320"/>
              <w:tab w:val="right" w:leader="dot" w:pos="9350"/>
            </w:tabs>
            <w:rPr>
              <w:rFonts w:asciiTheme="minorHAnsi" w:hAnsiTheme="minorHAnsi"/>
              <w:noProof/>
              <w:szCs w:val="22"/>
            </w:rPr>
          </w:pPr>
          <w:hyperlink w:anchor="_Toc480980601" w:history="1">
            <w:r w:rsidRPr="008B2B5F">
              <w:rPr>
                <w:rStyle w:val="Hyperlink"/>
                <w:noProof/>
              </w:rPr>
              <w:t>4.1.5</w:t>
            </w:r>
            <w:r>
              <w:rPr>
                <w:rFonts w:asciiTheme="minorHAnsi" w:hAnsiTheme="minorHAnsi"/>
                <w:noProof/>
                <w:szCs w:val="22"/>
              </w:rPr>
              <w:tab/>
            </w:r>
            <w:r w:rsidRPr="008B2B5F">
              <w:rPr>
                <w:rStyle w:val="Hyperlink"/>
                <w:noProof/>
              </w:rPr>
              <w:t>Protocol relationship</w:t>
            </w:r>
            <w:r>
              <w:rPr>
                <w:noProof/>
                <w:webHidden/>
              </w:rPr>
              <w:tab/>
            </w:r>
            <w:r>
              <w:rPr>
                <w:noProof/>
                <w:webHidden/>
              </w:rPr>
              <w:fldChar w:fldCharType="begin"/>
            </w:r>
            <w:r>
              <w:rPr>
                <w:noProof/>
                <w:webHidden/>
              </w:rPr>
              <w:instrText xml:space="preserve"> PAGEREF _Toc480980601 \h </w:instrText>
            </w:r>
            <w:r>
              <w:rPr>
                <w:noProof/>
                <w:webHidden/>
              </w:rPr>
            </w:r>
            <w:r>
              <w:rPr>
                <w:noProof/>
                <w:webHidden/>
              </w:rPr>
              <w:fldChar w:fldCharType="separate"/>
            </w:r>
            <w:r>
              <w:rPr>
                <w:noProof/>
                <w:webHidden/>
              </w:rPr>
              <w:t>30</w:t>
            </w:r>
            <w:r>
              <w:rPr>
                <w:noProof/>
                <w:webHidden/>
              </w:rPr>
              <w:fldChar w:fldCharType="end"/>
            </w:r>
          </w:hyperlink>
        </w:p>
        <w:p w14:paraId="54F26F54" w14:textId="23122443" w:rsidR="00454318" w:rsidRDefault="00454318">
          <w:pPr>
            <w:pStyle w:val="TOC3"/>
            <w:tabs>
              <w:tab w:val="left" w:pos="1320"/>
              <w:tab w:val="right" w:leader="dot" w:pos="9350"/>
            </w:tabs>
            <w:rPr>
              <w:rFonts w:asciiTheme="minorHAnsi" w:hAnsiTheme="minorHAnsi"/>
              <w:noProof/>
              <w:szCs w:val="22"/>
            </w:rPr>
          </w:pPr>
          <w:hyperlink w:anchor="_Toc480980602" w:history="1">
            <w:r w:rsidRPr="008B2B5F">
              <w:rPr>
                <w:rStyle w:val="Hyperlink"/>
                <w:noProof/>
              </w:rPr>
              <w:t>4.1.6</w:t>
            </w:r>
            <w:r>
              <w:rPr>
                <w:rFonts w:asciiTheme="minorHAnsi" w:hAnsiTheme="minorHAnsi"/>
                <w:noProof/>
                <w:szCs w:val="22"/>
              </w:rPr>
              <w:tab/>
            </w:r>
            <w:r w:rsidRPr="008B2B5F">
              <w:rPr>
                <w:rStyle w:val="Hyperlink"/>
                <w:noProof/>
              </w:rPr>
              <w:t>Extensibility</w:t>
            </w:r>
            <w:r>
              <w:rPr>
                <w:noProof/>
                <w:webHidden/>
              </w:rPr>
              <w:tab/>
            </w:r>
            <w:r>
              <w:rPr>
                <w:noProof/>
                <w:webHidden/>
              </w:rPr>
              <w:fldChar w:fldCharType="begin"/>
            </w:r>
            <w:r>
              <w:rPr>
                <w:noProof/>
                <w:webHidden/>
              </w:rPr>
              <w:instrText xml:space="preserve"> PAGEREF _Toc480980602 \h </w:instrText>
            </w:r>
            <w:r>
              <w:rPr>
                <w:noProof/>
                <w:webHidden/>
              </w:rPr>
            </w:r>
            <w:r>
              <w:rPr>
                <w:noProof/>
                <w:webHidden/>
              </w:rPr>
              <w:fldChar w:fldCharType="separate"/>
            </w:r>
            <w:r>
              <w:rPr>
                <w:noProof/>
                <w:webHidden/>
              </w:rPr>
              <w:t>30</w:t>
            </w:r>
            <w:r>
              <w:rPr>
                <w:noProof/>
                <w:webHidden/>
              </w:rPr>
              <w:fldChar w:fldCharType="end"/>
            </w:r>
          </w:hyperlink>
        </w:p>
        <w:p w14:paraId="73A5C05B" w14:textId="555459D0" w:rsidR="00454318" w:rsidRDefault="00454318">
          <w:pPr>
            <w:pStyle w:val="TOC2"/>
            <w:tabs>
              <w:tab w:val="left" w:pos="880"/>
              <w:tab w:val="right" w:leader="dot" w:pos="9350"/>
            </w:tabs>
            <w:rPr>
              <w:rFonts w:asciiTheme="minorHAnsi" w:hAnsiTheme="minorHAnsi"/>
              <w:noProof/>
              <w:szCs w:val="22"/>
            </w:rPr>
          </w:pPr>
          <w:hyperlink w:anchor="_Toc480980603" w:history="1">
            <w:r w:rsidRPr="008B2B5F">
              <w:rPr>
                <w:rStyle w:val="Hyperlink"/>
                <w:noProof/>
              </w:rPr>
              <w:t>4.2</w:t>
            </w:r>
            <w:r>
              <w:rPr>
                <w:rFonts w:asciiTheme="minorHAnsi" w:hAnsiTheme="minorHAnsi"/>
                <w:noProof/>
                <w:szCs w:val="22"/>
              </w:rPr>
              <w:tab/>
            </w:r>
            <w:r w:rsidRPr="008B2B5F">
              <w:rPr>
                <w:rStyle w:val="Hyperlink"/>
                <w:noProof/>
              </w:rPr>
              <w:t>Content ownership and history</w:t>
            </w:r>
            <w:r>
              <w:rPr>
                <w:noProof/>
                <w:webHidden/>
              </w:rPr>
              <w:tab/>
            </w:r>
            <w:r>
              <w:rPr>
                <w:noProof/>
                <w:webHidden/>
              </w:rPr>
              <w:fldChar w:fldCharType="begin"/>
            </w:r>
            <w:r>
              <w:rPr>
                <w:noProof/>
                <w:webHidden/>
              </w:rPr>
              <w:instrText xml:space="preserve"> PAGEREF _Toc480980603 \h </w:instrText>
            </w:r>
            <w:r>
              <w:rPr>
                <w:noProof/>
                <w:webHidden/>
              </w:rPr>
            </w:r>
            <w:r>
              <w:rPr>
                <w:noProof/>
                <w:webHidden/>
              </w:rPr>
              <w:fldChar w:fldCharType="separate"/>
            </w:r>
            <w:r>
              <w:rPr>
                <w:noProof/>
                <w:webHidden/>
              </w:rPr>
              <w:t>30</w:t>
            </w:r>
            <w:r>
              <w:rPr>
                <w:noProof/>
                <w:webHidden/>
              </w:rPr>
              <w:fldChar w:fldCharType="end"/>
            </w:r>
          </w:hyperlink>
        </w:p>
        <w:p w14:paraId="38D150E7" w14:textId="45C43EA6" w:rsidR="00454318" w:rsidRDefault="00454318">
          <w:pPr>
            <w:pStyle w:val="TOC3"/>
            <w:tabs>
              <w:tab w:val="left" w:pos="1320"/>
              <w:tab w:val="right" w:leader="dot" w:pos="9350"/>
            </w:tabs>
            <w:rPr>
              <w:rFonts w:asciiTheme="minorHAnsi" w:hAnsiTheme="minorHAnsi"/>
              <w:noProof/>
              <w:szCs w:val="22"/>
            </w:rPr>
          </w:pPr>
          <w:hyperlink w:anchor="_Toc480980604" w:history="1">
            <w:r w:rsidRPr="008B2B5F">
              <w:rPr>
                <w:rStyle w:val="Hyperlink"/>
                <w:noProof/>
              </w:rPr>
              <w:t>4.2.1</w:t>
            </w:r>
            <w:r>
              <w:rPr>
                <w:rFonts w:asciiTheme="minorHAnsi" w:hAnsiTheme="minorHAnsi"/>
                <w:noProof/>
                <w:szCs w:val="22"/>
              </w:rPr>
              <w:tab/>
            </w:r>
            <w:r w:rsidRPr="008B2B5F">
              <w:rPr>
                <w:rStyle w:val="Hyperlink"/>
                <w:noProof/>
              </w:rPr>
              <w:t>Provenance</w:t>
            </w:r>
            <w:r>
              <w:rPr>
                <w:noProof/>
                <w:webHidden/>
              </w:rPr>
              <w:tab/>
            </w:r>
            <w:r>
              <w:rPr>
                <w:noProof/>
                <w:webHidden/>
              </w:rPr>
              <w:fldChar w:fldCharType="begin"/>
            </w:r>
            <w:r>
              <w:rPr>
                <w:noProof/>
                <w:webHidden/>
              </w:rPr>
              <w:instrText xml:space="preserve"> PAGEREF _Toc480980604 \h </w:instrText>
            </w:r>
            <w:r>
              <w:rPr>
                <w:noProof/>
                <w:webHidden/>
              </w:rPr>
            </w:r>
            <w:r>
              <w:rPr>
                <w:noProof/>
                <w:webHidden/>
              </w:rPr>
              <w:fldChar w:fldCharType="separate"/>
            </w:r>
            <w:r>
              <w:rPr>
                <w:noProof/>
                <w:webHidden/>
              </w:rPr>
              <w:t>30</w:t>
            </w:r>
            <w:r>
              <w:rPr>
                <w:noProof/>
                <w:webHidden/>
              </w:rPr>
              <w:fldChar w:fldCharType="end"/>
            </w:r>
          </w:hyperlink>
        </w:p>
        <w:p w14:paraId="511992D8" w14:textId="280F4B23" w:rsidR="00454318" w:rsidRDefault="00454318">
          <w:pPr>
            <w:pStyle w:val="TOC3"/>
            <w:tabs>
              <w:tab w:val="left" w:pos="1320"/>
              <w:tab w:val="right" w:leader="dot" w:pos="9350"/>
            </w:tabs>
            <w:rPr>
              <w:rFonts w:asciiTheme="minorHAnsi" w:hAnsiTheme="minorHAnsi"/>
              <w:noProof/>
              <w:szCs w:val="22"/>
            </w:rPr>
          </w:pPr>
          <w:hyperlink w:anchor="_Toc480980605" w:history="1">
            <w:r w:rsidRPr="008B2B5F">
              <w:rPr>
                <w:rStyle w:val="Hyperlink"/>
                <w:noProof/>
              </w:rPr>
              <w:t>4.2.2</w:t>
            </w:r>
            <w:r>
              <w:rPr>
                <w:rFonts w:asciiTheme="minorHAnsi" w:hAnsiTheme="minorHAnsi"/>
                <w:noProof/>
                <w:szCs w:val="22"/>
              </w:rPr>
              <w:tab/>
            </w:r>
            <w:r w:rsidRPr="008B2B5F">
              <w:rPr>
                <w:rStyle w:val="Hyperlink"/>
                <w:noProof/>
              </w:rPr>
              <w:t>Session effective times</w:t>
            </w:r>
            <w:r>
              <w:rPr>
                <w:noProof/>
                <w:webHidden/>
              </w:rPr>
              <w:tab/>
            </w:r>
            <w:r>
              <w:rPr>
                <w:noProof/>
                <w:webHidden/>
              </w:rPr>
              <w:fldChar w:fldCharType="begin"/>
            </w:r>
            <w:r>
              <w:rPr>
                <w:noProof/>
                <w:webHidden/>
              </w:rPr>
              <w:instrText xml:space="preserve"> PAGEREF _Toc480980605 \h </w:instrText>
            </w:r>
            <w:r>
              <w:rPr>
                <w:noProof/>
                <w:webHidden/>
              </w:rPr>
            </w:r>
            <w:r>
              <w:rPr>
                <w:noProof/>
                <w:webHidden/>
              </w:rPr>
              <w:fldChar w:fldCharType="separate"/>
            </w:r>
            <w:r>
              <w:rPr>
                <w:noProof/>
                <w:webHidden/>
              </w:rPr>
              <w:t>31</w:t>
            </w:r>
            <w:r>
              <w:rPr>
                <w:noProof/>
                <w:webHidden/>
              </w:rPr>
              <w:fldChar w:fldCharType="end"/>
            </w:r>
          </w:hyperlink>
        </w:p>
        <w:p w14:paraId="5D235C02" w14:textId="422D80DC" w:rsidR="00454318" w:rsidRDefault="00454318">
          <w:pPr>
            <w:pStyle w:val="TOC3"/>
            <w:tabs>
              <w:tab w:val="left" w:pos="1320"/>
              <w:tab w:val="right" w:leader="dot" w:pos="9350"/>
            </w:tabs>
            <w:rPr>
              <w:rFonts w:asciiTheme="minorHAnsi" w:hAnsiTheme="minorHAnsi"/>
              <w:noProof/>
              <w:szCs w:val="22"/>
            </w:rPr>
          </w:pPr>
          <w:hyperlink w:anchor="_Toc480980606" w:history="1">
            <w:r w:rsidRPr="008B2B5F">
              <w:rPr>
                <w:rStyle w:val="Hyperlink"/>
                <w:noProof/>
              </w:rPr>
              <w:t>4.2.3</w:t>
            </w:r>
            <w:r>
              <w:rPr>
                <w:rFonts w:asciiTheme="minorHAnsi" w:hAnsiTheme="minorHAnsi"/>
                <w:noProof/>
                <w:szCs w:val="22"/>
              </w:rPr>
              <w:tab/>
            </w:r>
            <w:r w:rsidRPr="008B2B5F">
              <w:rPr>
                <w:rStyle w:val="Hyperlink"/>
                <w:noProof/>
              </w:rPr>
              <w:t>Incremental changes</w:t>
            </w:r>
            <w:r>
              <w:rPr>
                <w:noProof/>
                <w:webHidden/>
              </w:rPr>
              <w:tab/>
            </w:r>
            <w:r>
              <w:rPr>
                <w:noProof/>
                <w:webHidden/>
              </w:rPr>
              <w:fldChar w:fldCharType="begin"/>
            </w:r>
            <w:r>
              <w:rPr>
                <w:noProof/>
                <w:webHidden/>
              </w:rPr>
              <w:instrText xml:space="preserve"> PAGEREF _Toc480980606 \h </w:instrText>
            </w:r>
            <w:r>
              <w:rPr>
                <w:noProof/>
                <w:webHidden/>
              </w:rPr>
            </w:r>
            <w:r>
              <w:rPr>
                <w:noProof/>
                <w:webHidden/>
              </w:rPr>
              <w:fldChar w:fldCharType="separate"/>
            </w:r>
            <w:r>
              <w:rPr>
                <w:noProof/>
                <w:webHidden/>
              </w:rPr>
              <w:t>31</w:t>
            </w:r>
            <w:r>
              <w:rPr>
                <w:noProof/>
                <w:webHidden/>
              </w:rPr>
              <w:fldChar w:fldCharType="end"/>
            </w:r>
          </w:hyperlink>
        </w:p>
        <w:p w14:paraId="308D9603" w14:textId="256ADCE4" w:rsidR="00454318" w:rsidRDefault="00454318">
          <w:pPr>
            <w:pStyle w:val="TOC3"/>
            <w:tabs>
              <w:tab w:val="left" w:pos="1320"/>
              <w:tab w:val="right" w:leader="dot" w:pos="9350"/>
            </w:tabs>
            <w:rPr>
              <w:rFonts w:asciiTheme="minorHAnsi" w:hAnsiTheme="minorHAnsi"/>
              <w:noProof/>
              <w:szCs w:val="22"/>
            </w:rPr>
          </w:pPr>
          <w:hyperlink w:anchor="_Toc480980607" w:history="1">
            <w:r w:rsidRPr="008B2B5F">
              <w:rPr>
                <w:rStyle w:val="Hyperlink"/>
                <w:noProof/>
              </w:rPr>
              <w:t>4.2.4</w:t>
            </w:r>
            <w:r>
              <w:rPr>
                <w:rFonts w:asciiTheme="minorHAnsi" w:hAnsiTheme="minorHAnsi"/>
                <w:noProof/>
                <w:szCs w:val="22"/>
              </w:rPr>
              <w:tab/>
            </w:r>
            <w:r w:rsidRPr="008B2B5F">
              <w:rPr>
                <w:rStyle w:val="Hyperlink"/>
                <w:noProof/>
              </w:rPr>
              <w:t>Interface</w:t>
            </w:r>
            <w:r>
              <w:rPr>
                <w:noProof/>
                <w:webHidden/>
              </w:rPr>
              <w:tab/>
            </w:r>
            <w:r>
              <w:rPr>
                <w:noProof/>
                <w:webHidden/>
              </w:rPr>
              <w:fldChar w:fldCharType="begin"/>
            </w:r>
            <w:r>
              <w:rPr>
                <w:noProof/>
                <w:webHidden/>
              </w:rPr>
              <w:instrText xml:space="preserve"> PAGEREF _Toc480980607 \h </w:instrText>
            </w:r>
            <w:r>
              <w:rPr>
                <w:noProof/>
                <w:webHidden/>
              </w:rPr>
            </w:r>
            <w:r>
              <w:rPr>
                <w:noProof/>
                <w:webHidden/>
              </w:rPr>
              <w:fldChar w:fldCharType="separate"/>
            </w:r>
            <w:r>
              <w:rPr>
                <w:noProof/>
                <w:webHidden/>
              </w:rPr>
              <w:t>31</w:t>
            </w:r>
            <w:r>
              <w:rPr>
                <w:noProof/>
                <w:webHidden/>
              </w:rPr>
              <w:fldChar w:fldCharType="end"/>
            </w:r>
          </w:hyperlink>
        </w:p>
        <w:p w14:paraId="42C0D066" w14:textId="5064C3EC" w:rsidR="00454318" w:rsidRDefault="00454318">
          <w:pPr>
            <w:pStyle w:val="TOC3"/>
            <w:tabs>
              <w:tab w:val="left" w:pos="1320"/>
              <w:tab w:val="right" w:leader="dot" w:pos="9350"/>
            </w:tabs>
            <w:rPr>
              <w:rFonts w:asciiTheme="minorHAnsi" w:hAnsiTheme="minorHAnsi"/>
              <w:noProof/>
              <w:szCs w:val="22"/>
            </w:rPr>
          </w:pPr>
          <w:hyperlink w:anchor="_Toc480980608" w:history="1">
            <w:r w:rsidRPr="008B2B5F">
              <w:rPr>
                <w:rStyle w:val="Hyperlink"/>
                <w:noProof/>
              </w:rPr>
              <w:t>4.2.5</w:t>
            </w:r>
            <w:r>
              <w:rPr>
                <w:rFonts w:asciiTheme="minorHAnsi" w:hAnsiTheme="minorHAnsi"/>
                <w:noProof/>
                <w:szCs w:val="22"/>
              </w:rPr>
              <w:tab/>
            </w:r>
            <w:r w:rsidRPr="008B2B5F">
              <w:rPr>
                <w:rStyle w:val="Hyperlink"/>
                <w:noProof/>
              </w:rPr>
              <w:t>Protocols</w:t>
            </w:r>
            <w:r>
              <w:rPr>
                <w:noProof/>
                <w:webHidden/>
              </w:rPr>
              <w:tab/>
            </w:r>
            <w:r>
              <w:rPr>
                <w:noProof/>
                <w:webHidden/>
              </w:rPr>
              <w:fldChar w:fldCharType="begin"/>
            </w:r>
            <w:r>
              <w:rPr>
                <w:noProof/>
                <w:webHidden/>
              </w:rPr>
              <w:instrText xml:space="preserve"> PAGEREF _Toc480980608 \h </w:instrText>
            </w:r>
            <w:r>
              <w:rPr>
                <w:noProof/>
                <w:webHidden/>
              </w:rPr>
            </w:r>
            <w:r>
              <w:rPr>
                <w:noProof/>
                <w:webHidden/>
              </w:rPr>
              <w:fldChar w:fldCharType="separate"/>
            </w:r>
            <w:r>
              <w:rPr>
                <w:noProof/>
                <w:webHidden/>
              </w:rPr>
              <w:t>31</w:t>
            </w:r>
            <w:r>
              <w:rPr>
                <w:noProof/>
                <w:webHidden/>
              </w:rPr>
              <w:fldChar w:fldCharType="end"/>
            </w:r>
          </w:hyperlink>
        </w:p>
        <w:p w14:paraId="7A07B4B0" w14:textId="3FEE66AA" w:rsidR="00454318" w:rsidRDefault="00454318">
          <w:pPr>
            <w:pStyle w:val="TOC3"/>
            <w:tabs>
              <w:tab w:val="left" w:pos="1320"/>
              <w:tab w:val="right" w:leader="dot" w:pos="9350"/>
            </w:tabs>
            <w:rPr>
              <w:rFonts w:asciiTheme="minorHAnsi" w:hAnsiTheme="minorHAnsi"/>
              <w:noProof/>
              <w:szCs w:val="22"/>
            </w:rPr>
          </w:pPr>
          <w:hyperlink w:anchor="_Toc480980609" w:history="1">
            <w:r w:rsidRPr="008B2B5F">
              <w:rPr>
                <w:rStyle w:val="Hyperlink"/>
                <w:noProof/>
              </w:rPr>
              <w:t>4.2.6</w:t>
            </w:r>
            <w:r>
              <w:rPr>
                <w:rFonts w:asciiTheme="minorHAnsi" w:hAnsiTheme="minorHAnsi"/>
                <w:noProof/>
                <w:szCs w:val="22"/>
              </w:rPr>
              <w:tab/>
            </w:r>
            <w:r w:rsidRPr="008B2B5F">
              <w:rPr>
                <w:rStyle w:val="Hyperlink"/>
                <w:noProof/>
              </w:rPr>
              <w:t>Service</w:t>
            </w:r>
            <w:r>
              <w:rPr>
                <w:noProof/>
                <w:webHidden/>
              </w:rPr>
              <w:tab/>
            </w:r>
            <w:r>
              <w:rPr>
                <w:noProof/>
                <w:webHidden/>
              </w:rPr>
              <w:fldChar w:fldCharType="begin"/>
            </w:r>
            <w:r>
              <w:rPr>
                <w:noProof/>
                <w:webHidden/>
              </w:rPr>
              <w:instrText xml:space="preserve"> PAGEREF _Toc480980609 \h </w:instrText>
            </w:r>
            <w:r>
              <w:rPr>
                <w:noProof/>
                <w:webHidden/>
              </w:rPr>
            </w:r>
            <w:r>
              <w:rPr>
                <w:noProof/>
                <w:webHidden/>
              </w:rPr>
              <w:fldChar w:fldCharType="separate"/>
            </w:r>
            <w:r>
              <w:rPr>
                <w:noProof/>
                <w:webHidden/>
              </w:rPr>
              <w:t>31</w:t>
            </w:r>
            <w:r>
              <w:rPr>
                <w:noProof/>
                <w:webHidden/>
              </w:rPr>
              <w:fldChar w:fldCharType="end"/>
            </w:r>
          </w:hyperlink>
        </w:p>
        <w:p w14:paraId="14ABC9C3" w14:textId="19165B08" w:rsidR="00454318" w:rsidRDefault="00454318">
          <w:pPr>
            <w:pStyle w:val="TOC3"/>
            <w:tabs>
              <w:tab w:val="left" w:pos="1320"/>
              <w:tab w:val="right" w:leader="dot" w:pos="9350"/>
            </w:tabs>
            <w:rPr>
              <w:rFonts w:asciiTheme="minorHAnsi" w:hAnsiTheme="minorHAnsi"/>
              <w:noProof/>
              <w:szCs w:val="22"/>
            </w:rPr>
          </w:pPr>
          <w:hyperlink w:anchor="_Toc480980610" w:history="1">
            <w:r w:rsidRPr="008B2B5F">
              <w:rPr>
                <w:rStyle w:val="Hyperlink"/>
                <w:noProof/>
              </w:rPr>
              <w:t>4.2.7</w:t>
            </w:r>
            <w:r>
              <w:rPr>
                <w:rFonts w:asciiTheme="minorHAnsi" w:hAnsiTheme="minorHAnsi"/>
                <w:noProof/>
                <w:szCs w:val="22"/>
              </w:rPr>
              <w:tab/>
            </w:r>
            <w:r w:rsidRPr="008B2B5F">
              <w:rPr>
                <w:rStyle w:val="Hyperlink"/>
                <w:noProof/>
              </w:rPr>
              <w:t>Transport</w:t>
            </w:r>
            <w:r>
              <w:rPr>
                <w:noProof/>
                <w:webHidden/>
              </w:rPr>
              <w:tab/>
            </w:r>
            <w:r>
              <w:rPr>
                <w:noProof/>
                <w:webHidden/>
              </w:rPr>
              <w:fldChar w:fldCharType="begin"/>
            </w:r>
            <w:r>
              <w:rPr>
                <w:noProof/>
                <w:webHidden/>
              </w:rPr>
              <w:instrText xml:space="preserve"> PAGEREF _Toc480980610 \h </w:instrText>
            </w:r>
            <w:r>
              <w:rPr>
                <w:noProof/>
                <w:webHidden/>
              </w:rPr>
            </w:r>
            <w:r>
              <w:rPr>
                <w:noProof/>
                <w:webHidden/>
              </w:rPr>
              <w:fldChar w:fldCharType="separate"/>
            </w:r>
            <w:r>
              <w:rPr>
                <w:noProof/>
                <w:webHidden/>
              </w:rPr>
              <w:t>31</w:t>
            </w:r>
            <w:r>
              <w:rPr>
                <w:noProof/>
                <w:webHidden/>
              </w:rPr>
              <w:fldChar w:fldCharType="end"/>
            </w:r>
          </w:hyperlink>
        </w:p>
        <w:p w14:paraId="1D680134" w14:textId="1A8BA4C5" w:rsidR="00454318" w:rsidRDefault="00454318">
          <w:pPr>
            <w:pStyle w:val="TOC3"/>
            <w:tabs>
              <w:tab w:val="left" w:pos="1320"/>
              <w:tab w:val="right" w:leader="dot" w:pos="9350"/>
            </w:tabs>
            <w:rPr>
              <w:rFonts w:asciiTheme="minorHAnsi" w:hAnsiTheme="minorHAnsi"/>
              <w:noProof/>
              <w:szCs w:val="22"/>
            </w:rPr>
          </w:pPr>
          <w:hyperlink w:anchor="_Toc480980611" w:history="1">
            <w:r w:rsidRPr="008B2B5F">
              <w:rPr>
                <w:rStyle w:val="Hyperlink"/>
                <w:noProof/>
              </w:rPr>
              <w:t>4.2.8</w:t>
            </w:r>
            <w:r>
              <w:rPr>
                <w:rFonts w:asciiTheme="minorHAnsi" w:hAnsiTheme="minorHAnsi"/>
                <w:noProof/>
                <w:szCs w:val="22"/>
              </w:rPr>
              <w:tab/>
            </w:r>
            <w:r w:rsidRPr="008B2B5F">
              <w:rPr>
                <w:rStyle w:val="Hyperlink"/>
                <w:noProof/>
              </w:rPr>
              <w:t>Session</w:t>
            </w:r>
            <w:r>
              <w:rPr>
                <w:noProof/>
                <w:webHidden/>
              </w:rPr>
              <w:tab/>
            </w:r>
            <w:r>
              <w:rPr>
                <w:noProof/>
                <w:webHidden/>
              </w:rPr>
              <w:fldChar w:fldCharType="begin"/>
            </w:r>
            <w:r>
              <w:rPr>
                <w:noProof/>
                <w:webHidden/>
              </w:rPr>
              <w:instrText xml:space="preserve"> PAGEREF _Toc480980611 \h </w:instrText>
            </w:r>
            <w:r>
              <w:rPr>
                <w:noProof/>
                <w:webHidden/>
              </w:rPr>
            </w:r>
            <w:r>
              <w:rPr>
                <w:noProof/>
                <w:webHidden/>
              </w:rPr>
              <w:fldChar w:fldCharType="separate"/>
            </w:r>
            <w:r>
              <w:rPr>
                <w:noProof/>
                <w:webHidden/>
              </w:rPr>
              <w:t>31</w:t>
            </w:r>
            <w:r>
              <w:rPr>
                <w:noProof/>
                <w:webHidden/>
              </w:rPr>
              <w:fldChar w:fldCharType="end"/>
            </w:r>
          </w:hyperlink>
        </w:p>
        <w:p w14:paraId="3A02E6AE" w14:textId="5B3AE58C" w:rsidR="00454318" w:rsidRDefault="00454318">
          <w:pPr>
            <w:pStyle w:val="TOC1"/>
            <w:tabs>
              <w:tab w:val="left" w:pos="440"/>
              <w:tab w:val="right" w:leader="dot" w:pos="9350"/>
            </w:tabs>
            <w:rPr>
              <w:rFonts w:asciiTheme="minorHAnsi" w:hAnsiTheme="minorHAnsi"/>
              <w:noProof/>
              <w:szCs w:val="22"/>
            </w:rPr>
          </w:pPr>
          <w:hyperlink w:anchor="_Toc480980612" w:history="1">
            <w:r w:rsidRPr="008B2B5F">
              <w:rPr>
                <w:rStyle w:val="Hyperlink"/>
                <w:noProof/>
              </w:rPr>
              <w:t>5</w:t>
            </w:r>
            <w:r>
              <w:rPr>
                <w:rFonts w:asciiTheme="minorHAnsi" w:hAnsiTheme="minorHAnsi"/>
                <w:noProof/>
                <w:szCs w:val="22"/>
              </w:rPr>
              <w:tab/>
            </w:r>
            <w:r w:rsidRPr="008B2B5F">
              <w:rPr>
                <w:rStyle w:val="Hyperlink"/>
                <w:noProof/>
              </w:rPr>
              <w:t>Score DSL</w:t>
            </w:r>
            <w:r>
              <w:rPr>
                <w:noProof/>
                <w:webHidden/>
              </w:rPr>
              <w:tab/>
            </w:r>
            <w:r>
              <w:rPr>
                <w:noProof/>
                <w:webHidden/>
              </w:rPr>
              <w:fldChar w:fldCharType="begin"/>
            </w:r>
            <w:r>
              <w:rPr>
                <w:noProof/>
                <w:webHidden/>
              </w:rPr>
              <w:instrText xml:space="preserve"> PAGEREF _Toc480980612 \h </w:instrText>
            </w:r>
            <w:r>
              <w:rPr>
                <w:noProof/>
                <w:webHidden/>
              </w:rPr>
            </w:r>
            <w:r>
              <w:rPr>
                <w:noProof/>
                <w:webHidden/>
              </w:rPr>
              <w:fldChar w:fldCharType="separate"/>
            </w:r>
            <w:r>
              <w:rPr>
                <w:noProof/>
                <w:webHidden/>
              </w:rPr>
              <w:t>32</w:t>
            </w:r>
            <w:r>
              <w:rPr>
                <w:noProof/>
                <w:webHidden/>
              </w:rPr>
              <w:fldChar w:fldCharType="end"/>
            </w:r>
          </w:hyperlink>
        </w:p>
        <w:p w14:paraId="1C58834B" w14:textId="1A8CF492" w:rsidR="00454318" w:rsidRDefault="00454318">
          <w:pPr>
            <w:pStyle w:val="TOC2"/>
            <w:tabs>
              <w:tab w:val="left" w:pos="880"/>
              <w:tab w:val="right" w:leader="dot" w:pos="9350"/>
            </w:tabs>
            <w:rPr>
              <w:rFonts w:asciiTheme="minorHAnsi" w:hAnsiTheme="minorHAnsi"/>
              <w:noProof/>
              <w:szCs w:val="22"/>
            </w:rPr>
          </w:pPr>
          <w:hyperlink w:anchor="_Toc480980614" w:history="1">
            <w:r w:rsidRPr="008B2B5F">
              <w:rPr>
                <w:rStyle w:val="Hyperlink"/>
                <w:noProof/>
              </w:rPr>
              <w:t>5.1</w:t>
            </w:r>
            <w:r>
              <w:rPr>
                <w:rFonts w:asciiTheme="minorHAnsi" w:hAnsiTheme="minorHAnsi"/>
                <w:noProof/>
                <w:szCs w:val="22"/>
              </w:rPr>
              <w:tab/>
            </w:r>
            <w:r w:rsidRPr="008B2B5F">
              <w:rPr>
                <w:rStyle w:val="Hyperlink"/>
                <w:noProof/>
              </w:rPr>
              <w:t>Grammar</w:t>
            </w:r>
            <w:r>
              <w:rPr>
                <w:noProof/>
                <w:webHidden/>
              </w:rPr>
              <w:tab/>
            </w:r>
            <w:r>
              <w:rPr>
                <w:noProof/>
                <w:webHidden/>
              </w:rPr>
              <w:fldChar w:fldCharType="begin"/>
            </w:r>
            <w:r>
              <w:rPr>
                <w:noProof/>
                <w:webHidden/>
              </w:rPr>
              <w:instrText xml:space="preserve"> PAGEREF _Toc480980614 \h </w:instrText>
            </w:r>
            <w:r>
              <w:rPr>
                <w:noProof/>
                <w:webHidden/>
              </w:rPr>
            </w:r>
            <w:r>
              <w:rPr>
                <w:noProof/>
                <w:webHidden/>
              </w:rPr>
              <w:fldChar w:fldCharType="separate"/>
            </w:r>
            <w:r>
              <w:rPr>
                <w:noProof/>
                <w:webHidden/>
              </w:rPr>
              <w:t>32</w:t>
            </w:r>
            <w:r>
              <w:rPr>
                <w:noProof/>
                <w:webHidden/>
              </w:rPr>
              <w:fldChar w:fldCharType="end"/>
            </w:r>
          </w:hyperlink>
        </w:p>
        <w:p w14:paraId="0AB1A52C" w14:textId="00B60504" w:rsidR="00454318" w:rsidRDefault="00454318">
          <w:pPr>
            <w:pStyle w:val="TOC3"/>
            <w:tabs>
              <w:tab w:val="left" w:pos="1320"/>
              <w:tab w:val="right" w:leader="dot" w:pos="9350"/>
            </w:tabs>
            <w:rPr>
              <w:rFonts w:asciiTheme="minorHAnsi" w:hAnsiTheme="minorHAnsi"/>
              <w:noProof/>
              <w:szCs w:val="22"/>
            </w:rPr>
          </w:pPr>
          <w:hyperlink w:anchor="_Toc480980615" w:history="1">
            <w:r w:rsidRPr="008B2B5F">
              <w:rPr>
                <w:rStyle w:val="Hyperlink"/>
                <w:noProof/>
              </w:rPr>
              <w:t>5.1.1</w:t>
            </w:r>
            <w:r>
              <w:rPr>
                <w:rFonts w:asciiTheme="minorHAnsi" w:hAnsiTheme="minorHAnsi"/>
                <w:noProof/>
                <w:szCs w:val="22"/>
              </w:rPr>
              <w:tab/>
            </w:r>
            <w:r w:rsidRPr="008B2B5F">
              <w:rPr>
                <w:rStyle w:val="Hyperlink"/>
                <w:noProof/>
              </w:rPr>
              <w:t>Comments</w:t>
            </w:r>
            <w:r>
              <w:rPr>
                <w:noProof/>
                <w:webHidden/>
              </w:rPr>
              <w:tab/>
            </w:r>
            <w:r>
              <w:rPr>
                <w:noProof/>
                <w:webHidden/>
              </w:rPr>
              <w:fldChar w:fldCharType="begin"/>
            </w:r>
            <w:r>
              <w:rPr>
                <w:noProof/>
                <w:webHidden/>
              </w:rPr>
              <w:instrText xml:space="preserve"> PAGEREF _Toc480980615 \h </w:instrText>
            </w:r>
            <w:r>
              <w:rPr>
                <w:noProof/>
                <w:webHidden/>
              </w:rPr>
            </w:r>
            <w:r>
              <w:rPr>
                <w:noProof/>
                <w:webHidden/>
              </w:rPr>
              <w:fldChar w:fldCharType="separate"/>
            </w:r>
            <w:r>
              <w:rPr>
                <w:noProof/>
                <w:webHidden/>
              </w:rPr>
              <w:t>32</w:t>
            </w:r>
            <w:r>
              <w:rPr>
                <w:noProof/>
                <w:webHidden/>
              </w:rPr>
              <w:fldChar w:fldCharType="end"/>
            </w:r>
          </w:hyperlink>
        </w:p>
        <w:p w14:paraId="5C1A430D" w14:textId="0B1487BA" w:rsidR="00454318" w:rsidRDefault="00454318">
          <w:pPr>
            <w:pStyle w:val="TOC3"/>
            <w:tabs>
              <w:tab w:val="left" w:pos="1320"/>
              <w:tab w:val="right" w:leader="dot" w:pos="9350"/>
            </w:tabs>
            <w:rPr>
              <w:rFonts w:asciiTheme="minorHAnsi" w:hAnsiTheme="minorHAnsi"/>
              <w:noProof/>
              <w:szCs w:val="22"/>
            </w:rPr>
          </w:pPr>
          <w:hyperlink w:anchor="_Toc480980617" w:history="1">
            <w:r w:rsidRPr="008B2B5F">
              <w:rPr>
                <w:rStyle w:val="Hyperlink"/>
                <w:noProof/>
              </w:rPr>
              <w:t>5.1.2</w:t>
            </w:r>
            <w:r>
              <w:rPr>
                <w:rFonts w:asciiTheme="minorHAnsi" w:hAnsiTheme="minorHAnsi"/>
                <w:noProof/>
                <w:szCs w:val="22"/>
              </w:rPr>
              <w:tab/>
            </w:r>
            <w:r w:rsidRPr="008B2B5F">
              <w:rPr>
                <w:rStyle w:val="Hyperlink"/>
                <w:noProof/>
              </w:rPr>
              <w:t>Literals</w:t>
            </w:r>
            <w:r>
              <w:rPr>
                <w:noProof/>
                <w:webHidden/>
              </w:rPr>
              <w:tab/>
            </w:r>
            <w:r>
              <w:rPr>
                <w:noProof/>
                <w:webHidden/>
              </w:rPr>
              <w:fldChar w:fldCharType="begin"/>
            </w:r>
            <w:r>
              <w:rPr>
                <w:noProof/>
                <w:webHidden/>
              </w:rPr>
              <w:instrText xml:space="preserve"> PAGEREF _Toc480980617 \h </w:instrText>
            </w:r>
            <w:r>
              <w:rPr>
                <w:noProof/>
                <w:webHidden/>
              </w:rPr>
            </w:r>
            <w:r>
              <w:rPr>
                <w:noProof/>
                <w:webHidden/>
              </w:rPr>
              <w:fldChar w:fldCharType="separate"/>
            </w:r>
            <w:r>
              <w:rPr>
                <w:noProof/>
                <w:webHidden/>
              </w:rPr>
              <w:t>32</w:t>
            </w:r>
            <w:r>
              <w:rPr>
                <w:noProof/>
                <w:webHidden/>
              </w:rPr>
              <w:fldChar w:fldCharType="end"/>
            </w:r>
          </w:hyperlink>
        </w:p>
        <w:p w14:paraId="768B4128" w14:textId="33C49822" w:rsidR="00454318" w:rsidRDefault="00454318">
          <w:pPr>
            <w:pStyle w:val="TOC3"/>
            <w:tabs>
              <w:tab w:val="left" w:pos="1320"/>
              <w:tab w:val="right" w:leader="dot" w:pos="9350"/>
            </w:tabs>
            <w:rPr>
              <w:rFonts w:asciiTheme="minorHAnsi" w:hAnsiTheme="minorHAnsi"/>
              <w:noProof/>
              <w:szCs w:val="22"/>
            </w:rPr>
          </w:pPr>
          <w:hyperlink w:anchor="_Toc480980618" w:history="1">
            <w:r w:rsidRPr="008B2B5F">
              <w:rPr>
                <w:rStyle w:val="Hyperlink"/>
                <w:noProof/>
              </w:rPr>
              <w:t>5.1.3</w:t>
            </w:r>
            <w:r>
              <w:rPr>
                <w:rFonts w:asciiTheme="minorHAnsi" w:hAnsiTheme="minorHAnsi"/>
                <w:noProof/>
                <w:szCs w:val="22"/>
              </w:rPr>
              <w:tab/>
            </w:r>
            <w:r w:rsidRPr="008B2B5F">
              <w:rPr>
                <w:rStyle w:val="Hyperlink"/>
                <w:noProof/>
              </w:rPr>
              <w:t>Variables</w:t>
            </w:r>
            <w:r>
              <w:rPr>
                <w:noProof/>
                <w:webHidden/>
              </w:rPr>
              <w:tab/>
            </w:r>
            <w:r>
              <w:rPr>
                <w:noProof/>
                <w:webHidden/>
              </w:rPr>
              <w:fldChar w:fldCharType="begin"/>
            </w:r>
            <w:r>
              <w:rPr>
                <w:noProof/>
                <w:webHidden/>
              </w:rPr>
              <w:instrText xml:space="preserve"> PAGEREF _Toc480980618 \h </w:instrText>
            </w:r>
            <w:r>
              <w:rPr>
                <w:noProof/>
                <w:webHidden/>
              </w:rPr>
            </w:r>
            <w:r>
              <w:rPr>
                <w:noProof/>
                <w:webHidden/>
              </w:rPr>
              <w:fldChar w:fldCharType="separate"/>
            </w:r>
            <w:r>
              <w:rPr>
                <w:noProof/>
                <w:webHidden/>
              </w:rPr>
              <w:t>34</w:t>
            </w:r>
            <w:r>
              <w:rPr>
                <w:noProof/>
                <w:webHidden/>
              </w:rPr>
              <w:fldChar w:fldCharType="end"/>
            </w:r>
          </w:hyperlink>
        </w:p>
        <w:p w14:paraId="574F89E6" w14:textId="4E25ED5C" w:rsidR="00454318" w:rsidRDefault="00454318">
          <w:pPr>
            <w:pStyle w:val="TOC3"/>
            <w:tabs>
              <w:tab w:val="left" w:pos="1320"/>
              <w:tab w:val="right" w:leader="dot" w:pos="9350"/>
            </w:tabs>
            <w:rPr>
              <w:rFonts w:asciiTheme="minorHAnsi" w:hAnsiTheme="minorHAnsi"/>
              <w:noProof/>
              <w:szCs w:val="22"/>
            </w:rPr>
          </w:pPr>
          <w:hyperlink w:anchor="_Toc480980619" w:history="1">
            <w:r w:rsidRPr="008B2B5F">
              <w:rPr>
                <w:rStyle w:val="Hyperlink"/>
                <w:noProof/>
              </w:rPr>
              <w:t>5.1.4</w:t>
            </w:r>
            <w:r>
              <w:rPr>
                <w:rFonts w:asciiTheme="minorHAnsi" w:hAnsiTheme="minorHAnsi"/>
                <w:noProof/>
                <w:szCs w:val="22"/>
              </w:rPr>
              <w:tab/>
            </w:r>
            <w:r w:rsidRPr="008B2B5F">
              <w:rPr>
                <w:rStyle w:val="Hyperlink"/>
                <w:noProof/>
              </w:rPr>
              <w:t>Message element references</w:t>
            </w:r>
            <w:r>
              <w:rPr>
                <w:noProof/>
                <w:webHidden/>
              </w:rPr>
              <w:tab/>
            </w:r>
            <w:r>
              <w:rPr>
                <w:noProof/>
                <w:webHidden/>
              </w:rPr>
              <w:fldChar w:fldCharType="begin"/>
            </w:r>
            <w:r>
              <w:rPr>
                <w:noProof/>
                <w:webHidden/>
              </w:rPr>
              <w:instrText xml:space="preserve"> PAGEREF _Toc480980619 \h </w:instrText>
            </w:r>
            <w:r>
              <w:rPr>
                <w:noProof/>
                <w:webHidden/>
              </w:rPr>
            </w:r>
            <w:r>
              <w:rPr>
                <w:noProof/>
                <w:webHidden/>
              </w:rPr>
              <w:fldChar w:fldCharType="separate"/>
            </w:r>
            <w:r>
              <w:rPr>
                <w:noProof/>
                <w:webHidden/>
              </w:rPr>
              <w:t>34</w:t>
            </w:r>
            <w:r>
              <w:rPr>
                <w:noProof/>
                <w:webHidden/>
              </w:rPr>
              <w:fldChar w:fldCharType="end"/>
            </w:r>
          </w:hyperlink>
        </w:p>
        <w:p w14:paraId="216A2BD3" w14:textId="06197C43" w:rsidR="00454318" w:rsidRDefault="00454318">
          <w:pPr>
            <w:pStyle w:val="TOC3"/>
            <w:tabs>
              <w:tab w:val="left" w:pos="1320"/>
              <w:tab w:val="right" w:leader="dot" w:pos="9350"/>
            </w:tabs>
            <w:rPr>
              <w:rFonts w:asciiTheme="minorHAnsi" w:hAnsiTheme="minorHAnsi"/>
              <w:noProof/>
              <w:szCs w:val="22"/>
            </w:rPr>
          </w:pPr>
          <w:hyperlink w:anchor="_Toc480980621" w:history="1">
            <w:r w:rsidRPr="008B2B5F">
              <w:rPr>
                <w:rStyle w:val="Hyperlink"/>
                <w:noProof/>
              </w:rPr>
              <w:t>5.1.5</w:t>
            </w:r>
            <w:r>
              <w:rPr>
                <w:rFonts w:asciiTheme="minorHAnsi" w:hAnsiTheme="minorHAnsi"/>
                <w:noProof/>
                <w:szCs w:val="22"/>
              </w:rPr>
              <w:tab/>
            </w:r>
            <w:r w:rsidRPr="008B2B5F">
              <w:rPr>
                <w:rStyle w:val="Hyperlink"/>
                <w:noProof/>
              </w:rPr>
              <w:t>Conditional expressions</w:t>
            </w:r>
            <w:r>
              <w:rPr>
                <w:noProof/>
                <w:webHidden/>
              </w:rPr>
              <w:tab/>
            </w:r>
            <w:r>
              <w:rPr>
                <w:noProof/>
                <w:webHidden/>
              </w:rPr>
              <w:fldChar w:fldCharType="begin"/>
            </w:r>
            <w:r>
              <w:rPr>
                <w:noProof/>
                <w:webHidden/>
              </w:rPr>
              <w:instrText xml:space="preserve"> PAGEREF _Toc480980621 \h </w:instrText>
            </w:r>
            <w:r>
              <w:rPr>
                <w:noProof/>
                <w:webHidden/>
              </w:rPr>
            </w:r>
            <w:r>
              <w:rPr>
                <w:noProof/>
                <w:webHidden/>
              </w:rPr>
              <w:fldChar w:fldCharType="separate"/>
            </w:r>
            <w:r>
              <w:rPr>
                <w:noProof/>
                <w:webHidden/>
              </w:rPr>
              <w:t>35</w:t>
            </w:r>
            <w:r>
              <w:rPr>
                <w:noProof/>
                <w:webHidden/>
              </w:rPr>
              <w:fldChar w:fldCharType="end"/>
            </w:r>
          </w:hyperlink>
        </w:p>
        <w:p w14:paraId="01200D61" w14:textId="7A321CDD" w:rsidR="00454318" w:rsidRDefault="00454318">
          <w:pPr>
            <w:pStyle w:val="TOC3"/>
            <w:tabs>
              <w:tab w:val="left" w:pos="1320"/>
              <w:tab w:val="right" w:leader="dot" w:pos="9350"/>
            </w:tabs>
            <w:rPr>
              <w:rFonts w:asciiTheme="minorHAnsi" w:hAnsiTheme="minorHAnsi"/>
              <w:noProof/>
              <w:szCs w:val="22"/>
            </w:rPr>
          </w:pPr>
          <w:hyperlink w:anchor="_Toc480980623" w:history="1">
            <w:r w:rsidRPr="008B2B5F">
              <w:rPr>
                <w:rStyle w:val="Hyperlink"/>
                <w:noProof/>
              </w:rPr>
              <w:t>5.1.6</w:t>
            </w:r>
            <w:r>
              <w:rPr>
                <w:rFonts w:asciiTheme="minorHAnsi" w:hAnsiTheme="minorHAnsi"/>
                <w:noProof/>
                <w:szCs w:val="22"/>
              </w:rPr>
              <w:tab/>
            </w:r>
            <w:r w:rsidRPr="008B2B5F">
              <w:rPr>
                <w:rStyle w:val="Hyperlink"/>
                <w:noProof/>
              </w:rPr>
              <w:t>Assignment expressions</w:t>
            </w:r>
            <w:r>
              <w:rPr>
                <w:noProof/>
                <w:webHidden/>
              </w:rPr>
              <w:tab/>
            </w:r>
            <w:r>
              <w:rPr>
                <w:noProof/>
                <w:webHidden/>
              </w:rPr>
              <w:fldChar w:fldCharType="begin"/>
            </w:r>
            <w:r>
              <w:rPr>
                <w:noProof/>
                <w:webHidden/>
              </w:rPr>
              <w:instrText xml:space="preserve"> PAGEREF _Toc480980623 \h </w:instrText>
            </w:r>
            <w:r>
              <w:rPr>
                <w:noProof/>
                <w:webHidden/>
              </w:rPr>
            </w:r>
            <w:r>
              <w:rPr>
                <w:noProof/>
                <w:webHidden/>
              </w:rPr>
              <w:fldChar w:fldCharType="separate"/>
            </w:r>
            <w:r>
              <w:rPr>
                <w:noProof/>
                <w:webHidden/>
              </w:rPr>
              <w:t>37</w:t>
            </w:r>
            <w:r>
              <w:rPr>
                <w:noProof/>
                <w:webHidden/>
              </w:rPr>
              <w:fldChar w:fldCharType="end"/>
            </w:r>
          </w:hyperlink>
        </w:p>
        <w:p w14:paraId="45ADFFE7" w14:textId="0F249505" w:rsidR="00454318" w:rsidRDefault="00454318">
          <w:pPr>
            <w:pStyle w:val="TOC2"/>
            <w:tabs>
              <w:tab w:val="left" w:pos="880"/>
              <w:tab w:val="right" w:leader="dot" w:pos="9350"/>
            </w:tabs>
            <w:rPr>
              <w:rFonts w:asciiTheme="minorHAnsi" w:hAnsiTheme="minorHAnsi"/>
              <w:noProof/>
              <w:szCs w:val="22"/>
            </w:rPr>
          </w:pPr>
          <w:hyperlink w:anchor="_Toc480980624" w:history="1">
            <w:r w:rsidRPr="008B2B5F">
              <w:rPr>
                <w:rStyle w:val="Hyperlink"/>
                <w:noProof/>
              </w:rPr>
              <w:t>5.2</w:t>
            </w:r>
            <w:r>
              <w:rPr>
                <w:rFonts w:asciiTheme="minorHAnsi" w:hAnsiTheme="minorHAnsi"/>
                <w:noProof/>
                <w:szCs w:val="22"/>
              </w:rPr>
              <w:tab/>
            </w:r>
            <w:r w:rsidRPr="008B2B5F">
              <w:rPr>
                <w:rStyle w:val="Hyperlink"/>
                <w:noProof/>
              </w:rPr>
              <w:t>Syntax errors</w:t>
            </w:r>
            <w:r>
              <w:rPr>
                <w:noProof/>
                <w:webHidden/>
              </w:rPr>
              <w:tab/>
            </w:r>
            <w:r>
              <w:rPr>
                <w:noProof/>
                <w:webHidden/>
              </w:rPr>
              <w:fldChar w:fldCharType="begin"/>
            </w:r>
            <w:r>
              <w:rPr>
                <w:noProof/>
                <w:webHidden/>
              </w:rPr>
              <w:instrText xml:space="preserve"> PAGEREF _Toc480980624 \h </w:instrText>
            </w:r>
            <w:r>
              <w:rPr>
                <w:noProof/>
                <w:webHidden/>
              </w:rPr>
            </w:r>
            <w:r>
              <w:rPr>
                <w:noProof/>
                <w:webHidden/>
              </w:rPr>
              <w:fldChar w:fldCharType="separate"/>
            </w:r>
            <w:r>
              <w:rPr>
                <w:noProof/>
                <w:webHidden/>
              </w:rPr>
              <w:t>37</w:t>
            </w:r>
            <w:r>
              <w:rPr>
                <w:noProof/>
                <w:webHidden/>
              </w:rPr>
              <w:fldChar w:fldCharType="end"/>
            </w:r>
          </w:hyperlink>
        </w:p>
        <w:p w14:paraId="3F3F2D91" w14:textId="78318B98" w:rsidR="00454318" w:rsidRDefault="00454318">
          <w:pPr>
            <w:pStyle w:val="TOC2"/>
            <w:tabs>
              <w:tab w:val="left" w:pos="880"/>
              <w:tab w:val="right" w:leader="dot" w:pos="9350"/>
            </w:tabs>
            <w:rPr>
              <w:rFonts w:asciiTheme="minorHAnsi" w:hAnsiTheme="minorHAnsi"/>
              <w:noProof/>
              <w:szCs w:val="22"/>
            </w:rPr>
          </w:pPr>
          <w:hyperlink w:anchor="_Toc480980625" w:history="1">
            <w:r w:rsidRPr="008B2B5F">
              <w:rPr>
                <w:rStyle w:val="Hyperlink"/>
                <w:noProof/>
              </w:rPr>
              <w:t>5.3</w:t>
            </w:r>
            <w:r>
              <w:rPr>
                <w:rFonts w:asciiTheme="minorHAnsi" w:hAnsiTheme="minorHAnsi"/>
                <w:noProof/>
                <w:szCs w:val="22"/>
              </w:rPr>
              <w:tab/>
            </w:r>
            <w:r w:rsidRPr="008B2B5F">
              <w:rPr>
                <w:rStyle w:val="Hyperlink"/>
                <w:noProof/>
              </w:rPr>
              <w:t>Semantic errors</w:t>
            </w:r>
            <w:r>
              <w:rPr>
                <w:noProof/>
                <w:webHidden/>
              </w:rPr>
              <w:tab/>
            </w:r>
            <w:r>
              <w:rPr>
                <w:noProof/>
                <w:webHidden/>
              </w:rPr>
              <w:fldChar w:fldCharType="begin"/>
            </w:r>
            <w:r>
              <w:rPr>
                <w:noProof/>
                <w:webHidden/>
              </w:rPr>
              <w:instrText xml:space="preserve"> PAGEREF _Toc480980625 \h </w:instrText>
            </w:r>
            <w:r>
              <w:rPr>
                <w:noProof/>
                <w:webHidden/>
              </w:rPr>
            </w:r>
            <w:r>
              <w:rPr>
                <w:noProof/>
                <w:webHidden/>
              </w:rPr>
              <w:fldChar w:fldCharType="separate"/>
            </w:r>
            <w:r>
              <w:rPr>
                <w:noProof/>
                <w:webHidden/>
              </w:rPr>
              <w:t>37</w:t>
            </w:r>
            <w:r>
              <w:rPr>
                <w:noProof/>
                <w:webHidden/>
              </w:rPr>
              <w:fldChar w:fldCharType="end"/>
            </w:r>
          </w:hyperlink>
        </w:p>
        <w:p w14:paraId="75C3E126" w14:textId="63DAB07D" w:rsidR="00454318" w:rsidRDefault="00454318">
          <w:pPr>
            <w:pStyle w:val="TOC1"/>
            <w:tabs>
              <w:tab w:val="left" w:pos="440"/>
              <w:tab w:val="right" w:leader="dot" w:pos="9350"/>
            </w:tabs>
            <w:rPr>
              <w:rFonts w:asciiTheme="minorHAnsi" w:hAnsiTheme="minorHAnsi"/>
              <w:noProof/>
              <w:szCs w:val="22"/>
            </w:rPr>
          </w:pPr>
          <w:hyperlink w:anchor="_Toc480980626" w:history="1">
            <w:r w:rsidRPr="008B2B5F">
              <w:rPr>
                <w:rStyle w:val="Hyperlink"/>
                <w:noProof/>
              </w:rPr>
              <w:t>6</w:t>
            </w:r>
            <w:r>
              <w:rPr>
                <w:rFonts w:asciiTheme="minorHAnsi" w:hAnsiTheme="minorHAnsi"/>
                <w:noProof/>
                <w:szCs w:val="22"/>
              </w:rPr>
              <w:tab/>
            </w:r>
            <w:r w:rsidRPr="008B2B5F">
              <w:rPr>
                <w:rStyle w:val="Hyperlink"/>
                <w:noProof/>
              </w:rPr>
              <w:t>Semantic Representation</w:t>
            </w:r>
            <w:r>
              <w:rPr>
                <w:noProof/>
                <w:webHidden/>
              </w:rPr>
              <w:tab/>
            </w:r>
            <w:r>
              <w:rPr>
                <w:noProof/>
                <w:webHidden/>
              </w:rPr>
              <w:fldChar w:fldCharType="begin"/>
            </w:r>
            <w:r>
              <w:rPr>
                <w:noProof/>
                <w:webHidden/>
              </w:rPr>
              <w:instrText xml:space="preserve"> PAGEREF _Toc480980626 \h </w:instrText>
            </w:r>
            <w:r>
              <w:rPr>
                <w:noProof/>
                <w:webHidden/>
              </w:rPr>
            </w:r>
            <w:r>
              <w:rPr>
                <w:noProof/>
                <w:webHidden/>
              </w:rPr>
              <w:fldChar w:fldCharType="separate"/>
            </w:r>
            <w:r>
              <w:rPr>
                <w:noProof/>
                <w:webHidden/>
              </w:rPr>
              <w:t>38</w:t>
            </w:r>
            <w:r>
              <w:rPr>
                <w:noProof/>
                <w:webHidden/>
              </w:rPr>
              <w:fldChar w:fldCharType="end"/>
            </w:r>
          </w:hyperlink>
        </w:p>
        <w:p w14:paraId="76A167F6" w14:textId="5E92B10B" w:rsidR="00454318" w:rsidRDefault="00454318">
          <w:pPr>
            <w:pStyle w:val="TOC1"/>
            <w:tabs>
              <w:tab w:val="left" w:pos="440"/>
              <w:tab w:val="right" w:leader="dot" w:pos="9350"/>
            </w:tabs>
            <w:rPr>
              <w:rFonts w:asciiTheme="minorHAnsi" w:hAnsiTheme="minorHAnsi"/>
              <w:noProof/>
              <w:szCs w:val="22"/>
            </w:rPr>
          </w:pPr>
          <w:hyperlink w:anchor="_Toc480980627" w:history="1">
            <w:r w:rsidRPr="008B2B5F">
              <w:rPr>
                <w:rStyle w:val="Hyperlink"/>
                <w:noProof/>
              </w:rPr>
              <w:t>7</w:t>
            </w:r>
            <w:r>
              <w:rPr>
                <w:rFonts w:asciiTheme="minorHAnsi" w:hAnsiTheme="minorHAnsi"/>
                <w:noProof/>
                <w:szCs w:val="22"/>
              </w:rPr>
              <w:tab/>
            </w:r>
            <w:r w:rsidRPr="008B2B5F">
              <w:rPr>
                <w:rStyle w:val="Hyperlink"/>
                <w:noProof/>
              </w:rPr>
              <w:t>Usage Guidelines</w:t>
            </w:r>
            <w:r>
              <w:rPr>
                <w:noProof/>
                <w:webHidden/>
              </w:rPr>
              <w:tab/>
            </w:r>
            <w:r>
              <w:rPr>
                <w:noProof/>
                <w:webHidden/>
              </w:rPr>
              <w:fldChar w:fldCharType="begin"/>
            </w:r>
            <w:r>
              <w:rPr>
                <w:noProof/>
                <w:webHidden/>
              </w:rPr>
              <w:instrText xml:space="preserve"> PAGEREF _Toc480980627 \h </w:instrText>
            </w:r>
            <w:r>
              <w:rPr>
                <w:noProof/>
                <w:webHidden/>
              </w:rPr>
            </w:r>
            <w:r>
              <w:rPr>
                <w:noProof/>
                <w:webHidden/>
              </w:rPr>
              <w:fldChar w:fldCharType="separate"/>
            </w:r>
            <w:r>
              <w:rPr>
                <w:noProof/>
                <w:webHidden/>
              </w:rPr>
              <w:t>38</w:t>
            </w:r>
            <w:r>
              <w:rPr>
                <w:noProof/>
                <w:webHidden/>
              </w:rPr>
              <w:fldChar w:fldCharType="end"/>
            </w:r>
          </w:hyperlink>
        </w:p>
        <w:p w14:paraId="291E3DA2" w14:textId="3A296F0F" w:rsidR="00454318" w:rsidRDefault="00454318">
          <w:pPr>
            <w:pStyle w:val="TOC1"/>
            <w:tabs>
              <w:tab w:val="left" w:pos="440"/>
              <w:tab w:val="right" w:leader="dot" w:pos="9350"/>
            </w:tabs>
            <w:rPr>
              <w:rFonts w:asciiTheme="minorHAnsi" w:hAnsiTheme="minorHAnsi"/>
              <w:noProof/>
              <w:szCs w:val="22"/>
            </w:rPr>
          </w:pPr>
          <w:hyperlink w:anchor="_Toc480980628" w:history="1">
            <w:r w:rsidRPr="008B2B5F">
              <w:rPr>
                <w:rStyle w:val="Hyperlink"/>
                <w:noProof/>
              </w:rPr>
              <w:t>8</w:t>
            </w:r>
            <w:r>
              <w:rPr>
                <w:rFonts w:asciiTheme="minorHAnsi" w:hAnsiTheme="minorHAnsi"/>
                <w:noProof/>
                <w:szCs w:val="22"/>
              </w:rPr>
              <w:tab/>
            </w:r>
            <w:r w:rsidRPr="008B2B5F">
              <w:rPr>
                <w:rStyle w:val="Hyperlink"/>
                <w:noProof/>
              </w:rPr>
              <w:t>Examples</w:t>
            </w:r>
            <w:r>
              <w:rPr>
                <w:noProof/>
                <w:webHidden/>
              </w:rPr>
              <w:tab/>
            </w:r>
            <w:r>
              <w:rPr>
                <w:noProof/>
                <w:webHidden/>
              </w:rPr>
              <w:fldChar w:fldCharType="begin"/>
            </w:r>
            <w:r>
              <w:rPr>
                <w:noProof/>
                <w:webHidden/>
              </w:rPr>
              <w:instrText xml:space="preserve"> PAGEREF _Toc480980628 \h </w:instrText>
            </w:r>
            <w:r>
              <w:rPr>
                <w:noProof/>
                <w:webHidden/>
              </w:rPr>
            </w:r>
            <w:r>
              <w:rPr>
                <w:noProof/>
                <w:webHidden/>
              </w:rPr>
              <w:fldChar w:fldCharType="separate"/>
            </w:r>
            <w:r>
              <w:rPr>
                <w:noProof/>
                <w:webHidden/>
              </w:rPr>
              <w:t>38</w:t>
            </w:r>
            <w:r>
              <w:rPr>
                <w:noProof/>
                <w:webHidden/>
              </w:rPr>
              <w:fldChar w:fldCharType="end"/>
            </w:r>
          </w:hyperlink>
        </w:p>
        <w:p w14:paraId="082F2DAC" w14:textId="1078FDB8" w:rsidR="00454318" w:rsidRDefault="00454318">
          <w:pPr>
            <w:pStyle w:val="TOC1"/>
            <w:tabs>
              <w:tab w:val="left" w:pos="440"/>
              <w:tab w:val="right" w:leader="dot" w:pos="9350"/>
            </w:tabs>
            <w:rPr>
              <w:rFonts w:asciiTheme="minorHAnsi" w:hAnsiTheme="minorHAnsi"/>
              <w:noProof/>
              <w:szCs w:val="22"/>
            </w:rPr>
          </w:pPr>
          <w:hyperlink w:anchor="_Toc480980629" w:history="1">
            <w:r w:rsidRPr="008B2B5F">
              <w:rPr>
                <w:rStyle w:val="Hyperlink"/>
                <w:noProof/>
              </w:rPr>
              <w:t>9</w:t>
            </w:r>
            <w:r>
              <w:rPr>
                <w:rFonts w:asciiTheme="minorHAnsi" w:hAnsiTheme="minorHAnsi"/>
                <w:noProof/>
                <w:szCs w:val="22"/>
              </w:rPr>
              <w:tab/>
            </w:r>
            <w:r w:rsidRPr="008B2B5F">
              <w:rPr>
                <w:rStyle w:val="Hyperlink"/>
                <w:noProof/>
              </w:rPr>
              <w:t>Appendix</w:t>
            </w:r>
            <w:r>
              <w:rPr>
                <w:noProof/>
                <w:webHidden/>
              </w:rPr>
              <w:tab/>
            </w:r>
            <w:r>
              <w:rPr>
                <w:noProof/>
                <w:webHidden/>
              </w:rPr>
              <w:fldChar w:fldCharType="begin"/>
            </w:r>
            <w:r>
              <w:rPr>
                <w:noProof/>
                <w:webHidden/>
              </w:rPr>
              <w:instrText xml:space="preserve"> PAGEREF _Toc480980629 \h </w:instrText>
            </w:r>
            <w:r>
              <w:rPr>
                <w:noProof/>
                <w:webHidden/>
              </w:rPr>
            </w:r>
            <w:r>
              <w:rPr>
                <w:noProof/>
                <w:webHidden/>
              </w:rPr>
              <w:fldChar w:fldCharType="separate"/>
            </w:r>
            <w:r>
              <w:rPr>
                <w:noProof/>
                <w:webHidden/>
              </w:rPr>
              <w:t>39</w:t>
            </w:r>
            <w:r>
              <w:rPr>
                <w:noProof/>
                <w:webHidden/>
              </w:rPr>
              <w:fldChar w:fldCharType="end"/>
            </w:r>
          </w:hyperlink>
        </w:p>
        <w:p w14:paraId="14F7CD58" w14:textId="4CFA2940" w:rsidR="00454318" w:rsidRDefault="00454318">
          <w:pPr>
            <w:pStyle w:val="TOC2"/>
            <w:tabs>
              <w:tab w:val="left" w:pos="880"/>
              <w:tab w:val="right" w:leader="dot" w:pos="9350"/>
            </w:tabs>
            <w:rPr>
              <w:rFonts w:asciiTheme="minorHAnsi" w:hAnsiTheme="minorHAnsi"/>
              <w:noProof/>
              <w:szCs w:val="22"/>
            </w:rPr>
          </w:pPr>
          <w:hyperlink w:anchor="_Toc480980630" w:history="1">
            <w:r w:rsidRPr="008B2B5F">
              <w:rPr>
                <w:rStyle w:val="Hyperlink"/>
                <w:noProof/>
              </w:rPr>
              <w:t>9.1</w:t>
            </w:r>
            <w:r>
              <w:rPr>
                <w:rFonts w:asciiTheme="minorHAnsi" w:hAnsiTheme="minorHAnsi"/>
                <w:noProof/>
                <w:szCs w:val="22"/>
              </w:rPr>
              <w:tab/>
            </w:r>
            <w:r w:rsidRPr="008B2B5F">
              <w:rPr>
                <w:rStyle w:val="Hyperlink"/>
                <w:noProof/>
              </w:rPr>
              <w:t>Changes from Repository 2010 Edition</w:t>
            </w:r>
            <w:r>
              <w:rPr>
                <w:noProof/>
                <w:webHidden/>
              </w:rPr>
              <w:tab/>
            </w:r>
            <w:r>
              <w:rPr>
                <w:noProof/>
                <w:webHidden/>
              </w:rPr>
              <w:fldChar w:fldCharType="begin"/>
            </w:r>
            <w:r>
              <w:rPr>
                <w:noProof/>
                <w:webHidden/>
              </w:rPr>
              <w:instrText xml:space="preserve"> PAGEREF _Toc480980630 \h </w:instrText>
            </w:r>
            <w:r>
              <w:rPr>
                <w:noProof/>
                <w:webHidden/>
              </w:rPr>
            </w:r>
            <w:r>
              <w:rPr>
                <w:noProof/>
                <w:webHidden/>
              </w:rPr>
              <w:fldChar w:fldCharType="separate"/>
            </w:r>
            <w:r>
              <w:rPr>
                <w:noProof/>
                <w:webHidden/>
              </w:rPr>
              <w:t>39</w:t>
            </w:r>
            <w:r>
              <w:rPr>
                <w:noProof/>
                <w:webHidden/>
              </w:rPr>
              <w:fldChar w:fldCharType="end"/>
            </w:r>
          </w:hyperlink>
        </w:p>
        <w:p w14:paraId="018D62BE" w14:textId="46770D5A" w:rsidR="00454318" w:rsidRDefault="00454318">
          <w:pPr>
            <w:pStyle w:val="TOC2"/>
            <w:tabs>
              <w:tab w:val="left" w:pos="880"/>
              <w:tab w:val="right" w:leader="dot" w:pos="9350"/>
            </w:tabs>
            <w:rPr>
              <w:rFonts w:asciiTheme="minorHAnsi" w:hAnsiTheme="minorHAnsi"/>
              <w:noProof/>
              <w:szCs w:val="22"/>
            </w:rPr>
          </w:pPr>
          <w:hyperlink w:anchor="_Toc480980631" w:history="1">
            <w:r w:rsidRPr="008B2B5F">
              <w:rPr>
                <w:rStyle w:val="Hyperlink"/>
                <w:noProof/>
              </w:rPr>
              <w:t>9.2</w:t>
            </w:r>
            <w:r>
              <w:rPr>
                <w:rFonts w:asciiTheme="minorHAnsi" w:hAnsiTheme="minorHAnsi"/>
                <w:noProof/>
                <w:szCs w:val="22"/>
              </w:rPr>
              <w:tab/>
            </w:r>
            <w:r w:rsidRPr="008B2B5F">
              <w:rPr>
                <w:rStyle w:val="Hyperlink"/>
                <w:noProof/>
              </w:rPr>
              <w:t>Compliance</w:t>
            </w:r>
            <w:r>
              <w:rPr>
                <w:noProof/>
                <w:webHidden/>
              </w:rPr>
              <w:tab/>
            </w:r>
            <w:r>
              <w:rPr>
                <w:noProof/>
                <w:webHidden/>
              </w:rPr>
              <w:fldChar w:fldCharType="begin"/>
            </w:r>
            <w:r>
              <w:rPr>
                <w:noProof/>
                <w:webHidden/>
              </w:rPr>
              <w:instrText xml:space="preserve"> PAGEREF _Toc480980631 \h </w:instrText>
            </w:r>
            <w:r>
              <w:rPr>
                <w:noProof/>
                <w:webHidden/>
              </w:rPr>
            </w:r>
            <w:r>
              <w:rPr>
                <w:noProof/>
                <w:webHidden/>
              </w:rPr>
              <w:fldChar w:fldCharType="separate"/>
            </w:r>
            <w:r>
              <w:rPr>
                <w:noProof/>
                <w:webHidden/>
              </w:rPr>
              <w:t>39</w:t>
            </w:r>
            <w:r>
              <w:rPr>
                <w:noProof/>
                <w:webHidden/>
              </w:rPr>
              <w:fldChar w:fldCharType="end"/>
            </w:r>
          </w:hyperlink>
        </w:p>
        <w:p w14:paraId="11B63086" w14:textId="5AF58C72" w:rsidR="00801A87" w:rsidRDefault="00801A87">
          <w:r>
            <w:rPr>
              <w:b/>
              <w:bCs/>
              <w:noProof/>
            </w:rPr>
            <w:fldChar w:fldCharType="end"/>
          </w:r>
        </w:p>
      </w:sdtContent>
    </w:sdt>
    <w:p w14:paraId="15703D7A" w14:textId="77777777" w:rsidR="007419C5" w:rsidRDefault="007419C5" w:rsidP="007419C5">
      <w:r>
        <w:br w:type="page"/>
      </w:r>
    </w:p>
    <w:p w14:paraId="0DF33F06" w14:textId="77777777" w:rsidR="007419C5" w:rsidRDefault="00D37823" w:rsidP="009A443D">
      <w:pPr>
        <w:pStyle w:val="Heading1"/>
      </w:pPr>
      <w:bookmarkStart w:id="23" w:name="_Toc480980532"/>
      <w:r>
        <w:lastRenderedPageBreak/>
        <w:t>Introduction</w:t>
      </w:r>
      <w:bookmarkEnd w:id="23"/>
    </w:p>
    <w:p w14:paraId="47C58A84" w14:textId="77777777" w:rsidR="00615034" w:rsidRDefault="00615034">
      <w:pPr>
        <w:pStyle w:val="Heading2"/>
      </w:pPr>
      <w:bookmarkStart w:id="24" w:name="binary-type-system"/>
      <w:bookmarkStart w:id="25" w:name="design-principles"/>
      <w:bookmarkStart w:id="26" w:name="_Toc480980533"/>
      <w:bookmarkEnd w:id="24"/>
      <w:bookmarkEnd w:id="25"/>
      <w:r>
        <w:t>Objectives</w:t>
      </w:r>
      <w:bookmarkEnd w:id="26"/>
    </w:p>
    <w:p w14:paraId="005FD2C8" w14:textId="63DC7BDF" w:rsidR="00615034" w:rsidRDefault="00615034" w:rsidP="00615034">
      <w:pPr>
        <w:pStyle w:val="BodyText"/>
      </w:pPr>
      <w:r>
        <w:t xml:space="preserve">FIX Orchestra was conceived as </w:t>
      </w:r>
      <w:r w:rsidRPr="00181E21">
        <w:rPr>
          <w:b/>
        </w:rPr>
        <w:t>machine readable rules of engagement</w:t>
      </w:r>
      <w:r>
        <w:rPr>
          <w:b/>
        </w:rPr>
        <w:t xml:space="preserve"> </w:t>
      </w:r>
      <w:r>
        <w:t xml:space="preserve">between counterparties. As such, it is a standard for exchange of metadata about the behavior of FIX </w:t>
      </w:r>
      <w:r w:rsidR="00B3744F">
        <w:t>applications</w:t>
      </w:r>
      <w:r>
        <w:t>. Orchestra is intended to cut time to onboard counterparties.</w:t>
      </w:r>
    </w:p>
    <w:p w14:paraId="7725FA8D" w14:textId="77777777" w:rsidR="00615034" w:rsidRPr="00181E21" w:rsidRDefault="00615034" w:rsidP="00615034">
      <w:pPr>
        <w:pStyle w:val="BodyText"/>
      </w:pPr>
      <w:r>
        <w:t>The contents of Orchestra files are machine readable (that is, processed as data) and may include:</w:t>
      </w:r>
    </w:p>
    <w:p w14:paraId="0709E066" w14:textId="77777777" w:rsidR="00615034" w:rsidRPr="00181E21" w:rsidRDefault="00615034" w:rsidP="000D5A4B">
      <w:pPr>
        <w:pStyle w:val="BodyText"/>
        <w:numPr>
          <w:ilvl w:val="0"/>
          <w:numId w:val="2"/>
        </w:numPr>
        <w:spacing w:before="0" w:after="120"/>
      </w:pPr>
      <w:r w:rsidRPr="00181E21">
        <w:t>Mess</w:t>
      </w:r>
      <w:r>
        <w:t>age structure by each scenario, i</w:t>
      </w:r>
      <w:r w:rsidRPr="00181E21">
        <w:t>mplemented as an extension of FIX Repository.</w:t>
      </w:r>
    </w:p>
    <w:p w14:paraId="20F25D95" w14:textId="77777777" w:rsidR="00615034" w:rsidRPr="00181E21" w:rsidRDefault="00615034" w:rsidP="000D5A4B">
      <w:pPr>
        <w:pStyle w:val="BodyText"/>
        <w:numPr>
          <w:ilvl w:val="0"/>
          <w:numId w:val="2"/>
        </w:numPr>
        <w:spacing w:before="0" w:after="120"/>
      </w:pPr>
      <w:r w:rsidRPr="00181E21">
        <w:t>Accepted values of enumerations by message scenario</w:t>
      </w:r>
    </w:p>
    <w:p w14:paraId="0CFCDD45" w14:textId="77777777" w:rsidR="00615034" w:rsidRPr="00181E21" w:rsidRDefault="00615034" w:rsidP="000D5A4B">
      <w:pPr>
        <w:pStyle w:val="BodyText"/>
        <w:numPr>
          <w:ilvl w:val="0"/>
          <w:numId w:val="2"/>
        </w:numPr>
        <w:spacing w:before="0" w:after="120"/>
      </w:pPr>
      <w:r w:rsidRPr="00181E21">
        <w:t>Workflow: when I send this message type under this condition, what can I expect back?</w:t>
      </w:r>
    </w:p>
    <w:p w14:paraId="5BC1661F" w14:textId="77777777" w:rsidR="00615034" w:rsidRPr="00181E21" w:rsidRDefault="00615034" w:rsidP="000D5A4B">
      <w:pPr>
        <w:pStyle w:val="BodyText"/>
        <w:numPr>
          <w:ilvl w:val="0"/>
          <w:numId w:val="2"/>
        </w:numPr>
        <w:spacing w:before="0" w:after="120"/>
      </w:pPr>
      <w:r w:rsidRPr="00181E21">
        <w:t>How external states affect messages, e.g. market phases</w:t>
      </w:r>
    </w:p>
    <w:p w14:paraId="2577AD19" w14:textId="77777777" w:rsidR="00615034" w:rsidRPr="00181E21" w:rsidRDefault="00615034" w:rsidP="000D5A4B">
      <w:pPr>
        <w:pStyle w:val="BodyText"/>
        <w:numPr>
          <w:ilvl w:val="0"/>
          <w:numId w:val="2"/>
        </w:numPr>
        <w:spacing w:before="0" w:after="120"/>
      </w:pPr>
      <w:r w:rsidRPr="00181E21">
        <w:t>Express a condition such as for a conditionally required field using a Domain Specific Language (DSL)</w:t>
      </w:r>
    </w:p>
    <w:p w14:paraId="7B3858E4" w14:textId="77777777" w:rsidR="00615034" w:rsidRDefault="00615034" w:rsidP="000D5A4B">
      <w:pPr>
        <w:pStyle w:val="BodyText"/>
        <w:numPr>
          <w:ilvl w:val="0"/>
          <w:numId w:val="2"/>
        </w:numPr>
        <w:spacing w:before="0" w:after="120"/>
      </w:pPr>
      <w:r>
        <w:t>Document</w:t>
      </w:r>
      <w:r w:rsidRPr="00181E21">
        <w:t xml:space="preserve"> and exchange the Algorithmic Trading Definition Language (</w:t>
      </w:r>
      <w:proofErr w:type="spellStart"/>
      <w:r w:rsidRPr="00181E21">
        <w:t>FIXatdl</w:t>
      </w:r>
      <w:proofErr w:type="spellEnd"/>
      <w:r w:rsidRPr="00181E21">
        <w:t>) files associated with a FIX service offering</w:t>
      </w:r>
    </w:p>
    <w:p w14:paraId="3BB7279A" w14:textId="77777777" w:rsidR="00615034" w:rsidRDefault="00615034" w:rsidP="000D5A4B">
      <w:pPr>
        <w:pStyle w:val="BodyText"/>
        <w:numPr>
          <w:ilvl w:val="0"/>
          <w:numId w:val="2"/>
        </w:numPr>
        <w:spacing w:before="0" w:after="120"/>
      </w:pPr>
      <w:r>
        <w:t>FIX session identification and transport configuration</w:t>
      </w:r>
    </w:p>
    <w:p w14:paraId="7C7713B0" w14:textId="77777777" w:rsidR="00615034" w:rsidRDefault="00615034" w:rsidP="00615034">
      <w:pPr>
        <w:pStyle w:val="BodyText"/>
      </w:pPr>
      <w:r>
        <w:t>From the contents, firms and vendors will be enabled to develop tools to automate configuration of FIX engines and applications, and generation of code, test cases, and documentation. The various aspects are not an all-or-nothing proposition, however. Users may implement only the features that they find most beneficial, and add features as needed.</w:t>
      </w:r>
    </w:p>
    <w:p w14:paraId="7F3B317B" w14:textId="77777777" w:rsidR="00615034" w:rsidRDefault="00615034" w:rsidP="00615034">
      <w:pPr>
        <w:pStyle w:val="BodyText"/>
      </w:pPr>
      <w:r>
        <w:t>Orchestra supports but does not change FIX protocol itself in any way, nor does it obsolete existing FIX engines or tools.</w:t>
      </w:r>
    </w:p>
    <w:p w14:paraId="1CE64747" w14:textId="77777777" w:rsidR="000B58DE" w:rsidRDefault="00D37823">
      <w:pPr>
        <w:pStyle w:val="Heading2"/>
      </w:pPr>
      <w:bookmarkStart w:id="27" w:name="_Toc480980534"/>
      <w:r>
        <w:t>Design principles</w:t>
      </w:r>
      <w:bookmarkEnd w:id="27"/>
    </w:p>
    <w:p w14:paraId="4949318E" w14:textId="6203F861" w:rsidR="000B58DE" w:rsidRDefault="00615034" w:rsidP="00615034">
      <w:r>
        <w:t xml:space="preserve">As a standard for delivering metadata about FIX messages and </w:t>
      </w:r>
      <w:r w:rsidR="00B3744F">
        <w:t>application behavior</w:t>
      </w:r>
      <w:r>
        <w:t xml:space="preserve">, </w:t>
      </w:r>
      <w:r w:rsidR="00EC2D34">
        <w:t>Orchestra relies on technologies that are well supported across all popular platforms and programming languages, particularly XML and XML Schema.</w:t>
      </w:r>
    </w:p>
    <w:p w14:paraId="17FEE85C" w14:textId="571BB5D2" w:rsidR="00EC2D34" w:rsidRDefault="00EC2D34" w:rsidP="00615034">
      <w:r>
        <w:t xml:space="preserve">Since Orchestra is primarily used at design time or compile time rather than run time, high performance characteristics such as low latency are not a major concern. </w:t>
      </w:r>
    </w:p>
    <w:p w14:paraId="5D1B2FE6" w14:textId="15F2165A" w:rsidR="00932171" w:rsidRDefault="00932171" w:rsidP="00615034">
      <w:r>
        <w:t>In future, Orchestra may be ported to alternative technologies, particularly Web Ontology Language (OWL). However, the primary XML technologies will continue to be supported for the foreseeable future.</w:t>
      </w:r>
    </w:p>
    <w:p w14:paraId="2924C7BF" w14:textId="77777777" w:rsidR="00615034" w:rsidRDefault="00615034" w:rsidP="00615034"/>
    <w:p w14:paraId="030FB851" w14:textId="77777777" w:rsidR="000B58DE" w:rsidRDefault="00D37823">
      <w:pPr>
        <w:pStyle w:val="Heading2"/>
      </w:pPr>
      <w:bookmarkStart w:id="28" w:name="message-schema"/>
      <w:bookmarkStart w:id="29" w:name="glossary"/>
      <w:bookmarkStart w:id="30" w:name="_Toc480980535"/>
      <w:bookmarkEnd w:id="28"/>
      <w:bookmarkEnd w:id="29"/>
      <w:r>
        <w:t>Glossary</w:t>
      </w:r>
      <w:bookmarkEnd w:id="30"/>
    </w:p>
    <w:p w14:paraId="0D1EAB4F" w14:textId="64C6BDE2" w:rsidR="000B58DE" w:rsidRDefault="00615034">
      <w:pPr>
        <w:pStyle w:val="FirstParagraph"/>
      </w:pPr>
      <w:r>
        <w:rPr>
          <w:b/>
        </w:rPr>
        <w:t>Data</w:t>
      </w:r>
      <w:r w:rsidR="00D37823">
        <w:rPr>
          <w:b/>
        </w:rPr>
        <w:t>type</w:t>
      </w:r>
      <w:r w:rsidR="00D37823">
        <w:t xml:space="preserve"> </w:t>
      </w:r>
      <w:r>
        <w:t>–</w:t>
      </w:r>
      <w:r w:rsidR="00D37823">
        <w:t xml:space="preserve"> </w:t>
      </w:r>
      <w:r w:rsidR="002B7623">
        <w:t>t</w:t>
      </w:r>
      <w:r>
        <w:t>he value space of a</w:t>
      </w:r>
      <w:r w:rsidR="00045BCB">
        <w:t xml:space="preserve"> data element, possibly including enumerated</w:t>
      </w:r>
      <w:r w:rsidR="00D37823">
        <w:t xml:space="preserve"> values</w:t>
      </w:r>
      <w:r>
        <w:t>, precision</w:t>
      </w:r>
      <w:r w:rsidR="00D37823">
        <w:t xml:space="preserve"> or range. Some types</w:t>
      </w:r>
      <w:r w:rsidR="00E33EDC">
        <w:t xml:space="preserve"> </w:t>
      </w:r>
      <w:r w:rsidR="00D37823">
        <w:t>have additional attributes, e.g. epoch</w:t>
      </w:r>
      <w:r>
        <w:t xml:space="preserve"> and time zone</w:t>
      </w:r>
      <w:r w:rsidR="00D37823">
        <w:t xml:space="preserve"> of a date.</w:t>
      </w:r>
      <w:r w:rsidR="00045BCB">
        <w:t xml:space="preserve"> Value space is at the application layer (layer 7 of the OSI model).</w:t>
      </w:r>
    </w:p>
    <w:p w14:paraId="6C9EABCC" w14:textId="57DFBB30" w:rsidR="000B58DE" w:rsidRDefault="00D37823">
      <w:pPr>
        <w:pStyle w:val="BodyText"/>
      </w:pPr>
      <w:r>
        <w:rPr>
          <w:b/>
        </w:rPr>
        <w:lastRenderedPageBreak/>
        <w:t>Encoding</w:t>
      </w:r>
      <w:r w:rsidR="002B7623">
        <w:t xml:space="preserve"> – </w:t>
      </w:r>
      <w:r>
        <w:t xml:space="preserve">a </w:t>
      </w:r>
      <w:r w:rsidR="00615034">
        <w:t>wire</w:t>
      </w:r>
      <w:r>
        <w:t xml:space="preserve"> format for </w:t>
      </w:r>
      <w:r w:rsidR="00615034">
        <w:t>data representation</w:t>
      </w:r>
      <w:r>
        <w:t>.</w:t>
      </w:r>
      <w:r w:rsidR="00615034">
        <w:t xml:space="preserve"> Also known as </w:t>
      </w:r>
      <w:r w:rsidR="00045BCB">
        <w:t xml:space="preserve">lexical space or the </w:t>
      </w:r>
      <w:r w:rsidR="00615034">
        <w:t xml:space="preserve">presentation layer </w:t>
      </w:r>
      <w:r w:rsidR="00045BCB">
        <w:t xml:space="preserve">(layer 6) </w:t>
      </w:r>
      <w:r w:rsidR="00615034">
        <w:t>in a protocol stack.</w:t>
      </w:r>
    </w:p>
    <w:p w14:paraId="65E48B71" w14:textId="1DA39186" w:rsidR="00780686" w:rsidRDefault="00780686">
      <w:pPr>
        <w:pStyle w:val="BodyText"/>
      </w:pPr>
      <w:r w:rsidRPr="00780686">
        <w:rPr>
          <w:rFonts w:ascii="Arial" w:eastAsiaTheme="minorHAnsi" w:hAnsi="Arial" w:cs="Arial"/>
          <w:b/>
          <w:color w:val="000000"/>
          <w:sz w:val="20"/>
          <w:szCs w:val="20"/>
        </w:rPr>
        <w:t>Extension Pack (EP)</w:t>
      </w:r>
      <w:r w:rsidR="002B7623">
        <w:t xml:space="preserve"> – </w:t>
      </w:r>
      <w:r>
        <w:rPr>
          <w:rFonts w:ascii="Arial" w:eastAsiaTheme="minorHAnsi" w:hAnsi="Arial" w:cs="Arial"/>
          <w:color w:val="000000"/>
          <w:sz w:val="20"/>
          <w:szCs w:val="20"/>
        </w:rPr>
        <w:t>an interim publication between major versions of a FIX standard.</w:t>
      </w:r>
    </w:p>
    <w:p w14:paraId="6425A81B" w14:textId="7D5E95B5" w:rsidR="00263BAE" w:rsidRDefault="00263BAE" w:rsidP="00263BAE">
      <w:r>
        <w:t>L</w:t>
      </w:r>
      <w:r w:rsidRPr="001B65AA">
        <w:rPr>
          <w:b/>
        </w:rPr>
        <w:t>exical space</w:t>
      </w:r>
      <w:r w:rsidR="002B7623">
        <w:t xml:space="preserve"> – </w:t>
      </w:r>
      <w:r>
        <w:t>the representation of a data element. It belongs to the presentation layer. For character based encodings, it is defined as a particular sequence of characters. For binary encodings, it may involve mapping to primitive data types supported by computing platforms.</w:t>
      </w:r>
    </w:p>
    <w:p w14:paraId="1E31A77D" w14:textId="46EB1FB9" w:rsidR="00045BCB" w:rsidRDefault="00045BCB" w:rsidP="00045BCB">
      <w:pPr>
        <w:pStyle w:val="BodyText"/>
      </w:pPr>
      <w:r w:rsidRPr="00045BCB">
        <w:rPr>
          <w:b/>
        </w:rPr>
        <w:t>Pedigree</w:t>
      </w:r>
      <w:r w:rsidR="002B7623">
        <w:t xml:space="preserve"> – </w:t>
      </w:r>
      <w:r>
        <w:t>recorded history of an artifact</w:t>
      </w:r>
    </w:p>
    <w:p w14:paraId="71F330D0" w14:textId="3B077E3C" w:rsidR="00045BCB" w:rsidRDefault="00045BCB" w:rsidP="00045BCB">
      <w:pPr>
        <w:pStyle w:val="BodyText"/>
      </w:pPr>
      <w:r w:rsidRPr="00045BCB">
        <w:rPr>
          <w:b/>
        </w:rPr>
        <w:t>Provenance</w:t>
      </w:r>
      <w:r w:rsidR="002B7623">
        <w:t xml:space="preserve"> – </w:t>
      </w:r>
      <w:r w:rsidR="0094428B">
        <w:t xml:space="preserve">a </w:t>
      </w:r>
      <w:r>
        <w:t>record of ownership of an artifact</w:t>
      </w:r>
    </w:p>
    <w:p w14:paraId="70EB6621" w14:textId="15A1B026" w:rsidR="0094428B" w:rsidRDefault="0094428B" w:rsidP="00045BCB">
      <w:pPr>
        <w:pStyle w:val="BodyText"/>
      </w:pPr>
      <w:r w:rsidRPr="0094428B">
        <w:rPr>
          <w:b/>
        </w:rPr>
        <w:t>Scenario</w:t>
      </w:r>
      <w:r>
        <w:t>—a use case of a message type</w:t>
      </w:r>
    </w:p>
    <w:p w14:paraId="19A48391" w14:textId="0FF0F588" w:rsidR="00045BCB" w:rsidRDefault="00D37823">
      <w:pPr>
        <w:pStyle w:val="BodyText"/>
      </w:pPr>
      <w:r>
        <w:rPr>
          <w:b/>
        </w:rPr>
        <w:t>Session protocol</w:t>
      </w:r>
      <w:r w:rsidR="002B7623">
        <w:t xml:space="preserve"> – </w:t>
      </w:r>
      <w:r>
        <w:t>a protocol concerned with the reliable delivery of</w:t>
      </w:r>
      <w:r w:rsidR="00E33EDC">
        <w:t xml:space="preserve"> </w:t>
      </w:r>
      <w:r>
        <w:t xml:space="preserve">messages over a transport. </w:t>
      </w:r>
      <w:r w:rsidR="00045BCB">
        <w:t>Layer 5 in the OSI protocol model.</w:t>
      </w:r>
    </w:p>
    <w:p w14:paraId="05F2C33C" w14:textId="7C59AC3B" w:rsidR="00FD11AB" w:rsidRDefault="00FD11AB">
      <w:pPr>
        <w:pStyle w:val="BodyText"/>
      </w:pPr>
      <w:r w:rsidRPr="00FD11AB">
        <w:rPr>
          <w:b/>
        </w:rPr>
        <w:t>Tag</w:t>
      </w:r>
      <w:r w:rsidR="002B7623">
        <w:t xml:space="preserve"> – </w:t>
      </w:r>
      <w:r>
        <w:t>a unique numeric identifier of a message element, especially a field identifier.</w:t>
      </w:r>
    </w:p>
    <w:p w14:paraId="5BB013EB" w14:textId="4AF04184" w:rsidR="00263BAE" w:rsidRDefault="00263BAE" w:rsidP="00263BAE">
      <w:r w:rsidRPr="001B65AA">
        <w:rPr>
          <w:b/>
        </w:rPr>
        <w:t>Value space</w:t>
      </w:r>
      <w:r w:rsidR="002B7623">
        <w:t xml:space="preserve"> – </w:t>
      </w:r>
      <w:r>
        <w:t>the type of a data element and its possible range of values.  Value space belongs to the application layer (semantics) and should be independent of encoding (presentation layer) and programming language.</w:t>
      </w:r>
    </w:p>
    <w:p w14:paraId="575809A5" w14:textId="77777777" w:rsidR="000B58DE" w:rsidRDefault="00D37823">
      <w:pPr>
        <w:pStyle w:val="BodyText"/>
      </w:pPr>
      <w:r>
        <w:rPr>
          <w:b/>
        </w:rPr>
        <w:t>XML schema</w:t>
      </w:r>
      <w:r w:rsidR="00045BCB">
        <w:t>–</w:t>
      </w:r>
      <w:r>
        <w:t>defines the elements and attributes that may appear in an</w:t>
      </w:r>
      <w:r w:rsidR="00E33EDC">
        <w:t xml:space="preserve"> </w:t>
      </w:r>
      <w:r>
        <w:t xml:space="preserve">XML document. The </w:t>
      </w:r>
      <w:r w:rsidR="00045BCB">
        <w:t xml:space="preserve">Orchestra </w:t>
      </w:r>
      <w:r>
        <w:t>schema is defined in W3C (XSD) schema</w:t>
      </w:r>
      <w:r w:rsidR="00E33EDC">
        <w:t xml:space="preserve"> </w:t>
      </w:r>
      <w:r>
        <w:t>language since it is the most widely adopted format for XML schemas.</w:t>
      </w:r>
    </w:p>
    <w:p w14:paraId="6776F314" w14:textId="77777777" w:rsidR="000B58DE" w:rsidRDefault="00D37823">
      <w:pPr>
        <w:pStyle w:val="Heading2"/>
      </w:pPr>
      <w:bookmarkStart w:id="31" w:name="documentation"/>
      <w:bookmarkStart w:id="32" w:name="_Toc480980536"/>
      <w:bookmarkEnd w:id="31"/>
      <w:r>
        <w:t>Documentation</w:t>
      </w:r>
      <w:bookmarkEnd w:id="32"/>
    </w:p>
    <w:p w14:paraId="595834EF" w14:textId="77777777" w:rsidR="000B58DE" w:rsidRDefault="00D37823">
      <w:pPr>
        <w:pStyle w:val="Heading3"/>
      </w:pPr>
      <w:bookmarkStart w:id="33" w:name="specification-terms"/>
      <w:bookmarkStart w:id="34" w:name="_Toc480980537"/>
      <w:bookmarkEnd w:id="33"/>
      <w:r>
        <w:t>Specification terms</w:t>
      </w:r>
      <w:bookmarkEnd w:id="34"/>
    </w:p>
    <w:p w14:paraId="27F39988" w14:textId="77777777" w:rsidR="000B58DE" w:rsidRDefault="00D37823">
      <w:pPr>
        <w:pStyle w:val="FirstParagraph"/>
      </w:pPr>
      <w:r>
        <w:t>These key words in this document are to be interpreted as described in</w:t>
      </w:r>
      <w:r w:rsidR="00E33EDC">
        <w:t xml:space="preserve"> </w:t>
      </w:r>
      <w:hyperlink r:id="rId14">
        <w:r>
          <w:rPr>
            <w:rStyle w:val="Hyperlink"/>
          </w:rPr>
          <w:t>Internet Engineering Task Force RFC2119</w:t>
        </w:r>
      </w:hyperlink>
      <w:r>
        <w:t>. These terms indicate</w:t>
      </w:r>
      <w:r w:rsidR="00E33EDC">
        <w:t xml:space="preserve"> </w:t>
      </w:r>
      <w:r>
        <w:t>an absolute requirement for implementations of the standard: "</w:t>
      </w:r>
      <w:r>
        <w:rPr>
          <w:b/>
        </w:rPr>
        <w:t>must</w:t>
      </w:r>
      <w:r>
        <w:t>",</w:t>
      </w:r>
      <w:r w:rsidR="00B52ED6">
        <w:t xml:space="preserve"> </w:t>
      </w:r>
      <w:r>
        <w:t>or "</w:t>
      </w:r>
      <w:r>
        <w:rPr>
          <w:b/>
        </w:rPr>
        <w:t>required</w:t>
      </w:r>
      <w:r>
        <w:t>".</w:t>
      </w:r>
    </w:p>
    <w:p w14:paraId="4755AEAD" w14:textId="77777777" w:rsidR="000B58DE" w:rsidRDefault="00D37823">
      <w:pPr>
        <w:pStyle w:val="BodyText"/>
      </w:pPr>
      <w:r>
        <w:t>This term indicates an absolute prohibition: "</w:t>
      </w:r>
      <w:r>
        <w:rPr>
          <w:b/>
        </w:rPr>
        <w:t>must not</w:t>
      </w:r>
      <w:r>
        <w:t>".</w:t>
      </w:r>
    </w:p>
    <w:p w14:paraId="3D1B0C7F" w14:textId="77777777" w:rsidR="000B58DE" w:rsidRDefault="00D37823">
      <w:pPr>
        <w:pStyle w:val="BodyText"/>
      </w:pPr>
      <w:r>
        <w:t>These terms indicate that a feature is allowed by the standard but not</w:t>
      </w:r>
      <w:r w:rsidR="00E33EDC">
        <w:t xml:space="preserve"> </w:t>
      </w:r>
      <w:r>
        <w:t>required: "</w:t>
      </w:r>
      <w:r>
        <w:rPr>
          <w:b/>
        </w:rPr>
        <w:t>may</w:t>
      </w:r>
      <w:r>
        <w:t>", "</w:t>
      </w:r>
      <w:r>
        <w:rPr>
          <w:b/>
        </w:rPr>
        <w:t>optional</w:t>
      </w:r>
      <w:r>
        <w:t>". An implementation that does not</w:t>
      </w:r>
      <w:r w:rsidR="00E33EDC">
        <w:t xml:space="preserve"> </w:t>
      </w:r>
      <w:r>
        <w:t>provide an optional feature must be prepared to interoperate with one</w:t>
      </w:r>
      <w:r w:rsidR="00B52ED6">
        <w:t xml:space="preserve"> </w:t>
      </w:r>
      <w:r>
        <w:t>that does.</w:t>
      </w:r>
    </w:p>
    <w:p w14:paraId="51BB4252" w14:textId="77777777" w:rsidR="000B58DE" w:rsidRDefault="00D37823">
      <w:pPr>
        <w:pStyle w:val="BodyText"/>
      </w:pPr>
      <w:r>
        <w:t>These terms give guidance, recommendation or best practices:</w:t>
      </w:r>
      <w:r w:rsidR="00E33EDC">
        <w:t xml:space="preserve"> </w:t>
      </w:r>
      <w:r>
        <w:t>"</w:t>
      </w:r>
      <w:r>
        <w:rPr>
          <w:b/>
        </w:rPr>
        <w:t>should</w:t>
      </w:r>
      <w:r>
        <w:t>" or "</w:t>
      </w:r>
      <w:r>
        <w:rPr>
          <w:b/>
        </w:rPr>
        <w:t>recommended</w:t>
      </w:r>
      <w:r>
        <w:t>". A recommended choice among</w:t>
      </w:r>
      <w:r w:rsidR="00E33EDC">
        <w:t xml:space="preserve"> </w:t>
      </w:r>
      <w:r>
        <w:t>alternatives is described as "</w:t>
      </w:r>
      <w:r>
        <w:rPr>
          <w:b/>
        </w:rPr>
        <w:t>preferred</w:t>
      </w:r>
      <w:r>
        <w:t>".</w:t>
      </w:r>
    </w:p>
    <w:p w14:paraId="17EC29FE" w14:textId="77777777" w:rsidR="000B58DE" w:rsidRDefault="00D37823">
      <w:pPr>
        <w:pStyle w:val="BodyText"/>
      </w:pPr>
      <w:r>
        <w:t>These terms give guidance that a practice is not recommended: "</w:t>
      </w:r>
      <w:r>
        <w:rPr>
          <w:b/>
        </w:rPr>
        <w:t>should not</w:t>
      </w:r>
      <w:r>
        <w:t>"</w:t>
      </w:r>
      <w:r w:rsidR="00E33EDC">
        <w:t xml:space="preserve"> </w:t>
      </w:r>
      <w:r>
        <w:t>or "</w:t>
      </w:r>
      <w:r>
        <w:rPr>
          <w:b/>
        </w:rPr>
        <w:t>not recommended</w:t>
      </w:r>
      <w:r>
        <w:t>".</w:t>
      </w:r>
    </w:p>
    <w:p w14:paraId="5A13C5D2" w14:textId="77777777" w:rsidR="000B58DE" w:rsidRDefault="00D37823">
      <w:pPr>
        <w:pStyle w:val="Heading3"/>
      </w:pPr>
      <w:bookmarkStart w:id="35" w:name="document-format"/>
      <w:bookmarkStart w:id="36" w:name="_Toc480980538"/>
      <w:bookmarkEnd w:id="35"/>
      <w:r>
        <w:t>Document format</w:t>
      </w:r>
      <w:bookmarkEnd w:id="36"/>
    </w:p>
    <w:p w14:paraId="4398ED3E" w14:textId="370A578E" w:rsidR="000B58DE" w:rsidRDefault="00D37823">
      <w:pPr>
        <w:pStyle w:val="FirstParagraph"/>
      </w:pPr>
      <w:r>
        <w:t>In this document, these formats are used for technical specifications</w:t>
      </w:r>
      <w:r w:rsidR="00E33EDC">
        <w:t xml:space="preserve"> </w:t>
      </w:r>
      <w:r>
        <w:t>and data examples.</w:t>
      </w:r>
    </w:p>
    <w:p w14:paraId="22CDB54F" w14:textId="52FB8176" w:rsidR="00770272" w:rsidRPr="00770272" w:rsidRDefault="00770272" w:rsidP="00770272">
      <w:pPr>
        <w:pStyle w:val="BodyText"/>
      </w:pPr>
      <w:r>
        <w:t xml:space="preserve">XML element and attribute names as well as FIX field and message names appear in this font:  </w:t>
      </w:r>
      <w:proofErr w:type="spellStart"/>
      <w:r w:rsidRPr="0019710E">
        <w:rPr>
          <w:rStyle w:val="Code"/>
        </w:rPr>
        <w:t>codeSet</w:t>
      </w:r>
      <w:proofErr w:type="spellEnd"/>
    </w:p>
    <w:p w14:paraId="5CD24933" w14:textId="77777777" w:rsidR="000B58DE" w:rsidRDefault="00D37823" w:rsidP="00770272">
      <w:pPr>
        <w:pStyle w:val="BodyText"/>
        <w:keepNext/>
        <w:keepLines/>
      </w:pPr>
      <w:r>
        <w:lastRenderedPageBreak/>
        <w:t xml:space="preserve">This is a sample </w:t>
      </w:r>
      <w:r w:rsidR="00731DD2">
        <w:t>XML</w:t>
      </w:r>
      <w:r>
        <w:t xml:space="preserve"> </w:t>
      </w:r>
      <w:r w:rsidR="00731DD2" w:rsidRPr="002520BF">
        <w:t>snippet</w:t>
      </w:r>
      <w:r w:rsidR="00731DD2">
        <w:t>:</w:t>
      </w:r>
    </w:p>
    <w:p w14:paraId="0A4F1607" w14:textId="509C8D55" w:rsidR="00731DD2" w:rsidRPr="002520BF" w:rsidRDefault="00731DD2" w:rsidP="00770272">
      <w:pPr>
        <w:pStyle w:val="CodeExample"/>
        <w:keepNext/>
        <w:keepLines/>
        <w:rPr>
          <w:rStyle w:val="Code"/>
        </w:rPr>
      </w:pPr>
      <w:bookmarkStart w:id="37" w:name="references"/>
      <w:bookmarkEnd w:id="37"/>
      <w:r w:rsidRPr="002520BF">
        <w:rPr>
          <w:rStyle w:val="Code"/>
        </w:rPr>
        <w:t>&lt;fixr:field id="59" name="TimeInForce" type="TimeInForceCodeSet"/&gt;</w:t>
      </w:r>
    </w:p>
    <w:p w14:paraId="20E6DBB5" w14:textId="77777777" w:rsidR="002520BF" w:rsidRPr="002520BF" w:rsidRDefault="002520BF" w:rsidP="002520BF">
      <w:pPr>
        <w:pStyle w:val="BodyText"/>
      </w:pPr>
    </w:p>
    <w:p w14:paraId="170CBE9F" w14:textId="2160284D" w:rsidR="000B58DE" w:rsidRPr="00731DD2" w:rsidRDefault="00D37823" w:rsidP="00731DD2">
      <w:pPr>
        <w:pStyle w:val="Heading2"/>
        <w:rPr>
          <w:rStyle w:val="Code"/>
          <w:rFonts w:asciiTheme="majorHAnsi" w:hAnsiTheme="majorHAnsi"/>
          <w:sz w:val="26"/>
        </w:rPr>
      </w:pPr>
      <w:bookmarkStart w:id="38" w:name="_Toc480980539"/>
      <w:r w:rsidRPr="00731DD2">
        <w:rPr>
          <w:rStyle w:val="Code"/>
          <w:rFonts w:asciiTheme="majorHAnsi" w:hAnsiTheme="majorHAnsi"/>
          <w:sz w:val="26"/>
        </w:rPr>
        <w:t>References</w:t>
      </w:r>
      <w:bookmarkEnd w:id="38"/>
    </w:p>
    <w:p w14:paraId="5EF99674" w14:textId="77777777" w:rsidR="000B58DE" w:rsidRDefault="00D37823">
      <w:pPr>
        <w:pStyle w:val="Heading3"/>
      </w:pPr>
      <w:bookmarkStart w:id="39" w:name="related-fix-standards"/>
      <w:bookmarkStart w:id="40" w:name="_Toc480980540"/>
      <w:bookmarkEnd w:id="39"/>
      <w:r>
        <w:t>Related FIX Standards</w:t>
      </w:r>
      <w:bookmarkEnd w:id="40"/>
    </w:p>
    <w:p w14:paraId="280DBEED" w14:textId="77777777" w:rsidR="000B58DE" w:rsidRDefault="00D37823">
      <w:pPr>
        <w:pStyle w:val="BodyText"/>
      </w:pPr>
      <w:r>
        <w:t>For FIX semantics, see the current FIX message specification, which is</w:t>
      </w:r>
      <w:r w:rsidR="00E33EDC">
        <w:t xml:space="preserve"> </w:t>
      </w:r>
      <w:r>
        <w:t xml:space="preserve">currently </w:t>
      </w:r>
      <w:hyperlink r:id="rId15">
        <w:r>
          <w:rPr>
            <w:rStyle w:val="Hyperlink"/>
          </w:rPr>
          <w:t>FIX 5.0 Service Pack 2</w:t>
        </w:r>
      </w:hyperlink>
      <w:r w:rsidR="00B52ED6">
        <w:rPr>
          <w:rStyle w:val="Hyperlink"/>
        </w:rPr>
        <w:t xml:space="preserve"> </w:t>
      </w:r>
      <w:r>
        <w:t>with Extension Packs.</w:t>
      </w:r>
    </w:p>
    <w:p w14:paraId="32625B52" w14:textId="77777777" w:rsidR="000B58DE" w:rsidRDefault="00D37823">
      <w:pPr>
        <w:pStyle w:val="Heading3"/>
      </w:pPr>
      <w:bookmarkStart w:id="41" w:name="dependencies-on-other-standards"/>
      <w:bookmarkStart w:id="42" w:name="_Toc480980541"/>
      <w:bookmarkEnd w:id="41"/>
      <w:r>
        <w:t>Dependencies on other standards</w:t>
      </w:r>
      <w:bookmarkEnd w:id="42"/>
    </w:p>
    <w:p w14:paraId="02562EBC" w14:textId="77777777" w:rsidR="000B58DE" w:rsidRDefault="00EC2D34">
      <w:pPr>
        <w:pStyle w:val="FirstParagraph"/>
      </w:pPr>
      <w:r>
        <w:t xml:space="preserve">Orchestra imports </w:t>
      </w:r>
      <w:hyperlink r:id="rId16" w:history="1">
        <w:r w:rsidRPr="00EC2D34">
          <w:rPr>
            <w:rStyle w:val="Hyperlink"/>
          </w:rPr>
          <w:t>Dublin Core XML schemas version 2008-02-11</w:t>
        </w:r>
      </w:hyperlink>
      <w:r>
        <w:t xml:space="preserve"> for artifact </w:t>
      </w:r>
      <w:r w:rsidR="00392ABD">
        <w:t>provenance</w:t>
      </w:r>
      <w:r>
        <w:t xml:space="preserve">. Dublin Core is standardized as </w:t>
      </w:r>
      <w:r w:rsidR="00392ABD">
        <w:t>IETF RFC 5013 and ISO 15836.</w:t>
      </w:r>
    </w:p>
    <w:p w14:paraId="3F4BA2E3" w14:textId="38854766" w:rsidR="000B58DE" w:rsidRDefault="00D37823">
      <w:pPr>
        <w:pStyle w:val="BodyText"/>
        <w:rPr>
          <w:ins w:id="43" w:author="Don Mendelson" w:date="2017-04-26T12:34:00Z"/>
          <w:rStyle w:val="Hyperlink"/>
        </w:rPr>
      </w:pPr>
      <w:r>
        <w:t xml:space="preserve">XML 1.1 schema standards are located here </w:t>
      </w:r>
      <w:hyperlink r:id="rId17" w:anchor="dev">
        <w:r>
          <w:rPr>
            <w:rStyle w:val="Hyperlink"/>
          </w:rPr>
          <w:t>W3C XML Schema</w:t>
        </w:r>
      </w:hyperlink>
    </w:p>
    <w:p w14:paraId="6C10E3ED" w14:textId="4FFC91AD" w:rsidR="00D97D36" w:rsidRDefault="00D97D36">
      <w:pPr>
        <w:pStyle w:val="BodyText"/>
      </w:pPr>
      <w:ins w:id="44" w:author="Don Mendelson" w:date="2017-04-26T12:34:00Z">
        <w:r>
          <w:rPr>
            <w:rStyle w:val="Hyperlink"/>
          </w:rPr>
          <w:t xml:space="preserve">Incremental changes to an XML file may be represented by the format described in </w:t>
        </w:r>
      </w:ins>
      <w:ins w:id="45" w:author="Don Mendelson" w:date="2017-04-26T12:35:00Z">
        <w:r>
          <w:rPr>
            <w:rStyle w:val="Hyperlink"/>
          </w:rPr>
          <w:fldChar w:fldCharType="begin"/>
        </w:r>
        <w:r>
          <w:rPr>
            <w:rStyle w:val="Hyperlink"/>
          </w:rPr>
          <w:instrText xml:space="preserve"> HYPERLINK "https://tools.ietf.org/html/rfc5261" </w:instrText>
        </w:r>
        <w:r>
          <w:rPr>
            <w:rStyle w:val="Hyperlink"/>
          </w:rPr>
        </w:r>
        <w:r>
          <w:rPr>
            <w:rStyle w:val="Hyperlink"/>
          </w:rPr>
          <w:fldChar w:fldCharType="separate"/>
        </w:r>
        <w:r w:rsidRPr="00D97D36">
          <w:rPr>
            <w:rStyle w:val="Hyperlink"/>
          </w:rPr>
          <w:t>IETF RFC 5261</w:t>
        </w:r>
        <w:r>
          <w:rPr>
            <w:rStyle w:val="Hyperlink"/>
          </w:rPr>
          <w:fldChar w:fldCharType="end"/>
        </w:r>
        <w:r>
          <w:rPr>
            <w:rStyle w:val="Hyperlink"/>
          </w:rPr>
          <w:t>.</w:t>
        </w:r>
      </w:ins>
    </w:p>
    <w:p w14:paraId="7519CE3E" w14:textId="5721EDC3" w:rsidR="00566E57" w:rsidRDefault="002B7623">
      <w:pPr>
        <w:spacing w:before="0" w:after="200"/>
      </w:pPr>
      <w:bookmarkStart w:id="46" w:name="field-encoding"/>
      <w:bookmarkStart w:id="47" w:name="message-structure"/>
      <w:bookmarkStart w:id="48" w:name="message-schema-1"/>
      <w:bookmarkStart w:id="49" w:name="schema-extension-mechanism"/>
      <w:bookmarkStart w:id="50" w:name="usage-guidelines"/>
      <w:bookmarkEnd w:id="46"/>
      <w:bookmarkEnd w:id="47"/>
      <w:bookmarkEnd w:id="48"/>
      <w:bookmarkEnd w:id="49"/>
      <w:bookmarkEnd w:id="50"/>
      <w:r>
        <w:br w:type="page"/>
      </w:r>
    </w:p>
    <w:p w14:paraId="7F84B078" w14:textId="207E3C2E" w:rsidR="00566E57" w:rsidRDefault="00566E57" w:rsidP="00566E57">
      <w:pPr>
        <w:pStyle w:val="Heading1"/>
      </w:pPr>
      <w:bookmarkStart w:id="51" w:name="_Toc480980542"/>
      <w:r>
        <w:lastRenderedPageBreak/>
        <w:t>Metamodel</w:t>
      </w:r>
      <w:bookmarkEnd w:id="51"/>
    </w:p>
    <w:p w14:paraId="161C8A0E" w14:textId="62DD83BA" w:rsidR="006C294B" w:rsidRDefault="006C294B" w:rsidP="006C294B">
      <w:r>
        <w:t xml:space="preserve">One conceptual metamodel governs all representations of FIX Orchestra and Repository knowledge bases. The XML schema and </w:t>
      </w:r>
      <w:r w:rsidR="0052187E">
        <w:t xml:space="preserve">any </w:t>
      </w:r>
      <w:r>
        <w:t>other representations</w:t>
      </w:r>
      <w:r w:rsidR="0052187E">
        <w:t xml:space="preserve"> that may be developed in future</w:t>
      </w:r>
      <w:r>
        <w:t xml:space="preserve">, such as semantic ontologies, should be considered implementations of this </w:t>
      </w:r>
      <w:r w:rsidR="0052187E">
        <w:t xml:space="preserve">common </w:t>
      </w:r>
      <w:r>
        <w:t xml:space="preserve">metamodel. </w:t>
      </w:r>
    </w:p>
    <w:p w14:paraId="1AADB78A" w14:textId="4C74E788" w:rsidR="006C294B" w:rsidRPr="006C294B" w:rsidRDefault="00893578" w:rsidP="006C294B">
      <w:r>
        <w:t>The meta</w:t>
      </w:r>
      <w:r w:rsidR="006C294B">
        <w:t>model presented</w:t>
      </w:r>
      <w:r w:rsidR="006C294B" w:rsidRPr="00566E57">
        <w:t xml:space="preserve"> does not strictly conform to the UML Meta-Object Facility</w:t>
      </w:r>
      <w:r w:rsidR="006C294B">
        <w:t xml:space="preserve"> architecture.</w:t>
      </w:r>
    </w:p>
    <w:p w14:paraId="6C61C0A8" w14:textId="37C1DF57" w:rsidR="00566E57" w:rsidRDefault="00566E57" w:rsidP="00566E57">
      <w:pPr>
        <w:pStyle w:val="Heading2"/>
      </w:pPr>
      <w:bookmarkStart w:id="52" w:name="_Toc480980543"/>
      <w:r>
        <w:t>Message structures</w:t>
      </w:r>
      <w:bookmarkEnd w:id="52"/>
    </w:p>
    <w:p w14:paraId="23A1E074" w14:textId="3134C1FC" w:rsidR="00566E57" w:rsidRPr="00566E57" w:rsidRDefault="00566E57" w:rsidP="00566E57">
      <w:r w:rsidRPr="00566E57">
        <w:t xml:space="preserve">The </w:t>
      </w:r>
      <w:r w:rsidR="00893578">
        <w:t xml:space="preserve">UML </w:t>
      </w:r>
      <w:r w:rsidRPr="00566E57">
        <w:t xml:space="preserve">metamodel depicted below </w:t>
      </w:r>
      <w:r>
        <w:t>is a conceptual view of message s</w:t>
      </w:r>
      <w:r w:rsidRPr="00566E57">
        <w:t>tructure</w:t>
      </w:r>
      <w:r w:rsidR="006C294B">
        <w:t>s</w:t>
      </w:r>
      <w:r w:rsidRPr="00566E57">
        <w:t xml:space="preserve">. </w:t>
      </w:r>
    </w:p>
    <w:p w14:paraId="7DE13CAE" w14:textId="30488585" w:rsidR="002B7623" w:rsidRDefault="00566E57">
      <w:pPr>
        <w:spacing w:before="0" w:after="200"/>
        <w:rPr>
          <w:rFonts w:eastAsiaTheme="majorEastAsia" w:cstheme="majorBidi"/>
          <w:b/>
          <w:bCs/>
          <w:color w:val="345A8A" w:themeColor="accent1" w:themeShade="B5"/>
          <w:sz w:val="32"/>
          <w:szCs w:val="32"/>
        </w:rPr>
      </w:pPr>
      <w:r w:rsidRPr="009E3078">
        <w:rPr>
          <w:noProof/>
        </w:rPr>
        <w:drawing>
          <wp:inline distT="0" distB="0" distL="0" distR="0" wp14:anchorId="69371F39" wp14:editId="43532C3F">
            <wp:extent cx="5943600" cy="4272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72915"/>
                    </a:xfrm>
                    <a:prstGeom prst="rect">
                      <a:avLst/>
                    </a:prstGeom>
                    <a:noFill/>
                    <a:ln>
                      <a:noFill/>
                    </a:ln>
                  </pic:spPr>
                </pic:pic>
              </a:graphicData>
            </a:graphic>
          </wp:inline>
        </w:drawing>
      </w:r>
    </w:p>
    <w:p w14:paraId="038CC80B" w14:textId="38FD28D5" w:rsidR="00566E57" w:rsidRDefault="0080588C" w:rsidP="0080588C">
      <w:pPr>
        <w:pStyle w:val="Heading3"/>
      </w:pPr>
      <w:bookmarkStart w:id="53" w:name="_Toc480980544"/>
      <w:r>
        <w:t>Message structure abstractions</w:t>
      </w:r>
      <w:bookmarkEnd w:id="53"/>
    </w:p>
    <w:p w14:paraId="0AA714A9" w14:textId="0E85069A" w:rsidR="00344336" w:rsidRDefault="00344336" w:rsidP="0080588C">
      <w:r w:rsidRPr="00344336">
        <w:rPr>
          <w:b/>
        </w:rPr>
        <w:t>Field</w:t>
      </w:r>
      <w:r>
        <w:t xml:space="preserve"> – carries a specific business meaning (semantics) as described in FIX specifications or other protocol. A pointer to a field is a </w:t>
      </w:r>
      <w:proofErr w:type="spellStart"/>
      <w:r w:rsidRPr="00344336">
        <w:rPr>
          <w:b/>
        </w:rPr>
        <w:t>fieldRef</w:t>
      </w:r>
      <w:proofErr w:type="spellEnd"/>
      <w:r>
        <w:t>. The data domain of a field is either a datatype or a code set.</w:t>
      </w:r>
    </w:p>
    <w:p w14:paraId="205AED55" w14:textId="61631491" w:rsidR="00344336" w:rsidRDefault="00344336" w:rsidP="0080588C">
      <w:r w:rsidRPr="00344336">
        <w:rPr>
          <w:b/>
        </w:rPr>
        <w:t>Datatype</w:t>
      </w:r>
      <w:r>
        <w:t xml:space="preserve"> – the value space of a class of fields. FIX has about 20 datatypes.</w:t>
      </w:r>
    </w:p>
    <w:p w14:paraId="3118EA80" w14:textId="445568BA" w:rsidR="00344336" w:rsidRDefault="00344336" w:rsidP="0080588C">
      <w:r w:rsidRPr="00344336">
        <w:rPr>
          <w:b/>
        </w:rPr>
        <w:t>Code set</w:t>
      </w:r>
      <w:r>
        <w:t xml:space="preserve"> – a set of valid values of a field. They must all be of the same datatype.</w:t>
      </w:r>
    </w:p>
    <w:p w14:paraId="5EAE1F71" w14:textId="3FA82BEF" w:rsidR="0080588C" w:rsidRDefault="0080588C" w:rsidP="0080588C">
      <w:r>
        <w:t>C</w:t>
      </w:r>
      <w:r w:rsidRPr="0080588C">
        <w:rPr>
          <w:b/>
        </w:rPr>
        <w:t>omponent</w:t>
      </w:r>
      <w:r>
        <w:t xml:space="preserve"> – a sequence of fields and nested components. There are two types of components, common block</w:t>
      </w:r>
      <w:r w:rsidR="00893578">
        <w:t xml:space="preserve"> and repeating group</w:t>
      </w:r>
      <w:r>
        <w:t>.</w:t>
      </w:r>
      <w:r w:rsidR="00344336">
        <w:t xml:space="preserve"> A c</w:t>
      </w:r>
      <w:r w:rsidRPr="00344336">
        <w:t>ommon block</w:t>
      </w:r>
      <w:r w:rsidR="00344336">
        <w:t xml:space="preserve"> is</w:t>
      </w:r>
      <w:r>
        <w:t xml:space="preserve"> </w:t>
      </w:r>
      <w:r w:rsidR="00344336">
        <w:t xml:space="preserve">a component </w:t>
      </w:r>
      <w:r>
        <w:t>designed to specified</w:t>
      </w:r>
      <w:r w:rsidRPr="006505DF">
        <w:t xml:space="preserve"> </w:t>
      </w:r>
      <w:r>
        <w:t xml:space="preserve">once in detail but reused in multiple message types by reference. A pointer to a component is </w:t>
      </w:r>
      <w:proofErr w:type="spellStart"/>
      <w:r w:rsidRPr="00344336">
        <w:rPr>
          <w:b/>
        </w:rPr>
        <w:t>componentRef</w:t>
      </w:r>
      <w:proofErr w:type="spellEnd"/>
      <w:r>
        <w:t>.</w:t>
      </w:r>
    </w:p>
    <w:p w14:paraId="2B3927F6" w14:textId="0AFC56C9" w:rsidR="0080588C" w:rsidRDefault="00344336" w:rsidP="0080588C">
      <w:r>
        <w:rPr>
          <w:b/>
        </w:rPr>
        <w:t>G</w:t>
      </w:r>
      <w:r w:rsidR="0080588C" w:rsidRPr="0080588C">
        <w:rPr>
          <w:b/>
        </w:rPr>
        <w:t>roup</w:t>
      </w:r>
      <w:r>
        <w:rPr>
          <w:b/>
        </w:rPr>
        <w:t>, or repeating group</w:t>
      </w:r>
      <w:r w:rsidR="0080588C">
        <w:t xml:space="preserve"> – like a common block but with one additional feature: it represents an </w:t>
      </w:r>
      <w:r w:rsidR="0080588C" w:rsidRPr="00D21A61">
        <w:rPr>
          <w:i/>
        </w:rPr>
        <w:t>array of</w:t>
      </w:r>
      <w:r w:rsidR="0080588C">
        <w:t xml:space="preserve"> blocks to be sent on the wire. </w:t>
      </w:r>
      <w:r>
        <w:t xml:space="preserve"> A pointer to a group is </w:t>
      </w:r>
      <w:proofErr w:type="spellStart"/>
      <w:r w:rsidRPr="00344336">
        <w:rPr>
          <w:b/>
        </w:rPr>
        <w:t>groupRef</w:t>
      </w:r>
      <w:proofErr w:type="spellEnd"/>
      <w:r>
        <w:t>.</w:t>
      </w:r>
    </w:p>
    <w:p w14:paraId="554277D3" w14:textId="5C1D0134" w:rsidR="0080588C" w:rsidRDefault="0080588C" w:rsidP="0080588C">
      <w:r>
        <w:rPr>
          <w:b/>
        </w:rPr>
        <w:lastRenderedPageBreak/>
        <w:t>M</w:t>
      </w:r>
      <w:r w:rsidRPr="0080588C">
        <w:rPr>
          <w:b/>
        </w:rPr>
        <w:t>essage</w:t>
      </w:r>
      <w:r>
        <w:t xml:space="preserve"> – a unit of information sent on the wire between counterparties.</w:t>
      </w:r>
      <w:r w:rsidR="00344336">
        <w:t xml:space="preserve"> </w:t>
      </w:r>
      <w:r w:rsidR="00893578">
        <w:t xml:space="preserve">A message is composed of components and fields. </w:t>
      </w:r>
      <w:r w:rsidR="00344336">
        <w:t xml:space="preserve">A pointer to a message is a </w:t>
      </w:r>
      <w:proofErr w:type="spellStart"/>
      <w:r w:rsidR="00344336" w:rsidRPr="00344336">
        <w:rPr>
          <w:b/>
        </w:rPr>
        <w:t>messageRef</w:t>
      </w:r>
      <w:proofErr w:type="spellEnd"/>
      <w:r w:rsidR="00344336">
        <w:t>.</w:t>
      </w:r>
      <w:r w:rsidR="00893578">
        <w:t xml:space="preserve"> </w:t>
      </w:r>
    </w:p>
    <w:p w14:paraId="640E5A4E" w14:textId="2E0182AA" w:rsidR="00931C03" w:rsidRDefault="00931C03" w:rsidP="00893578">
      <w:pPr>
        <w:pStyle w:val="Heading3"/>
      </w:pPr>
      <w:bookmarkStart w:id="54" w:name="_Toc480980545"/>
      <w:r>
        <w:t>General Purpose Dataty</w:t>
      </w:r>
      <w:r w:rsidR="00893578">
        <w:t>p</w:t>
      </w:r>
      <w:r>
        <w:t>es</w:t>
      </w:r>
      <w:bookmarkEnd w:id="54"/>
    </w:p>
    <w:p w14:paraId="0AFE7EEA" w14:textId="31C52963" w:rsidR="00893578" w:rsidRDefault="00893578" w:rsidP="00893578">
      <w:pPr>
        <w:rPr>
          <w:ins w:id="55" w:author="Don Mendelson" w:date="2017-04-26T10:18:00Z"/>
        </w:rPr>
      </w:pPr>
      <w:r>
        <w:t>Pointer and array abstractions are defined by standard ISO 11404.</w:t>
      </w:r>
      <w:r w:rsidR="002E5AEB">
        <w:t xml:space="preserve"> The code set abstraction is described in that standard as “state” type.</w:t>
      </w:r>
    </w:p>
    <w:p w14:paraId="73D19A45" w14:textId="3DDBACDA" w:rsidR="00847A46" w:rsidRDefault="00847A46" w:rsidP="00847A46">
      <w:pPr>
        <w:pStyle w:val="Heading2"/>
        <w:rPr>
          <w:ins w:id="56" w:author="Don Mendelson" w:date="2017-04-26T10:18:00Z"/>
        </w:rPr>
      </w:pPr>
      <w:bookmarkStart w:id="57" w:name="_Toc480980546"/>
      <w:ins w:id="58" w:author="Don Mendelson" w:date="2017-04-26T10:18:00Z">
        <w:r>
          <w:t>Interfaces</w:t>
        </w:r>
        <w:bookmarkEnd w:id="57"/>
      </w:ins>
    </w:p>
    <w:p w14:paraId="2F82F98B" w14:textId="3950DF47" w:rsidR="00847A46" w:rsidRPr="00847A46" w:rsidRDefault="00847A46" w:rsidP="00454318">
      <w:ins w:id="59" w:author="Don Mendelson" w:date="2017-04-26T10:20:00Z">
        <w:r>
          <w:t>The i</w:t>
        </w:r>
      </w:ins>
      <w:ins w:id="60" w:author="Don Mendelson" w:date="2017-04-26T10:19:00Z">
        <w:r>
          <w:t>nterface</w:t>
        </w:r>
      </w:ins>
      <w:ins w:id="61" w:author="Don Mendelson" w:date="2017-04-26T10:20:00Z">
        <w:r>
          <w:t xml:space="preserve"> metamodel</w:t>
        </w:r>
      </w:ins>
      <w:ins w:id="62" w:author="Don Mendelson" w:date="2017-04-26T10:19:00Z">
        <w:r>
          <w:t xml:space="preserve"> is an abstraction of a service offering</w:t>
        </w:r>
      </w:ins>
      <w:ins w:id="63" w:author="Don Mendelson" w:date="2017-04-26T10:30:00Z">
        <w:r w:rsidR="00EC45FF">
          <w:t>s</w:t>
        </w:r>
      </w:ins>
      <w:ins w:id="64" w:author="Don Mendelson" w:date="2017-04-26T10:20:00Z">
        <w:r>
          <w:t xml:space="preserve"> and session provisioning.</w:t>
        </w:r>
      </w:ins>
      <w:ins w:id="65" w:author="Don Mendelson" w:date="2017-04-26T10:21:00Z">
        <w:r>
          <w:t xml:space="preserve"> This UML model depicts the main classes.</w:t>
        </w:r>
      </w:ins>
    </w:p>
    <w:p w14:paraId="49C29484" w14:textId="77777777" w:rsidR="00344336" w:rsidRDefault="00344336" w:rsidP="00454318"/>
    <w:p w14:paraId="2CAC0579" w14:textId="1B63A63F" w:rsidR="0080588C" w:rsidDel="00454318" w:rsidRDefault="00847A46" w:rsidP="00454318">
      <w:pPr>
        <w:rPr>
          <w:del w:id="66" w:author="Don Mendelson" w:date="2017-04-26T10:24:00Z"/>
        </w:rPr>
      </w:pPr>
      <w:ins w:id="67" w:author="Don Mendelson" w:date="2017-04-26T10:24:00Z">
        <w:r>
          <w:rPr>
            <w:noProof/>
          </w:rPr>
          <w:drawing>
            <wp:inline distT="0" distB="0" distL="0" distR="0" wp14:anchorId="70422F01" wp14:editId="2E9BCDEB">
              <wp:extent cx="3803904" cy="612076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s.png"/>
                      <pic:cNvPicPr/>
                    </pic:nvPicPr>
                    <pic:blipFill>
                      <a:blip r:embed="rId19">
                        <a:extLst>
                          <a:ext uri="{28A0092B-C50C-407E-A947-70E740481C1C}">
                            <a14:useLocalDpi xmlns:a14="http://schemas.microsoft.com/office/drawing/2010/main" val="0"/>
                          </a:ext>
                        </a:extLst>
                      </a:blip>
                      <a:stretch>
                        <a:fillRect/>
                      </a:stretch>
                    </pic:blipFill>
                    <pic:spPr>
                      <a:xfrm>
                        <a:off x="0" y="0"/>
                        <a:ext cx="3803904" cy="6120766"/>
                      </a:xfrm>
                      <a:prstGeom prst="rect">
                        <a:avLst/>
                      </a:prstGeom>
                    </pic:spPr>
                  </pic:pic>
                </a:graphicData>
              </a:graphic>
            </wp:inline>
          </w:drawing>
        </w:r>
      </w:ins>
    </w:p>
    <w:p w14:paraId="58ED719D" w14:textId="77777777" w:rsidR="00454318" w:rsidRPr="00454318" w:rsidRDefault="00454318" w:rsidP="00454318">
      <w:pPr>
        <w:rPr>
          <w:ins w:id="68" w:author="Don Mendelson" w:date="2017-04-26T14:32:00Z"/>
        </w:rPr>
      </w:pPr>
    </w:p>
    <w:p w14:paraId="6BA86405" w14:textId="29AA57FA" w:rsidR="0080588C" w:rsidRDefault="00EC45FF" w:rsidP="00EC45FF">
      <w:pPr>
        <w:pStyle w:val="Heading3"/>
        <w:rPr>
          <w:ins w:id="69" w:author="Don Mendelson" w:date="2017-04-26T10:31:00Z"/>
        </w:rPr>
      </w:pPr>
      <w:bookmarkStart w:id="70" w:name="_Toc480980547"/>
      <w:ins w:id="71" w:author="Don Mendelson" w:date="2017-04-26T10:31:00Z">
        <w:r>
          <w:t>Interface abstractions</w:t>
        </w:r>
        <w:bookmarkEnd w:id="70"/>
      </w:ins>
    </w:p>
    <w:p w14:paraId="439DBEEE" w14:textId="5C17A8F9" w:rsidR="00EC45FF" w:rsidRDefault="00EC45FF" w:rsidP="00EC45FF">
      <w:pPr>
        <w:rPr>
          <w:ins w:id="72" w:author="Don Mendelson" w:date="2017-04-26T10:38:00Z"/>
        </w:rPr>
      </w:pPr>
      <w:ins w:id="73" w:author="Don Mendelson" w:date="2017-04-26T10:31:00Z">
        <w:r w:rsidRPr="001D1525">
          <w:rPr>
            <w:b/>
          </w:rPr>
          <w:t>Protocol</w:t>
        </w:r>
      </w:ins>
      <w:ins w:id="74" w:author="Don Mendelson" w:date="2017-04-26T10:32:00Z">
        <w:r>
          <w:t>—</w:t>
        </w:r>
      </w:ins>
      <w:ins w:id="75" w:author="Don Mendelson" w:date="2017-04-26T10:31:00Z">
        <w:r>
          <w:t xml:space="preserve">a </w:t>
        </w:r>
      </w:ins>
      <w:ins w:id="76" w:author="Don Mendelson" w:date="2017-04-26T10:32:00Z">
        <w:r>
          <w:t>standard for communications</w:t>
        </w:r>
      </w:ins>
      <w:ins w:id="77" w:author="Don Mendelson" w:date="2017-04-26T10:33:00Z">
        <w:r>
          <w:t xml:space="preserve">. The </w:t>
        </w:r>
      </w:ins>
      <w:ins w:id="78" w:author="Don Mendelson" w:date="2017-04-26T10:37:00Z">
        <w:r w:rsidRPr="00EC45FF">
          <w:t xml:space="preserve">Open Systems Interconnection model </w:t>
        </w:r>
        <w:r>
          <w:t>(</w:t>
        </w:r>
      </w:ins>
      <w:ins w:id="79" w:author="Don Mendelson" w:date="2017-04-26T10:33:00Z">
        <w:r>
          <w:t>OSI</w:t>
        </w:r>
      </w:ins>
      <w:ins w:id="80" w:author="Don Mendelson" w:date="2017-04-26T10:37:00Z">
        <w:r>
          <w:t>)</w:t>
        </w:r>
      </w:ins>
      <w:ins w:id="81" w:author="Don Mendelson" w:date="2017-04-26T10:33:00Z">
        <w:r>
          <w:t xml:space="preserve"> defines protocols as a layered stack</w:t>
        </w:r>
      </w:ins>
      <w:ins w:id="82" w:author="Don Mendelson" w:date="2017-04-26T10:35:00Z">
        <w:r>
          <w:t>, including application layer</w:t>
        </w:r>
      </w:ins>
      <w:ins w:id="83" w:author="Don Mendelson" w:date="2017-04-26T10:38:00Z">
        <w:r>
          <w:t xml:space="preserve"> and user interface</w:t>
        </w:r>
      </w:ins>
      <w:ins w:id="84" w:author="Don Mendelson" w:date="2017-04-26T10:35:00Z">
        <w:r>
          <w:t xml:space="preserve"> at the top, presentation layer (encoding), session layer, and transport layer</w:t>
        </w:r>
      </w:ins>
      <w:ins w:id="85" w:author="Don Mendelson" w:date="2017-04-26T10:33:00Z">
        <w:r>
          <w:t>. Each protocol depends on lower layers for services.</w:t>
        </w:r>
      </w:ins>
      <w:ins w:id="86" w:author="Don Mendelson" w:date="2017-04-26T10:35:00Z">
        <w:r>
          <w:t xml:space="preserve"> Layers below transport layer are </w:t>
        </w:r>
      </w:ins>
      <w:ins w:id="87" w:author="Don Mendelson" w:date="2017-04-26T10:36:00Z">
        <w:r>
          <w:t>out of scope for Orchestra</w:t>
        </w:r>
      </w:ins>
      <w:ins w:id="88" w:author="Don Mendelson" w:date="2017-04-26T10:35:00Z">
        <w:r>
          <w:t>.</w:t>
        </w:r>
      </w:ins>
    </w:p>
    <w:p w14:paraId="12BA3BD1" w14:textId="54405A3F" w:rsidR="00EC45FF" w:rsidRDefault="00EC45FF" w:rsidP="00EC45FF">
      <w:pPr>
        <w:rPr>
          <w:ins w:id="89" w:author="Don Mendelson" w:date="2017-04-26T10:33:00Z"/>
        </w:rPr>
      </w:pPr>
      <w:ins w:id="90" w:author="Don Mendelson" w:date="2017-04-26T10:38:00Z">
        <w:r>
          <w:t xml:space="preserve">Any </w:t>
        </w:r>
      </w:ins>
      <w:ins w:id="91" w:author="Don Mendelson" w:date="2017-04-26T10:39:00Z">
        <w:r>
          <w:t xml:space="preserve">message-oriented </w:t>
        </w:r>
      </w:ins>
      <w:ins w:id="92" w:author="Don Mendelson" w:date="2017-04-26T10:38:00Z">
        <w:r>
          <w:t>protocol may have an orchestration attribute</w:t>
        </w:r>
      </w:ins>
      <w:ins w:id="93" w:author="Don Mendelson" w:date="2017-04-26T10:39:00Z">
        <w:r>
          <w:t xml:space="preserve"> that consists of a URI. It is a link to </w:t>
        </w:r>
      </w:ins>
      <w:ins w:id="94" w:author="Don Mendelson" w:date="2017-04-26T10:40:00Z">
        <w:r>
          <w:t>an Orchestra file that describes message structures and workflow.</w:t>
        </w:r>
      </w:ins>
    </w:p>
    <w:p w14:paraId="42D65E87" w14:textId="4FA70F4D" w:rsidR="00EC45FF" w:rsidRDefault="00EC45FF" w:rsidP="00EC45FF">
      <w:pPr>
        <w:rPr>
          <w:ins w:id="95" w:author="Don Mendelson" w:date="2017-04-26T10:41:00Z"/>
        </w:rPr>
      </w:pPr>
      <w:ins w:id="96" w:author="Don Mendelson" w:date="2017-04-26T10:34:00Z">
        <w:r w:rsidRPr="001D1525">
          <w:rPr>
            <w:b/>
          </w:rPr>
          <w:t>Service</w:t>
        </w:r>
        <w:r>
          <w:t>—a service offering by a counterparty. A service is an application layer protocol.</w:t>
        </w:r>
      </w:ins>
    </w:p>
    <w:p w14:paraId="5702D0BE" w14:textId="47D4CD17" w:rsidR="001D1525" w:rsidRDefault="001D1525" w:rsidP="00EC45FF">
      <w:pPr>
        <w:rPr>
          <w:ins w:id="97" w:author="Don Mendelson" w:date="2017-04-26T10:43:00Z"/>
        </w:rPr>
      </w:pPr>
      <w:bookmarkStart w:id="98" w:name="_Hlk480977443"/>
      <w:ins w:id="99" w:author="Don Mendelson" w:date="2017-04-26T10:41:00Z">
        <w:r w:rsidRPr="001D1525">
          <w:rPr>
            <w:b/>
          </w:rPr>
          <w:t>Interface</w:t>
        </w:r>
        <w:r>
          <w:t>—a collection of protocols and services exposed by a counterparty. A counterparty may offer more than one interface for different purposes.</w:t>
        </w:r>
      </w:ins>
      <w:ins w:id="100" w:author="Don Mendelson" w:date="2017-04-26T10:42:00Z">
        <w:r>
          <w:t xml:space="preserve"> An interface may be configured for one or more service offerings and all the protocols that make up a communication stack.</w:t>
        </w:r>
      </w:ins>
      <w:ins w:id="101" w:author="Don Mendelson" w:date="2017-04-26T10:43:00Z">
        <w:r>
          <w:t xml:space="preserve"> Also, an interface may contain any number of session configurations.</w:t>
        </w:r>
      </w:ins>
    </w:p>
    <w:bookmarkEnd w:id="98"/>
    <w:p w14:paraId="49CCCE56" w14:textId="042A1887" w:rsidR="001D1525" w:rsidRDefault="001D1525" w:rsidP="00EC45FF">
      <w:pPr>
        <w:rPr>
          <w:ins w:id="102" w:author="Don Mendelson" w:date="2017-04-26T10:42:00Z"/>
        </w:rPr>
      </w:pPr>
      <w:ins w:id="103" w:author="Don Mendelson" w:date="2017-04-26T10:44:00Z">
        <w:r w:rsidRPr="001D1525">
          <w:rPr>
            <w:b/>
          </w:rPr>
          <w:t>Session</w:t>
        </w:r>
        <w:r>
          <w:t xml:space="preserve">—a specific </w:t>
        </w:r>
      </w:ins>
      <w:ins w:id="104" w:author="Don Mendelson" w:date="2017-04-26T10:45:00Z">
        <w:r>
          <w:t xml:space="preserve">usage of an interface. A session has one or more identifiers. </w:t>
        </w:r>
      </w:ins>
      <w:ins w:id="105" w:author="Don Mendelson" w:date="2017-04-26T10:48:00Z">
        <w:r>
          <w:t xml:space="preserve">It inherits services and protocols from its parent interface, but it may have further refinement or overrides of protocol settings, such as </w:t>
        </w:r>
      </w:ins>
      <w:ins w:id="106" w:author="Don Mendelson" w:date="2017-04-26T10:49:00Z">
        <w:r>
          <w:t>a transport address</w:t>
        </w:r>
      </w:ins>
      <w:ins w:id="107" w:author="Don Mendelson" w:date="2017-04-26T10:48:00Z">
        <w:r>
          <w:t>.</w:t>
        </w:r>
      </w:ins>
    </w:p>
    <w:p w14:paraId="2584B160" w14:textId="77777777" w:rsidR="001D1525" w:rsidRDefault="001D1525" w:rsidP="00EC45FF">
      <w:pPr>
        <w:rPr>
          <w:ins w:id="108" w:author="Don Mendelson" w:date="2017-04-26T10:41:00Z"/>
        </w:rPr>
      </w:pPr>
    </w:p>
    <w:p w14:paraId="5032E213" w14:textId="77777777" w:rsidR="001D1525" w:rsidRPr="00EC45FF" w:rsidRDefault="001D1525" w:rsidP="00EC45FF"/>
    <w:p w14:paraId="14120B09" w14:textId="7123A877" w:rsidR="0080588C" w:rsidRDefault="0080588C">
      <w:pPr>
        <w:spacing w:before="0" w:after="200"/>
        <w:rPr>
          <w:rFonts w:eastAsiaTheme="majorEastAsia" w:cstheme="majorBidi"/>
          <w:b/>
          <w:bCs/>
          <w:color w:val="345A8A" w:themeColor="accent1" w:themeShade="B5"/>
          <w:sz w:val="32"/>
          <w:szCs w:val="32"/>
        </w:rPr>
      </w:pPr>
    </w:p>
    <w:p w14:paraId="1DCCFBD7" w14:textId="77777777" w:rsidR="0080588C" w:rsidRDefault="0080588C">
      <w:pPr>
        <w:spacing w:before="0" w:after="200"/>
        <w:rPr>
          <w:rFonts w:eastAsiaTheme="majorEastAsia" w:cstheme="majorBidi"/>
          <w:b/>
          <w:bCs/>
          <w:color w:val="345A8A" w:themeColor="accent1" w:themeShade="B5"/>
          <w:sz w:val="32"/>
          <w:szCs w:val="32"/>
        </w:rPr>
      </w:pPr>
      <w:r>
        <w:br w:type="page"/>
      </w:r>
    </w:p>
    <w:p w14:paraId="53B4A7F9" w14:textId="7F6D43BF" w:rsidR="00CF5AB4" w:rsidRDefault="00CF5AB4">
      <w:pPr>
        <w:pStyle w:val="Heading1"/>
      </w:pPr>
      <w:bookmarkStart w:id="109" w:name="_Toc480980548"/>
      <w:r>
        <w:lastRenderedPageBreak/>
        <w:t xml:space="preserve">Orchestra and Repository </w:t>
      </w:r>
      <w:r w:rsidR="00566E57">
        <w:t xml:space="preserve">XML </w:t>
      </w:r>
      <w:r>
        <w:t>Schema</w:t>
      </w:r>
      <w:bookmarkEnd w:id="109"/>
    </w:p>
    <w:p w14:paraId="7D72B820" w14:textId="4023A37E" w:rsidR="00725B34" w:rsidRPr="00725B34" w:rsidRDefault="00725B34" w:rsidP="00725B34">
      <w:pPr>
        <w:pStyle w:val="Heading2"/>
      </w:pPr>
      <w:bookmarkStart w:id="110" w:name="_Toc480980549"/>
      <w:r>
        <w:t>XML Schema (XSD)</w:t>
      </w:r>
      <w:bookmarkEnd w:id="110"/>
    </w:p>
    <w:p w14:paraId="549CCD34" w14:textId="70DAB160" w:rsidR="00CF5AB4" w:rsidRDefault="00CF5AB4" w:rsidP="00CF5AB4">
      <w:r>
        <w:t>FIX Orchestra and Repository 2016 Edition share a common XML schema. The two</w:t>
      </w:r>
      <w:r w:rsidR="00932171">
        <w:t xml:space="preserve"> forms</w:t>
      </w:r>
      <w:r>
        <w:t xml:space="preserve"> are only distinguished by usage. If a file only contains message structures and message documentation, it may be referred to as a </w:t>
      </w:r>
      <w:r w:rsidR="00932171">
        <w:t>R</w:t>
      </w:r>
      <w:r>
        <w:t xml:space="preserve">epository file. If </w:t>
      </w:r>
      <w:r w:rsidR="00932171">
        <w:t xml:space="preserve">it additionally </w:t>
      </w:r>
      <w:r>
        <w:t xml:space="preserve">contains work flow, state variables, conditional logic and so forth, then it is </w:t>
      </w:r>
      <w:r w:rsidR="00932171">
        <w:t xml:space="preserve">called </w:t>
      </w:r>
      <w:r>
        <w:t xml:space="preserve">an Orchestra file. </w:t>
      </w:r>
      <w:r w:rsidR="00537E24">
        <w:t>In other words, Orchestra is a superset of Repository features.</w:t>
      </w:r>
    </w:p>
    <w:p w14:paraId="2D52059E" w14:textId="0AB1780C" w:rsidR="00725B34" w:rsidRDefault="00725B34" w:rsidP="00725B34">
      <w:pPr>
        <w:pStyle w:val="Heading3"/>
      </w:pPr>
      <w:bookmarkStart w:id="111" w:name="_Toc480980550"/>
      <w:r>
        <w:t>Conformance</w:t>
      </w:r>
      <w:bookmarkEnd w:id="111"/>
    </w:p>
    <w:p w14:paraId="01CCDC8C" w14:textId="463B82F1" w:rsidR="00725B34" w:rsidRDefault="00725B34" w:rsidP="00CF5AB4">
      <w:r>
        <w:t>All published</w:t>
      </w:r>
      <w:r w:rsidR="00932171">
        <w:t xml:space="preserve"> Repository and</w:t>
      </w:r>
      <w:r>
        <w:t xml:space="preserve"> Orchestra files </w:t>
      </w:r>
      <w:r w:rsidRPr="00574876">
        <w:rPr>
          <w:b/>
        </w:rPr>
        <w:t>must</w:t>
      </w:r>
      <w:r>
        <w:t xml:space="preserve"> conform to the standard XML schema. This can be validated with common XML parsers and related tools.</w:t>
      </w:r>
    </w:p>
    <w:p w14:paraId="1E792440" w14:textId="77777777" w:rsidR="00022908" w:rsidRDefault="00022908" w:rsidP="00725B34">
      <w:pPr>
        <w:pStyle w:val="Heading3"/>
      </w:pPr>
      <w:bookmarkStart w:id="112" w:name="_Toc480980551"/>
      <w:r>
        <w:t>Schema location</w:t>
      </w:r>
      <w:bookmarkEnd w:id="112"/>
    </w:p>
    <w:p w14:paraId="2870755B" w14:textId="7CD31EF0" w:rsidR="00537E24" w:rsidRDefault="00537E24" w:rsidP="00CF5AB4">
      <w:r>
        <w:t xml:space="preserve">The XML schema is currently available in GitHub project fix-orchestra module </w:t>
      </w:r>
      <w:hyperlink r:id="rId20" w:history="1">
        <w:r w:rsidRPr="00537E24">
          <w:rPr>
            <w:rStyle w:val="Hyperlink"/>
          </w:rPr>
          <w:t>repository2016</w:t>
        </w:r>
      </w:hyperlink>
      <w:r>
        <w:t xml:space="preserve">. Upon </w:t>
      </w:r>
      <w:r w:rsidR="00022908">
        <w:t>promotion to</w:t>
      </w:r>
      <w:r>
        <w:t xml:space="preserve"> draft standard, it will be made available at a </w:t>
      </w:r>
      <w:del w:id="113" w:author="Don Mendelson" w:date="2017-03-31T12:11:00Z">
        <w:r w:rsidDel="00A17814">
          <w:delText xml:space="preserve">URL </w:delText>
        </w:r>
      </w:del>
      <w:ins w:id="114" w:author="Don Mendelson" w:date="2017-03-31T12:11:00Z">
        <w:r w:rsidR="00A17814">
          <w:t xml:space="preserve">URI </w:t>
        </w:r>
      </w:ins>
      <w:r>
        <w:t>consistent with its XML namespace.</w:t>
      </w:r>
    </w:p>
    <w:p w14:paraId="5F19A859" w14:textId="77777777" w:rsidR="00ED493E" w:rsidRDefault="00ED493E" w:rsidP="00ED493E">
      <w:pPr>
        <w:pStyle w:val="Heading3"/>
      </w:pPr>
      <w:bookmarkStart w:id="115" w:name="_Toc480980552"/>
      <w:r>
        <w:t>Root element</w:t>
      </w:r>
      <w:bookmarkEnd w:id="115"/>
    </w:p>
    <w:p w14:paraId="765C4CD9" w14:textId="4A1D6895" w:rsidR="00ED493E" w:rsidRDefault="00ED493E" w:rsidP="00ED493E">
      <w:r>
        <w:t>The root element an Orchestra XML file is &lt;</w:t>
      </w:r>
      <w:r w:rsidRPr="00770272">
        <w:rPr>
          <w:rStyle w:val="Code"/>
        </w:rPr>
        <w:t>repository</w:t>
      </w:r>
      <w:r>
        <w:t xml:space="preserve">&gt;. This snippet </w:t>
      </w:r>
      <w:r w:rsidR="00E26E00">
        <w:t>shows that element with</w:t>
      </w:r>
      <w:r>
        <w:t xml:space="preserve"> required namespaces:</w:t>
      </w:r>
    </w:p>
    <w:p w14:paraId="6541F85D" w14:textId="77777777" w:rsidR="004168B4" w:rsidRDefault="004168B4" w:rsidP="00ED493E"/>
    <w:p w14:paraId="02734D66" w14:textId="52A0A3EB" w:rsidR="00ED493E" w:rsidRPr="000E55A1" w:rsidRDefault="00ED493E" w:rsidP="000E55A1">
      <w:pPr>
        <w:pStyle w:val="CodeExample"/>
        <w:keepNext/>
        <w:keepLines/>
        <w:rPr>
          <w:rStyle w:val="Code"/>
        </w:rPr>
      </w:pPr>
      <w:r w:rsidRPr="000E55A1">
        <w:rPr>
          <w:rStyle w:val="Code"/>
        </w:rPr>
        <w:t>&lt;fixr:repository xmlns:dcterms="http://purl.org/dc/terms/" xmlns:fixr="http://fixprotocol.io/2016/fixrepository" xmlns:xsi="http://www.w3.org/2001/XMLSchema-instance" xsi:schemaLocation="http://fixprotocol.io/2016/fixrepository FixRepository2016.xsd"&gt;</w:t>
      </w:r>
    </w:p>
    <w:p w14:paraId="7BE4DC39" w14:textId="77777777" w:rsidR="00ED493E" w:rsidRDefault="00ED493E" w:rsidP="00CF5AB4"/>
    <w:p w14:paraId="7D52F02F" w14:textId="77777777" w:rsidR="00B27A96" w:rsidRDefault="00B27A96" w:rsidP="00B27A96">
      <w:pPr>
        <w:pStyle w:val="Heading3"/>
      </w:pPr>
      <w:bookmarkStart w:id="116" w:name="_Toc480980553"/>
      <w:r>
        <w:t>Supplementary documentation</w:t>
      </w:r>
      <w:bookmarkEnd w:id="116"/>
    </w:p>
    <w:p w14:paraId="71D529E4" w14:textId="4AAD4F78" w:rsidR="00B27A96" w:rsidRDefault="00B27A96" w:rsidP="00B27A96">
      <w:r>
        <w:t>See the separate document “</w:t>
      </w:r>
      <w:r w:rsidRPr="00B27A96">
        <w:t>FixRepository2016.</w:t>
      </w:r>
      <w:del w:id="117" w:author="Don Mendelson" w:date="2017-03-31T12:12:00Z">
        <w:r w:rsidRPr="00B27A96" w:rsidDel="00A17814">
          <w:delText>doc</w:delText>
        </w:r>
      </w:del>
      <w:ins w:id="118" w:author="Don Mendelson" w:date="2017-03-31T12:12:00Z">
        <w:r w:rsidR="00A17814">
          <w:t>html</w:t>
        </w:r>
      </w:ins>
      <w:r>
        <w:t xml:space="preserve">” for a </w:t>
      </w:r>
      <w:r w:rsidR="00932171">
        <w:t xml:space="preserve">detailed </w:t>
      </w:r>
      <w:r>
        <w:t>technical reference for the Orchestra and Repository XML schema.</w:t>
      </w:r>
      <w:r w:rsidR="00932171">
        <w:t xml:space="preserve"> The remainder of this section serves as an overview and explains motivations for the design.</w:t>
      </w:r>
    </w:p>
    <w:p w14:paraId="63953755" w14:textId="6186AA18" w:rsidR="00780686" w:rsidRDefault="00780686" w:rsidP="00780686">
      <w:pPr>
        <w:pStyle w:val="Heading3"/>
      </w:pPr>
      <w:bookmarkStart w:id="119" w:name="_Toc480980554"/>
      <w:r>
        <w:t>Protocol relationship</w:t>
      </w:r>
      <w:bookmarkEnd w:id="119"/>
    </w:p>
    <w:p w14:paraId="063844BF" w14:textId="6CE0A38E" w:rsidR="00780686" w:rsidRDefault="00780686" w:rsidP="00780686">
      <w:r>
        <w:t xml:space="preserve">The schema was primarily designed to describe metadata about FIX protocols. However, </w:t>
      </w:r>
      <w:r w:rsidR="004A4823">
        <w:t>it</w:t>
      </w:r>
      <w:r>
        <w:t xml:space="preserve"> was also intended to be generic enough to work with other common financial industry protocols, especially when FIX is used in combination with other protocols, or a translation must be performed between protocols.</w:t>
      </w:r>
    </w:p>
    <w:p w14:paraId="00EF6FE2" w14:textId="49B13D4C" w:rsidR="004A4823" w:rsidRDefault="004A4823" w:rsidP="00780686">
      <w:r>
        <w:t>Usage should be supported for all phases of financial industry workflows, including pre-trade, trade, and post-trade flows.</w:t>
      </w:r>
    </w:p>
    <w:p w14:paraId="0A0360BD" w14:textId="37183D65" w:rsidR="000F3C0A" w:rsidRDefault="000F3C0A" w:rsidP="000F3C0A">
      <w:pPr>
        <w:pStyle w:val="Heading2"/>
      </w:pPr>
      <w:bookmarkStart w:id="120" w:name="_Toc480980555"/>
      <w:r>
        <w:t>Content ownership and history</w:t>
      </w:r>
      <w:bookmarkEnd w:id="120"/>
    </w:p>
    <w:p w14:paraId="19B5028C" w14:textId="77777777" w:rsidR="00022908" w:rsidRDefault="00022908" w:rsidP="000F3C0A">
      <w:pPr>
        <w:pStyle w:val="Heading3"/>
      </w:pPr>
      <w:bookmarkStart w:id="121" w:name="_Toc480980556"/>
      <w:r>
        <w:t>Provenance</w:t>
      </w:r>
      <w:bookmarkEnd w:id="121"/>
    </w:p>
    <w:p w14:paraId="502F6BEE" w14:textId="1BB5268C" w:rsidR="00181DEC" w:rsidRDefault="00022908" w:rsidP="00022908">
      <w:r>
        <w:t xml:space="preserve">The </w:t>
      </w:r>
      <w:r w:rsidRPr="00022908">
        <w:rPr>
          <w:rStyle w:val="Code"/>
        </w:rPr>
        <w:t xml:space="preserve">&lt;metadata&gt; </w:t>
      </w:r>
      <w:r>
        <w:t xml:space="preserve">element </w:t>
      </w:r>
      <w:r w:rsidR="00181DEC">
        <w:t>is used to identify a</w:t>
      </w:r>
      <w:r>
        <w:t xml:space="preserve"> particular</w:t>
      </w:r>
      <w:r w:rsidR="00181DEC">
        <w:t xml:space="preserve"> Orch</w:t>
      </w:r>
      <w:r w:rsidR="00932171">
        <w:t>estra file and the issuer of that</w:t>
      </w:r>
      <w:r w:rsidR="00181DEC">
        <w:t xml:space="preserve"> file.</w:t>
      </w:r>
      <w:r>
        <w:t xml:space="preserve"> It can contain any</w:t>
      </w:r>
      <w:r w:rsidR="00932171">
        <w:t xml:space="preserve"> of the</w:t>
      </w:r>
      <w:r>
        <w:t xml:space="preserve"> elements defined by the Dublin Core XML schema.</w:t>
      </w:r>
      <w:r w:rsidR="00181DEC">
        <w:t xml:space="preserve"> </w:t>
      </w:r>
      <w:r w:rsidR="00574876">
        <w:t>Recommended</w:t>
      </w:r>
      <w:r w:rsidR="00181DEC">
        <w:t xml:space="preserve"> elements include publisher, date, and rights.</w:t>
      </w:r>
    </w:p>
    <w:p w14:paraId="5FB60F0E" w14:textId="77777777" w:rsidR="00F432CF" w:rsidRDefault="00F432CF" w:rsidP="000F3C0A">
      <w:pPr>
        <w:pStyle w:val="Heading3"/>
      </w:pPr>
      <w:bookmarkStart w:id="122" w:name="_Toc480980557"/>
      <w:r>
        <w:lastRenderedPageBreak/>
        <w:t>Pedigree</w:t>
      </w:r>
      <w:bookmarkEnd w:id="122"/>
    </w:p>
    <w:p w14:paraId="0010AF2B" w14:textId="208401EA" w:rsidR="00F432CF" w:rsidRDefault="00F432CF" w:rsidP="00022908">
      <w:pPr>
        <w:rPr>
          <w:rFonts w:ascii="Arial" w:eastAsiaTheme="minorHAnsi" w:hAnsi="Arial" w:cs="Arial"/>
          <w:color w:val="000000"/>
          <w:sz w:val="20"/>
          <w:szCs w:val="20"/>
        </w:rPr>
      </w:pPr>
      <w:r>
        <w:t xml:space="preserve">Most message elements in the schema support a complete history of creation, change and deprecation with </w:t>
      </w:r>
      <w:r w:rsidR="00932171">
        <w:t xml:space="preserve">support of </w:t>
      </w:r>
      <w:r>
        <w:t xml:space="preserve">attribute group </w:t>
      </w:r>
      <w:proofErr w:type="spellStart"/>
      <w:r w:rsidRPr="00F432CF">
        <w:rPr>
          <w:rStyle w:val="Code"/>
          <w:highlight w:val="white"/>
        </w:rPr>
        <w:t>entityAttribGrp</w:t>
      </w:r>
      <w:proofErr w:type="spellEnd"/>
      <w:r>
        <w:rPr>
          <w:rFonts w:ascii="Arial" w:eastAsiaTheme="minorHAnsi" w:hAnsi="Arial" w:cs="Arial"/>
          <w:color w:val="000000"/>
          <w:sz w:val="20"/>
          <w:szCs w:val="20"/>
        </w:rPr>
        <w:t>.</w:t>
      </w:r>
      <w:r w:rsidR="000F3C0A">
        <w:rPr>
          <w:rFonts w:ascii="Arial" w:eastAsiaTheme="minorHAnsi" w:hAnsi="Arial" w:cs="Arial"/>
          <w:color w:val="000000"/>
          <w:sz w:val="20"/>
          <w:szCs w:val="20"/>
        </w:rPr>
        <w:t xml:space="preserve"> Each historical event is qualified by its protocol version and optionally, extension pack (EP), an interim publication between major versions.</w:t>
      </w:r>
    </w:p>
    <w:p w14:paraId="034A381E" w14:textId="611D4C06" w:rsidR="00A41C78" w:rsidRDefault="00A41C78" w:rsidP="00022908">
      <w:pPr>
        <w:rPr>
          <w:rFonts w:ascii="Arial" w:eastAsiaTheme="minorHAnsi" w:hAnsi="Arial" w:cs="Arial"/>
          <w:color w:val="000000"/>
          <w:sz w:val="20"/>
          <w:szCs w:val="20"/>
        </w:rPr>
      </w:pPr>
    </w:p>
    <w:p w14:paraId="3BFA7951" w14:textId="62D52547" w:rsidR="00A41C78" w:rsidRDefault="00A41C78" w:rsidP="00A41C78">
      <w:pPr>
        <w:pStyle w:val="TextExample"/>
        <w:rPr>
          <w:rFonts w:eastAsiaTheme="minorHAnsi"/>
        </w:rPr>
      </w:pPr>
      <w:r>
        <w:rPr>
          <w:rFonts w:eastAsiaTheme="minorHAnsi"/>
        </w:rPr>
        <w:t>Code element with pedigree</w:t>
      </w:r>
    </w:p>
    <w:p w14:paraId="493AB782" w14:textId="4A31CE86" w:rsidR="00A41C78" w:rsidRPr="00046DBB" w:rsidRDefault="00A41C78" w:rsidP="00046DBB">
      <w:pPr>
        <w:pStyle w:val="CodeExample"/>
        <w:keepNext/>
        <w:keepLines/>
        <w:rPr>
          <w:rStyle w:val="Code"/>
        </w:rPr>
      </w:pPr>
      <w:r w:rsidRPr="00046DBB">
        <w:rPr>
          <w:rStyle w:val="Code"/>
        </w:rPr>
        <w:t>&lt;code value="3"</w:t>
      </w:r>
      <w:ins w:id="123" w:author="Don Mendelson" w:date="2017-03-31T12:06:00Z">
        <w:r w:rsidR="00A17814">
          <w:rPr>
            <w:rStyle w:val="Code"/>
          </w:rPr>
          <w:t xml:space="preserve"> </w:t>
        </w:r>
      </w:ins>
      <w:del w:id="124" w:author="Don Mendelson" w:date="2017-03-31T12:06:00Z">
        <w:r w:rsidRPr="00046DBB" w:rsidDel="000A4D04">
          <w:rPr>
            <w:rStyle w:val="Code"/>
          </w:rPr>
          <w:delText xml:space="preserve"> symbolicN</w:delText>
        </w:r>
      </w:del>
      <w:del w:id="125" w:author="Don Mendelson" w:date="2017-03-31T12:07:00Z">
        <w:r w:rsidRPr="00046DBB" w:rsidDel="00A17814">
          <w:rPr>
            <w:rStyle w:val="Code"/>
          </w:rPr>
          <w:delText>ame</w:delText>
        </w:r>
      </w:del>
      <w:ins w:id="126" w:author="Don Mendelson" w:date="2017-03-31T12:07:00Z">
        <w:r w:rsidR="00A17814">
          <w:rPr>
            <w:rStyle w:val="Code"/>
          </w:rPr>
          <w:t>name</w:t>
        </w:r>
      </w:ins>
      <w:r w:rsidRPr="00046DBB">
        <w:rPr>
          <w:rStyle w:val="Code"/>
        </w:rPr>
        <w:t>="LocalCommission" added="FIX.4.0" deprecated="FIX.5.0SP2" deprecatedEP="204</w:t>
      </w:r>
      <w:r w:rsidR="00046DBB" w:rsidRPr="00046DBB">
        <w:rPr>
          <w:rStyle w:val="Code"/>
        </w:rPr>
        <w:t>"</w:t>
      </w:r>
      <w:r w:rsidRPr="00046DBB">
        <w:rPr>
          <w:rStyle w:val="Code"/>
        </w:rPr>
        <w:t>/&gt;</w:t>
      </w:r>
    </w:p>
    <w:p w14:paraId="032CCD64" w14:textId="77777777" w:rsidR="00A41C78" w:rsidRDefault="00A41C78" w:rsidP="00022908"/>
    <w:p w14:paraId="464C76B5" w14:textId="3567FB9D" w:rsidR="00181DEC" w:rsidRDefault="00181DEC" w:rsidP="00181DEC">
      <w:pPr>
        <w:pStyle w:val="Heading2"/>
      </w:pPr>
      <w:bookmarkStart w:id="127" w:name="_Toc480980558"/>
      <w:r>
        <w:t>Features for document</w:t>
      </w:r>
      <w:r w:rsidR="00D24C06">
        <w:t xml:space="preserve"> and FIXML</w:t>
      </w:r>
      <w:r>
        <w:t xml:space="preserve"> generation</w:t>
      </w:r>
      <w:bookmarkEnd w:id="127"/>
    </w:p>
    <w:p w14:paraId="7E72D125" w14:textId="38361654" w:rsidR="00181DEC" w:rsidRDefault="00181DEC" w:rsidP="00181DEC">
      <w:r>
        <w:t xml:space="preserve">The </w:t>
      </w:r>
      <w:r w:rsidR="00893578">
        <w:t xml:space="preserve">XML </w:t>
      </w:r>
      <w:r>
        <w:t>schema retains features that have long been used to generate FIX documentation</w:t>
      </w:r>
      <w:r w:rsidR="00090DDC">
        <w:t xml:space="preserve"> and other outputs</w:t>
      </w:r>
      <w:r>
        <w:t>.</w:t>
      </w:r>
      <w:r w:rsidR="00630D1D">
        <w:t xml:space="preserve"> These elements are optional.</w:t>
      </w:r>
    </w:p>
    <w:p w14:paraId="15CE7F04" w14:textId="77777777" w:rsidR="00181DEC" w:rsidRDefault="00090DDC" w:rsidP="00090DDC">
      <w:pPr>
        <w:pStyle w:val="Heading3"/>
      </w:pPr>
      <w:bookmarkStart w:id="128" w:name="_Toc480980559"/>
      <w:r>
        <w:t>Abbreviations</w:t>
      </w:r>
      <w:bookmarkEnd w:id="128"/>
    </w:p>
    <w:p w14:paraId="2DEB789F" w14:textId="0B177478" w:rsidR="00090DDC" w:rsidRDefault="00090DDC" w:rsidP="00181DEC">
      <w:r>
        <w:t xml:space="preserve">The </w:t>
      </w:r>
      <w:r w:rsidRPr="00090DDC">
        <w:rPr>
          <w:rStyle w:val="Code"/>
        </w:rPr>
        <w:t>&lt;</w:t>
      </w:r>
      <w:r w:rsidRPr="002D5C2E">
        <w:rPr>
          <w:rStyle w:val="Code"/>
        </w:rPr>
        <w:t>abbreviations</w:t>
      </w:r>
      <w:r w:rsidRPr="00090DDC">
        <w:rPr>
          <w:rStyle w:val="Code"/>
        </w:rPr>
        <w:t>&gt;</w:t>
      </w:r>
      <w:r>
        <w:t xml:space="preserve"> element </w:t>
      </w:r>
      <w:r w:rsidR="00780686">
        <w:t xml:space="preserve">tree </w:t>
      </w:r>
      <w:r>
        <w:t xml:space="preserve">contains </w:t>
      </w:r>
      <w:del w:id="129" w:author="Don Mendelson" w:date="2017-03-31T10:23:00Z">
        <w:r w:rsidDel="002D5C2E">
          <w:delText>short names for FIX element names</w:delText>
        </w:r>
      </w:del>
      <w:ins w:id="130" w:author="Don Mendelson" w:date="2017-03-31T10:23:00Z">
        <w:r w:rsidR="002D5C2E">
          <w:t>approved abbreviations</w:t>
        </w:r>
      </w:ins>
      <w:r>
        <w:t xml:space="preserve">. </w:t>
      </w:r>
      <w:r w:rsidR="00630D1D">
        <w:t>One use is</w:t>
      </w:r>
      <w:r>
        <w:t xml:space="preserve"> to shorten element names in FIXML</w:t>
      </w:r>
      <w:r w:rsidR="00630D1D">
        <w:t xml:space="preserve"> schema generation</w:t>
      </w:r>
      <w:r>
        <w:t>.</w:t>
      </w:r>
      <w:ins w:id="131" w:author="Don Mendelson" w:date="2017-03-31T10:22:00Z">
        <w:r w:rsidR="002D5C2E">
          <w:t xml:space="preserve"> The schema enforces </w:t>
        </w:r>
      </w:ins>
      <w:ins w:id="132" w:author="Don Mendelson" w:date="2017-03-31T10:23:00Z">
        <w:r w:rsidR="002D5C2E">
          <w:t xml:space="preserve">uniqueness of </w:t>
        </w:r>
        <w:r w:rsidR="002D5C2E" w:rsidRPr="002D5C2E">
          <w:rPr>
            <w:rStyle w:val="Code"/>
          </w:rPr>
          <w:t>&lt;</w:t>
        </w:r>
      </w:ins>
      <w:ins w:id="133" w:author="Don Mendelson" w:date="2017-03-31T10:24:00Z">
        <w:r w:rsidR="002D5C2E" w:rsidRPr="002D5C2E">
          <w:rPr>
            <w:rStyle w:val="Code"/>
          </w:rPr>
          <w:t>abbreviation</w:t>
        </w:r>
      </w:ins>
      <w:ins w:id="134" w:author="Don Mendelson" w:date="2017-03-31T10:23:00Z">
        <w:r w:rsidR="002D5C2E" w:rsidRPr="002D5C2E">
          <w:rPr>
            <w:rStyle w:val="Code"/>
          </w:rPr>
          <w:t>&gt;</w:t>
        </w:r>
      </w:ins>
      <w:ins w:id="135" w:author="Don Mendelson" w:date="2017-03-31T10:24:00Z">
        <w:r w:rsidR="002D5C2E">
          <w:t xml:space="preserve"> elements by their </w:t>
        </w:r>
        <w:r w:rsidR="002D5C2E" w:rsidRPr="002D5C2E">
          <w:rPr>
            <w:rStyle w:val="Code"/>
          </w:rPr>
          <w:t>name</w:t>
        </w:r>
        <w:r w:rsidR="002D5C2E">
          <w:t xml:space="preserve"> attribute.</w:t>
        </w:r>
      </w:ins>
      <w:ins w:id="136" w:author="Don Mendelson" w:date="2017-03-31T11:17:00Z">
        <w:r w:rsidR="00D27F9A">
          <w:t xml:space="preserve"> The explanation of an </w:t>
        </w:r>
        <w:r w:rsidR="00D27F9A" w:rsidRPr="00D27F9A">
          <w:rPr>
            <w:rStyle w:val="Code"/>
          </w:rPr>
          <w:t>&lt;abbreviation&gt;</w:t>
        </w:r>
        <w:r w:rsidR="00D27F9A">
          <w:t xml:space="preserve"> element is contained by </w:t>
        </w:r>
      </w:ins>
      <w:ins w:id="137" w:author="Don Mendelson" w:date="2017-03-31T11:19:00Z">
        <w:r w:rsidR="00D27F9A">
          <w:t xml:space="preserve">child </w:t>
        </w:r>
      </w:ins>
      <w:ins w:id="138" w:author="Don Mendelson" w:date="2017-03-31T11:17:00Z">
        <w:r w:rsidR="00D27F9A" w:rsidRPr="00D27F9A">
          <w:rPr>
            <w:rStyle w:val="Code"/>
          </w:rPr>
          <w:t>&lt;annotation&gt;/&lt;documentation&gt;</w:t>
        </w:r>
        <w:r w:rsidR="00D27F9A">
          <w:t xml:space="preserve"> elements; see </w:t>
        </w:r>
      </w:ins>
      <w:ins w:id="139" w:author="Don Mendelson" w:date="2017-03-31T12:15:00Z">
        <w:r w:rsidR="00A17814">
          <w:t xml:space="preserve">metadata </w:t>
        </w:r>
      </w:ins>
      <w:ins w:id="140" w:author="Don Mendelson" w:date="2017-03-31T11:17:00Z">
        <w:r w:rsidR="00D27F9A">
          <w:t>below.</w:t>
        </w:r>
      </w:ins>
    </w:p>
    <w:p w14:paraId="3D7F4022" w14:textId="77777777" w:rsidR="00090DDC" w:rsidRDefault="00090DDC" w:rsidP="00090DDC">
      <w:pPr>
        <w:pStyle w:val="Heading3"/>
      </w:pPr>
      <w:bookmarkStart w:id="141" w:name="_Toc480980560"/>
      <w:r>
        <w:t>Categories</w:t>
      </w:r>
      <w:bookmarkEnd w:id="141"/>
    </w:p>
    <w:p w14:paraId="55CC200F" w14:textId="4C05EBEC" w:rsidR="00090DDC" w:rsidRPr="00090DDC" w:rsidRDefault="00630D1D" w:rsidP="00090DDC">
      <w:r>
        <w:t xml:space="preserve">The </w:t>
      </w:r>
      <w:r w:rsidRPr="00630D1D">
        <w:rPr>
          <w:rStyle w:val="Code"/>
        </w:rPr>
        <w:t>&lt;categories&gt;</w:t>
      </w:r>
      <w:r>
        <w:t xml:space="preserve"> element </w:t>
      </w:r>
      <w:r w:rsidR="00780686">
        <w:t xml:space="preserve">tree </w:t>
      </w:r>
      <w:r>
        <w:t>is used to associate FIX elements to business classifications, such as order handling, market data, and so forth, for documentation generation.</w:t>
      </w:r>
      <w:r w:rsidR="00205D8F">
        <w:t xml:space="preserve"> Also, categories are used to organize FIXML schema files.</w:t>
      </w:r>
    </w:p>
    <w:p w14:paraId="12F6B2C6" w14:textId="77777777" w:rsidR="00090DDC" w:rsidRDefault="00090DDC" w:rsidP="00090DDC">
      <w:pPr>
        <w:pStyle w:val="Heading3"/>
      </w:pPr>
      <w:bookmarkStart w:id="142" w:name="_Toc480980561"/>
      <w:r>
        <w:t>Sections</w:t>
      </w:r>
      <w:bookmarkEnd w:id="142"/>
    </w:p>
    <w:p w14:paraId="1D3508CF" w14:textId="16A10B48" w:rsidR="00090DDC" w:rsidRDefault="00630D1D" w:rsidP="00181DEC">
      <w:r>
        <w:t xml:space="preserve">The </w:t>
      </w:r>
      <w:r w:rsidRPr="00630D1D">
        <w:rPr>
          <w:rStyle w:val="Code"/>
        </w:rPr>
        <w:t>&lt;sections&gt;</w:t>
      </w:r>
      <w:r>
        <w:t xml:space="preserve"> element </w:t>
      </w:r>
      <w:r w:rsidR="00780686">
        <w:t xml:space="preserve">tree </w:t>
      </w:r>
      <w:r>
        <w:t>names document volumes. Traditionally, they have been organized around pre-trade, trade, and post-trade information flows.</w:t>
      </w:r>
    </w:p>
    <w:p w14:paraId="3B3A949C" w14:textId="175DD37D" w:rsidR="00497800" w:rsidRDefault="00DB2BD2" w:rsidP="00497800">
      <w:pPr>
        <w:pStyle w:val="Heading3"/>
      </w:pPr>
      <w:bookmarkStart w:id="143" w:name="_Toc480980562"/>
      <w:r>
        <w:t>Metadata</w:t>
      </w:r>
      <w:r w:rsidR="00497800">
        <w:t xml:space="preserve"> </w:t>
      </w:r>
      <w:r>
        <w:t>about</w:t>
      </w:r>
      <w:r w:rsidR="00497800">
        <w:t xml:space="preserve"> an</w:t>
      </w:r>
      <w:r w:rsidR="006233CC">
        <w:t>y</w:t>
      </w:r>
      <w:r w:rsidR="00497800">
        <w:t xml:space="preserve"> element</w:t>
      </w:r>
      <w:bookmarkEnd w:id="143"/>
    </w:p>
    <w:p w14:paraId="1E3545CF" w14:textId="3DAF6AE1" w:rsidR="00497800" w:rsidRDefault="00497800" w:rsidP="00497800">
      <w:pPr>
        <w:rPr>
          <w:rStyle w:val="Code"/>
        </w:rPr>
      </w:pPr>
      <w:r>
        <w:t xml:space="preserve">The schema provides features to </w:t>
      </w:r>
      <w:r w:rsidR="00DB2BD2">
        <w:t>provide metadata about</w:t>
      </w:r>
      <w:r>
        <w:t xml:space="preserve"> </w:t>
      </w:r>
      <w:r w:rsidR="006233CC">
        <w:t xml:space="preserve">almost </w:t>
      </w:r>
      <w:r>
        <w:t xml:space="preserve">any element. All such </w:t>
      </w:r>
      <w:r w:rsidR="00DB2BD2">
        <w:t>metadata</w:t>
      </w:r>
      <w:r>
        <w:t xml:space="preserve"> appears under element </w:t>
      </w:r>
      <w:r w:rsidRPr="00497800">
        <w:rPr>
          <w:rStyle w:val="Code"/>
        </w:rPr>
        <w:t>&lt;annotation&gt;.</w:t>
      </w:r>
      <w:r w:rsidR="00DB2BD2">
        <w:rPr>
          <w:rStyle w:val="Code"/>
        </w:rPr>
        <w:t xml:space="preserve"> </w:t>
      </w:r>
      <w:r w:rsidR="00DB2BD2">
        <w:t>There is no</w:t>
      </w:r>
      <w:r w:rsidR="00DB2BD2" w:rsidRPr="00DB2BD2">
        <w:t xml:space="preserve"> limit</w:t>
      </w:r>
      <w:r w:rsidR="00DB2BD2">
        <w:t xml:space="preserve"> to the number of metadata entries per </w:t>
      </w:r>
      <w:r w:rsidR="00DB2BD2">
        <w:rPr>
          <w:rStyle w:val="Code"/>
        </w:rPr>
        <w:t xml:space="preserve">&lt;annotation&gt; </w:t>
      </w:r>
      <w:r w:rsidR="00DB2BD2">
        <w:t>element.</w:t>
      </w:r>
    </w:p>
    <w:p w14:paraId="3B2321CC" w14:textId="5883C001" w:rsidR="00497800" w:rsidRDefault="00497800" w:rsidP="00497800">
      <w:pPr>
        <w:pStyle w:val="Heading4"/>
      </w:pPr>
      <w:r>
        <w:t>Documentation</w:t>
      </w:r>
    </w:p>
    <w:p w14:paraId="646EC9F0" w14:textId="492D4FCF" w:rsidR="006233CC" w:rsidRDefault="006233CC" w:rsidP="006233CC">
      <w:pPr>
        <w:autoSpaceDE w:val="0"/>
        <w:autoSpaceDN w:val="0"/>
        <w:adjustRightInd w:val="0"/>
        <w:spacing w:before="0" w:after="0"/>
      </w:pPr>
      <w:r>
        <w:t xml:space="preserve">A </w:t>
      </w:r>
      <w:r w:rsidRPr="006233CC">
        <w:rPr>
          <w:rStyle w:val="Code"/>
        </w:rPr>
        <w:t>&lt;documentation&gt;</w:t>
      </w:r>
      <w:r>
        <w:t xml:space="preserve"> element can carry any description of its ancestor element. The </w:t>
      </w:r>
      <w:r w:rsidR="0026388E">
        <w:t xml:space="preserve">content </w:t>
      </w:r>
      <w:r w:rsidR="00C91364">
        <w:t xml:space="preserve">(text node) </w:t>
      </w:r>
      <w:r w:rsidR="0026388E">
        <w:t xml:space="preserve">may be of any format, such as </w:t>
      </w:r>
      <w:ins w:id="144" w:author="Don Mendelson" w:date="2017-03-31T12:16:00Z">
        <w:r w:rsidR="00A17814">
          <w:t xml:space="preserve">XHTML, markdown, or </w:t>
        </w:r>
      </w:ins>
      <w:r w:rsidR="0026388E">
        <w:t xml:space="preserve">HTML5. </w:t>
      </w:r>
      <w:r w:rsidR="00DB2BD2">
        <w:t xml:space="preserve">The XML parser is instructed not to validate the free-form content. Tools such as XSLT may be used to extract documentation from an Orchestra file and compile external documents. </w:t>
      </w:r>
    </w:p>
    <w:p w14:paraId="5169D4A8" w14:textId="1212537D" w:rsidR="00497800" w:rsidRDefault="006233CC" w:rsidP="006233CC">
      <w:pPr>
        <w:autoSpaceDE w:val="0"/>
        <w:autoSpaceDN w:val="0"/>
        <w:adjustRightInd w:val="0"/>
        <w:spacing w:before="0" w:after="0"/>
        <w:rPr>
          <w:rFonts w:ascii="Arial" w:eastAsiaTheme="minorHAnsi" w:hAnsi="Arial" w:cs="Arial"/>
          <w:color w:val="000000"/>
          <w:sz w:val="20"/>
          <w:szCs w:val="20"/>
        </w:rPr>
      </w:pPr>
      <w:r>
        <w:t xml:space="preserve">Multiple languages can be supported by specifying the language of each element in its </w:t>
      </w:r>
      <w:proofErr w:type="spellStart"/>
      <w:r w:rsidRPr="006233CC">
        <w:rPr>
          <w:rStyle w:val="Code"/>
          <w:highlight w:val="white"/>
        </w:rPr>
        <w:t>langId</w:t>
      </w:r>
      <w:proofErr w:type="spellEnd"/>
      <w:r>
        <w:rPr>
          <w:rFonts w:ascii="Arial" w:eastAsiaTheme="minorHAnsi" w:hAnsi="Arial" w:cs="Arial"/>
          <w:color w:val="000000"/>
          <w:sz w:val="20"/>
          <w:szCs w:val="20"/>
        </w:rPr>
        <w:t xml:space="preserve"> attribute. Also, multiple categories of documentation are supported by populating the </w:t>
      </w:r>
      <w:r w:rsidRPr="006233CC">
        <w:rPr>
          <w:rStyle w:val="Code"/>
        </w:rPr>
        <w:t>purpose</w:t>
      </w:r>
      <w:r>
        <w:rPr>
          <w:rFonts w:ascii="Arial" w:eastAsiaTheme="minorHAnsi" w:hAnsi="Arial" w:cs="Arial"/>
          <w:color w:val="000000"/>
          <w:sz w:val="20"/>
          <w:szCs w:val="20"/>
        </w:rPr>
        <w:t xml:space="preserve"> attribute. Suggested values of </w:t>
      </w:r>
      <w:r w:rsidRPr="006233CC">
        <w:rPr>
          <w:rStyle w:val="Code"/>
        </w:rPr>
        <w:t>purpose</w:t>
      </w:r>
      <w:r>
        <w:rPr>
          <w:rFonts w:ascii="Arial" w:eastAsiaTheme="minorHAnsi" w:hAnsi="Arial" w:cs="Arial"/>
          <w:color w:val="000000"/>
          <w:sz w:val="20"/>
          <w:szCs w:val="20"/>
        </w:rPr>
        <w:t xml:space="preserve"> include </w:t>
      </w:r>
      <w:r w:rsidRPr="006233CC">
        <w:rPr>
          <w:rFonts w:ascii="Arial" w:eastAsiaTheme="minorHAnsi" w:hAnsi="Arial" w:cs="Arial"/>
          <w:color w:val="000000"/>
          <w:sz w:val="20"/>
          <w:szCs w:val="20"/>
        </w:rPr>
        <w:t>"SYNOPSIS", "ELABORATION", "EXAMPLE", and "DISPLAY".</w:t>
      </w:r>
    </w:p>
    <w:p w14:paraId="64199E20" w14:textId="0D8F5372" w:rsidR="00046DBB" w:rsidRDefault="00046DBB" w:rsidP="00046DBB">
      <w:pPr>
        <w:pStyle w:val="TextExample"/>
        <w:keepNext/>
        <w:keepLines/>
        <w:rPr>
          <w:rFonts w:eastAsiaTheme="minorHAnsi"/>
        </w:rPr>
      </w:pPr>
      <w:r>
        <w:rPr>
          <w:rFonts w:eastAsiaTheme="minorHAnsi"/>
        </w:rPr>
        <w:lastRenderedPageBreak/>
        <w:t>Field element with documentation</w:t>
      </w:r>
    </w:p>
    <w:p w14:paraId="00EEEDCC" w14:textId="05E3A61B" w:rsidR="00046DBB" w:rsidRPr="00046DBB" w:rsidRDefault="00046DBB" w:rsidP="00046DBB">
      <w:pPr>
        <w:pStyle w:val="CodeExample"/>
        <w:keepNext/>
        <w:keepLines/>
        <w:rPr>
          <w:rStyle w:val="Code"/>
        </w:rPr>
      </w:pPr>
      <w:r w:rsidRPr="00046DBB">
        <w:rPr>
          <w:rStyle w:val="Code"/>
        </w:rPr>
        <w:t>&lt;fixr:field id="45" name="RefSeqNum"&gt;</w:t>
      </w:r>
    </w:p>
    <w:p w14:paraId="69255F42" w14:textId="32A89E16" w:rsidR="00046DBB" w:rsidRPr="00046DBB" w:rsidRDefault="00046DBB" w:rsidP="00323B87">
      <w:pPr>
        <w:pStyle w:val="CodeExample"/>
        <w:keepNext/>
        <w:keepLines/>
        <w:ind w:firstLine="360"/>
        <w:rPr>
          <w:rStyle w:val="Code"/>
        </w:rPr>
      </w:pPr>
      <w:r w:rsidRPr="00046DBB">
        <w:rPr>
          <w:rStyle w:val="Code"/>
        </w:rPr>
        <w:t>&lt;fixr:annotation&gt;</w:t>
      </w:r>
    </w:p>
    <w:p w14:paraId="32D5E292" w14:textId="0441CB67" w:rsidR="00046DBB" w:rsidRPr="00046DBB" w:rsidRDefault="00046DBB" w:rsidP="00323B87">
      <w:pPr>
        <w:pStyle w:val="CodeExample"/>
        <w:keepNext/>
        <w:keepLines/>
        <w:ind w:firstLine="360"/>
        <w:rPr>
          <w:rStyle w:val="Code"/>
        </w:rPr>
      </w:pPr>
      <w:r w:rsidRPr="00046DBB">
        <w:rPr>
          <w:rStyle w:val="Code"/>
        </w:rPr>
        <w:t>&lt;fixr:documentation langId="en-us" purpose="SYNOPSIS"&gt;Reference message sequence number&lt;/fixr:documentation&gt;</w:t>
      </w:r>
    </w:p>
    <w:p w14:paraId="5261BCC0" w14:textId="6B4C3899" w:rsidR="00046DBB" w:rsidRPr="00046DBB" w:rsidRDefault="00046DBB" w:rsidP="00323B87">
      <w:pPr>
        <w:pStyle w:val="CodeExample"/>
        <w:keepNext/>
        <w:keepLines/>
        <w:ind w:firstLine="360"/>
        <w:rPr>
          <w:rStyle w:val="Code"/>
        </w:rPr>
      </w:pPr>
      <w:r w:rsidRPr="00046DBB">
        <w:rPr>
          <w:rStyle w:val="Code"/>
        </w:rPr>
        <w:t>&lt;/fixr:annotation&gt;</w:t>
      </w:r>
    </w:p>
    <w:p w14:paraId="281AAF20" w14:textId="098D1BA2" w:rsidR="00046DBB" w:rsidRPr="00046DBB" w:rsidRDefault="00046DBB" w:rsidP="00046DBB">
      <w:pPr>
        <w:pStyle w:val="CodeExample"/>
        <w:keepNext/>
        <w:keepLines/>
        <w:rPr>
          <w:rStyle w:val="Code"/>
        </w:rPr>
      </w:pPr>
      <w:r w:rsidRPr="00046DBB">
        <w:rPr>
          <w:rStyle w:val="Code"/>
        </w:rPr>
        <w:t>&lt;/fixr:field&gt;</w:t>
      </w:r>
    </w:p>
    <w:p w14:paraId="2298ECE4" w14:textId="61175672" w:rsidR="00497800" w:rsidRDefault="00497800" w:rsidP="00497800">
      <w:pPr>
        <w:pStyle w:val="Heading4"/>
      </w:pPr>
      <w:proofErr w:type="spellStart"/>
      <w:r>
        <w:t>Appinfo</w:t>
      </w:r>
      <w:proofErr w:type="spellEnd"/>
    </w:p>
    <w:p w14:paraId="575C31C4" w14:textId="2AFF4B7F" w:rsidR="006233CC" w:rsidRPr="006233CC" w:rsidRDefault="006233CC" w:rsidP="006233CC">
      <w:r>
        <w:t xml:space="preserve">The </w:t>
      </w:r>
      <w:r w:rsidRPr="006233CC">
        <w:rPr>
          <w:rStyle w:val="Code"/>
        </w:rPr>
        <w:t>&lt;</w:t>
      </w:r>
      <w:proofErr w:type="spellStart"/>
      <w:r w:rsidRPr="006233CC">
        <w:rPr>
          <w:rStyle w:val="Code"/>
        </w:rPr>
        <w:t>appinfo</w:t>
      </w:r>
      <w:proofErr w:type="spellEnd"/>
      <w:r w:rsidRPr="006233CC">
        <w:rPr>
          <w:rStyle w:val="Code"/>
        </w:rPr>
        <w:t>&gt;</w:t>
      </w:r>
      <w:r>
        <w:t xml:space="preserve"> element is similar to </w:t>
      </w:r>
      <w:r w:rsidRPr="006233CC">
        <w:rPr>
          <w:rStyle w:val="Code"/>
        </w:rPr>
        <w:t>&lt;documentation&gt;</w:t>
      </w:r>
      <w:r>
        <w:t xml:space="preserve"> </w:t>
      </w:r>
      <w:r w:rsidR="0026388E">
        <w:t xml:space="preserve">in that it can support multiple languages and multiple purposes. It </w:t>
      </w:r>
      <w:r w:rsidR="00DB2BD2">
        <w:t>has</w:t>
      </w:r>
      <w:r w:rsidR="0026388E">
        <w:t xml:space="preserve"> an additional attribute, </w:t>
      </w:r>
      <w:proofErr w:type="spellStart"/>
      <w:r w:rsidR="0026388E" w:rsidRPr="0026388E">
        <w:rPr>
          <w:rStyle w:val="Code"/>
        </w:rPr>
        <w:t>specURL</w:t>
      </w:r>
      <w:proofErr w:type="spellEnd"/>
      <w:r w:rsidR="0026388E">
        <w:t>, to cross-reference external documentation.</w:t>
      </w:r>
    </w:p>
    <w:p w14:paraId="5F35C003" w14:textId="77777777" w:rsidR="00497800" w:rsidRPr="00497800" w:rsidRDefault="00497800" w:rsidP="00497800"/>
    <w:p w14:paraId="739268F2" w14:textId="6BB42863" w:rsidR="00D27F9A" w:rsidRDefault="00D27F9A" w:rsidP="00075BF8">
      <w:pPr>
        <w:pStyle w:val="Heading2"/>
        <w:rPr>
          <w:ins w:id="145" w:author="Don Mendelson" w:date="2017-03-31T11:23:00Z"/>
        </w:rPr>
      </w:pPr>
      <w:bookmarkStart w:id="146" w:name="_Toc480980563"/>
      <w:ins w:id="147" w:author="Don Mendelson" w:date="2017-03-31T11:23:00Z">
        <w:r>
          <w:t>Unique identifiers</w:t>
        </w:r>
        <w:bookmarkEnd w:id="146"/>
      </w:ins>
    </w:p>
    <w:p w14:paraId="797E3EB2" w14:textId="704B931A" w:rsidR="00D27F9A" w:rsidRDefault="00D27F9A" w:rsidP="00D27F9A">
      <w:pPr>
        <w:rPr>
          <w:ins w:id="148" w:author="Don Mendelson" w:date="2017-03-31T11:26:00Z"/>
        </w:rPr>
      </w:pPr>
      <w:ins w:id="149" w:author="Don Mendelson" w:date="2017-03-31T11:24:00Z">
        <w:r>
          <w:t xml:space="preserve">Practically all elements in the XML schema have a </w:t>
        </w:r>
        <w:r w:rsidRPr="00D27F9A">
          <w:rPr>
            <w:rStyle w:val="Code"/>
          </w:rPr>
          <w:t>name</w:t>
        </w:r>
        <w:r>
          <w:t xml:space="preserve"> attribute, a</w:t>
        </w:r>
      </w:ins>
      <w:ins w:id="150" w:author="Don Mendelson" w:date="2017-03-31T11:27:00Z">
        <w:r w:rsidR="00C421EA">
          <w:t xml:space="preserve"> </w:t>
        </w:r>
      </w:ins>
      <w:ins w:id="151" w:author="Don Mendelson" w:date="2017-03-31T11:24:00Z">
        <w:r>
          <w:t>n</w:t>
        </w:r>
      </w:ins>
      <w:ins w:id="152" w:author="Don Mendelson" w:date="2017-03-31T11:27:00Z">
        <w:r w:rsidR="00C421EA">
          <w:t>umeric</w:t>
        </w:r>
      </w:ins>
      <w:ins w:id="153" w:author="Don Mendelson" w:date="2017-03-31T11:24:00Z">
        <w:r>
          <w:t xml:space="preserve"> </w:t>
        </w:r>
        <w:r w:rsidRPr="00D27F9A">
          <w:rPr>
            <w:rStyle w:val="Code"/>
          </w:rPr>
          <w:t>id</w:t>
        </w:r>
        <w:r>
          <w:t xml:space="preserve"> attribute or both.</w:t>
        </w:r>
      </w:ins>
      <w:ins w:id="154" w:author="Don Mendelson" w:date="2017-03-31T11:25:00Z">
        <w:r>
          <w:t xml:space="preserve"> These values must be unique within the</w:t>
        </w:r>
      </w:ins>
      <w:ins w:id="155" w:author="Don Mendelson" w:date="2017-03-31T11:26:00Z">
        <w:r>
          <w:t>ir</w:t>
        </w:r>
      </w:ins>
      <w:ins w:id="156" w:author="Don Mendelson" w:date="2017-03-31T11:25:00Z">
        <w:r>
          <w:t xml:space="preserve"> respective element types</w:t>
        </w:r>
      </w:ins>
      <w:ins w:id="157" w:author="Don Mendelson" w:date="2017-03-31T11:28:00Z">
        <w:r w:rsidR="00C421EA">
          <w:t xml:space="preserve"> </w:t>
        </w:r>
      </w:ins>
      <w:ins w:id="158" w:author="Don Mendelson" w:date="2017-03-31T11:30:00Z">
        <w:r w:rsidR="00C421EA">
          <w:t>within</w:t>
        </w:r>
      </w:ins>
      <w:ins w:id="159" w:author="Don Mendelson" w:date="2017-03-31T11:28:00Z">
        <w:r w:rsidR="00C421EA">
          <w:t xml:space="preserve"> a given Orchestra file</w:t>
        </w:r>
      </w:ins>
      <w:ins w:id="160" w:author="Don Mendelson" w:date="2017-03-31T11:25:00Z">
        <w:r>
          <w:t>.</w:t>
        </w:r>
      </w:ins>
      <w:ins w:id="161" w:author="Don Mendelson" w:date="2017-03-31T11:26:00Z">
        <w:r w:rsidR="00C421EA">
          <w:t xml:space="preserve"> </w:t>
        </w:r>
      </w:ins>
      <w:ins w:id="162" w:author="Don Mendelson" w:date="2017-03-31T11:27:00Z">
        <w:r w:rsidR="00C421EA">
          <w:t>To avoid collisions, n</w:t>
        </w:r>
      </w:ins>
      <w:ins w:id="163" w:author="Don Mendelson" w:date="2017-03-31T11:26:00Z">
        <w:r w:rsidR="00C421EA">
          <w:t>ames and IDs of deprecated elements should never be reused.</w:t>
        </w:r>
      </w:ins>
    </w:p>
    <w:p w14:paraId="727A36ED" w14:textId="554F59A6" w:rsidR="00C421EA" w:rsidRPr="00D27F9A" w:rsidRDefault="00C421EA" w:rsidP="00D27F9A">
      <w:pPr>
        <w:rPr>
          <w:ins w:id="164" w:author="Don Mendelson" w:date="2017-03-31T11:23:00Z"/>
        </w:rPr>
      </w:pPr>
      <w:ins w:id="165" w:author="Don Mendelson" w:date="2017-03-31T11:27:00Z">
        <w:r>
          <w:t xml:space="preserve">Additionally, all message elements have a provision for </w:t>
        </w:r>
      </w:ins>
      <w:ins w:id="166" w:author="Don Mendelson" w:date="2017-03-31T11:29:00Z">
        <w:r>
          <w:t>a globally unique, persistent</w:t>
        </w:r>
      </w:ins>
      <w:ins w:id="167" w:author="Don Mendelson" w:date="2017-03-31T11:33:00Z">
        <w:r>
          <w:t xml:space="preserve"> object</w:t>
        </w:r>
      </w:ins>
      <w:ins w:id="168" w:author="Don Mendelson" w:date="2017-03-31T11:29:00Z">
        <w:r>
          <w:t xml:space="preserve"> identifier in the </w:t>
        </w:r>
        <w:proofErr w:type="spellStart"/>
        <w:r w:rsidRPr="00C421EA">
          <w:rPr>
            <w:rStyle w:val="Code"/>
          </w:rPr>
          <w:t>oid</w:t>
        </w:r>
        <w:proofErr w:type="spellEnd"/>
        <w:r>
          <w:t xml:space="preserve"> attribute.</w:t>
        </w:r>
      </w:ins>
      <w:ins w:id="169" w:author="Don Mendelson" w:date="2017-03-31T11:30:00Z">
        <w:r>
          <w:t xml:space="preserve"> </w:t>
        </w:r>
      </w:ins>
      <w:commentRangeStart w:id="170"/>
      <w:ins w:id="171" w:author="Don Mendelson" w:date="2017-03-31T11:33:00Z">
        <w:r>
          <w:t xml:space="preserve">The </w:t>
        </w:r>
        <w:proofErr w:type="spellStart"/>
        <w:r w:rsidRPr="00C421EA">
          <w:rPr>
            <w:rStyle w:val="Code"/>
          </w:rPr>
          <w:t>oid</w:t>
        </w:r>
        <w:proofErr w:type="spellEnd"/>
        <w:r>
          <w:t xml:space="preserve"> values will be assigned in accordance with a protocol to prevent collisions between Orchestra users. </w:t>
        </w:r>
      </w:ins>
      <w:commentRangeEnd w:id="170"/>
      <w:ins w:id="172" w:author="Don Mendelson" w:date="2017-03-31T11:34:00Z">
        <w:r>
          <w:rPr>
            <w:rStyle w:val="CommentReference"/>
          </w:rPr>
          <w:commentReference w:id="170"/>
        </w:r>
      </w:ins>
      <w:ins w:id="173" w:author="Don Mendelson" w:date="2017-03-31T11:32:00Z">
        <w:r>
          <w:t>The attribute is optional. If used, t</w:t>
        </w:r>
      </w:ins>
      <w:ins w:id="174" w:author="Don Mendelson" w:date="2017-03-31T11:30:00Z">
        <w:r>
          <w:t>he OID must never change when an Orchestra is updated, and the same identifier must be carried forward to all representations</w:t>
        </w:r>
      </w:ins>
      <w:ins w:id="175" w:author="Don Mendelson" w:date="2017-03-31T12:42:00Z">
        <w:r w:rsidR="00C92633">
          <w:t xml:space="preserve"> of the same element</w:t>
        </w:r>
      </w:ins>
      <w:ins w:id="176" w:author="Don Mendelson" w:date="2017-03-31T11:30:00Z">
        <w:r>
          <w:t>, such as XML and OWL.</w:t>
        </w:r>
      </w:ins>
    </w:p>
    <w:p w14:paraId="169FAD7E" w14:textId="5BA211D1" w:rsidR="00630D1D" w:rsidRDefault="00075BF8" w:rsidP="00075BF8">
      <w:pPr>
        <w:pStyle w:val="Heading2"/>
      </w:pPr>
      <w:bookmarkStart w:id="177" w:name="_Toc480980564"/>
      <w:r>
        <w:t>Datatypes</w:t>
      </w:r>
      <w:bookmarkEnd w:id="177"/>
    </w:p>
    <w:p w14:paraId="06CF6869" w14:textId="356EB73C" w:rsidR="00075BF8" w:rsidRDefault="00205D8F" w:rsidP="00205D8F">
      <w:pPr>
        <w:pStyle w:val="Heading3"/>
      </w:pPr>
      <w:bookmarkStart w:id="178" w:name="_Toc480980565"/>
      <w:r>
        <w:t>FIX datatypes</w:t>
      </w:r>
      <w:bookmarkEnd w:id="178"/>
    </w:p>
    <w:p w14:paraId="73783A5B" w14:textId="067DC206" w:rsidR="00263BAE" w:rsidRPr="00263BAE" w:rsidRDefault="00263BAE" w:rsidP="00263BAE">
      <w:r>
        <w:t>FIX fields are categorized into roughly 20 datatypes. A datatype should be defi</w:t>
      </w:r>
      <w:r w:rsidR="0026719C">
        <w:t>ned in terms of its value space, the range of its possible values, not in terms of its lexical space, its encoding format. In fact, a FIX datatype may be mapped to any number of wire formats</w:t>
      </w:r>
      <w:r w:rsidR="00780686">
        <w:t>. (S</w:t>
      </w:r>
      <w:r w:rsidR="0026719C">
        <w:t xml:space="preserve">ee </w:t>
      </w:r>
      <w:r w:rsidR="00780686">
        <w:t>datatype mappings section below.)</w:t>
      </w:r>
      <w:r>
        <w:t xml:space="preserve"> </w:t>
      </w:r>
    </w:p>
    <w:p w14:paraId="42A22350" w14:textId="680E440F" w:rsidR="00205D8F" w:rsidRDefault="0026719C" w:rsidP="00205D8F">
      <w:r>
        <w:t xml:space="preserve">Some fields are specified as </w:t>
      </w:r>
      <w:ins w:id="179" w:author="Don Mendelson" w:date="2017-03-31T12:42:00Z">
        <w:r w:rsidR="00C92633">
          <w:t xml:space="preserve">a </w:t>
        </w:r>
      </w:ins>
      <w:r>
        <w:t xml:space="preserve">set of valid values. This is known as code set, and it can be thought of as a specialized datatype. </w:t>
      </w:r>
      <w:r w:rsidR="00780686">
        <w:t>(</w:t>
      </w:r>
      <w:r>
        <w:t xml:space="preserve">See </w:t>
      </w:r>
      <w:r w:rsidR="00780686">
        <w:t xml:space="preserve">Code set section </w:t>
      </w:r>
      <w:r>
        <w:t>below.</w:t>
      </w:r>
      <w:r w:rsidR="00780686">
        <w:t>)</w:t>
      </w:r>
    </w:p>
    <w:p w14:paraId="757C5BDE" w14:textId="1D3899E1" w:rsidR="0026719C" w:rsidRDefault="0026719C" w:rsidP="00205D8F">
      <w:r>
        <w:t xml:space="preserve">Each FIX datatype is described by a </w:t>
      </w:r>
      <w:r w:rsidRPr="0026719C">
        <w:rPr>
          <w:rStyle w:val="Code"/>
        </w:rPr>
        <w:t>&lt;datatype&gt;</w:t>
      </w:r>
      <w:r>
        <w:t xml:space="preserve"> element</w:t>
      </w:r>
      <w:r w:rsidR="00780686">
        <w:t>,</w:t>
      </w:r>
      <w:r>
        <w:t xml:space="preserve"> </w:t>
      </w:r>
      <w:r w:rsidR="002E5AEB">
        <w:t xml:space="preserve">a </w:t>
      </w:r>
      <w:r w:rsidR="00804013">
        <w:t>child of</w:t>
      </w:r>
      <w:r>
        <w:t xml:space="preserve"> </w:t>
      </w:r>
      <w:r w:rsidRPr="0026719C">
        <w:rPr>
          <w:rStyle w:val="Code"/>
        </w:rPr>
        <w:t>&lt;datatypes&gt;.</w:t>
      </w:r>
      <w:r w:rsidRPr="0026719C">
        <w:t xml:space="preserve"> A </w:t>
      </w:r>
      <w:r>
        <w:t xml:space="preserve">datatype may optionally inherit properties from a type specified by the </w:t>
      </w:r>
      <w:proofErr w:type="spellStart"/>
      <w:r w:rsidRPr="0026719C">
        <w:rPr>
          <w:rStyle w:val="Code"/>
        </w:rPr>
        <w:t>baseType</w:t>
      </w:r>
      <w:proofErr w:type="spellEnd"/>
      <w:r>
        <w:t xml:space="preserve"> attribute. For example, </w:t>
      </w:r>
      <w:r w:rsidRPr="00C8677C">
        <w:rPr>
          <w:rStyle w:val="Code"/>
        </w:rPr>
        <w:t>Qty</w:t>
      </w:r>
      <w:r w:rsidR="001B4622">
        <w:t xml:space="preserve"> datatype, </w:t>
      </w:r>
      <w:r w:rsidR="00780686">
        <w:t>used by</w:t>
      </w:r>
      <w:r w:rsidR="001B4622">
        <w:t xml:space="preserve"> fields like </w:t>
      </w:r>
      <w:proofErr w:type="spellStart"/>
      <w:r w:rsidR="001B4622">
        <w:t>OrderQty</w:t>
      </w:r>
      <w:proofErr w:type="spellEnd"/>
      <w:r w:rsidR="001B4622">
        <w:t>,</w:t>
      </w:r>
      <w:r>
        <w:t xml:space="preserve"> has </w:t>
      </w:r>
      <w:proofErr w:type="spellStart"/>
      <w:r w:rsidRPr="0026719C">
        <w:rPr>
          <w:rStyle w:val="Code"/>
        </w:rPr>
        <w:t>baseType</w:t>
      </w:r>
      <w:proofErr w:type="spellEnd"/>
      <w:r>
        <w:t xml:space="preserve"> of </w:t>
      </w:r>
      <w:r w:rsidRPr="001B4622">
        <w:rPr>
          <w:rStyle w:val="Code"/>
        </w:rPr>
        <w:t>float</w:t>
      </w:r>
      <w:r w:rsidR="001B4622">
        <w:t>, a more generic FIX datatype</w:t>
      </w:r>
      <w:r>
        <w:t>.</w:t>
      </w:r>
    </w:p>
    <w:p w14:paraId="20B65C97" w14:textId="4EBD75AF" w:rsidR="009443B5" w:rsidRDefault="009443B5" w:rsidP="00205D8F">
      <w:r>
        <w:t xml:space="preserve">Generally, FIX datatypes need be defined only once and are copied from the baseline standard. </w:t>
      </w:r>
    </w:p>
    <w:p w14:paraId="6F777D62" w14:textId="68941407" w:rsidR="00205D8F" w:rsidRPr="00205D8F" w:rsidRDefault="00205D8F" w:rsidP="00205D8F">
      <w:pPr>
        <w:pStyle w:val="Heading3"/>
      </w:pPr>
      <w:bookmarkStart w:id="180" w:name="_Toc480980566"/>
      <w:r>
        <w:t>Datatype mappings</w:t>
      </w:r>
      <w:bookmarkEnd w:id="180"/>
    </w:p>
    <w:p w14:paraId="248451E3" w14:textId="77777777" w:rsidR="004A4823" w:rsidRDefault="001B4622" w:rsidP="00075BF8">
      <w:r>
        <w:t xml:space="preserve">A </w:t>
      </w:r>
      <w:r w:rsidRPr="001B4622">
        <w:rPr>
          <w:rStyle w:val="Code"/>
        </w:rPr>
        <w:t>&lt;datatype&gt;</w:t>
      </w:r>
      <w:r w:rsidR="004A4823">
        <w:t xml:space="preserve"> element may contain</w:t>
      </w:r>
      <w:r>
        <w:t xml:space="preserve"> </w:t>
      </w:r>
      <w:r w:rsidRPr="001B4622">
        <w:rPr>
          <w:rStyle w:val="Code"/>
        </w:rPr>
        <w:t>&lt;</w:t>
      </w:r>
      <w:proofErr w:type="spellStart"/>
      <w:r w:rsidRPr="001B4622">
        <w:rPr>
          <w:rStyle w:val="Code"/>
          <w:highlight w:val="white"/>
        </w:rPr>
        <w:t>mappedDatatype</w:t>
      </w:r>
      <w:proofErr w:type="spellEnd"/>
      <w:r w:rsidRPr="001B4622">
        <w:rPr>
          <w:rStyle w:val="Code"/>
        </w:rPr>
        <w:t>&gt;</w:t>
      </w:r>
      <w:r w:rsidR="004A4823">
        <w:rPr>
          <w:rStyle w:val="Code"/>
        </w:rPr>
        <w:t xml:space="preserve"> elements</w:t>
      </w:r>
      <w:r>
        <w:t xml:space="preserve"> corresponding to any number of type systems. Type systems include XML, SBE, GPB, JSON, and ISO 11404</w:t>
      </w:r>
      <w:r w:rsidR="004A4823">
        <w:t>, a generic type taxonomy</w:t>
      </w:r>
      <w:r>
        <w:t xml:space="preserve">. </w:t>
      </w:r>
      <w:r w:rsidR="004A4823">
        <w:t xml:space="preserve">An </w:t>
      </w:r>
      <w:r w:rsidR="00C8677C">
        <w:t xml:space="preserve">XML schema </w:t>
      </w:r>
      <w:r w:rsidR="004A4823">
        <w:t xml:space="preserve">mapping is obviously needed by </w:t>
      </w:r>
      <w:r w:rsidR="00C8677C">
        <w:t xml:space="preserve">FIXML. </w:t>
      </w:r>
    </w:p>
    <w:p w14:paraId="423D11B3" w14:textId="5AC1CEAC" w:rsidR="00205D8F" w:rsidRDefault="004A4823" w:rsidP="00075BF8">
      <w:r>
        <w:t xml:space="preserve">The </w:t>
      </w:r>
      <w:r w:rsidRPr="001B4622">
        <w:rPr>
          <w:rStyle w:val="Code"/>
        </w:rPr>
        <w:t>standard</w:t>
      </w:r>
      <w:r>
        <w:t xml:space="preserve"> attribute of </w:t>
      </w:r>
      <w:r w:rsidRPr="001B4622">
        <w:rPr>
          <w:rStyle w:val="Code"/>
        </w:rPr>
        <w:t>&lt;datatype&gt;</w:t>
      </w:r>
      <w:r>
        <w:t xml:space="preserve"> tells which type system the mapping is for. Its</w:t>
      </w:r>
      <w:r w:rsidR="00C8677C">
        <w:t xml:space="preserve"> </w:t>
      </w:r>
      <w:r w:rsidR="00C8677C" w:rsidRPr="00C8677C">
        <w:rPr>
          <w:rStyle w:val="Code"/>
        </w:rPr>
        <w:t>base</w:t>
      </w:r>
      <w:r w:rsidR="00C8677C">
        <w:t xml:space="preserve"> attribute tells what the FIX datatype maps to in the particular standard. For example, FIX type </w:t>
      </w:r>
      <w:r w:rsidR="00C8677C" w:rsidRPr="00C8677C">
        <w:rPr>
          <w:rStyle w:val="Code"/>
        </w:rPr>
        <w:t>Qty</w:t>
      </w:r>
      <w:r w:rsidR="00C8677C">
        <w:t xml:space="preserve"> maps to</w:t>
      </w:r>
      <w:r>
        <w:t xml:space="preserve"> XML schema type</w:t>
      </w:r>
      <w:r w:rsidR="00C8677C">
        <w:t xml:space="preserve"> </w:t>
      </w:r>
      <w:proofErr w:type="spellStart"/>
      <w:r w:rsidR="00C8677C" w:rsidRPr="00C8677C">
        <w:rPr>
          <w:rStyle w:val="Code"/>
        </w:rPr>
        <w:t>xs:decimal</w:t>
      </w:r>
      <w:proofErr w:type="spellEnd"/>
      <w:r w:rsidR="00C8677C">
        <w:t>.</w:t>
      </w:r>
    </w:p>
    <w:p w14:paraId="5CCA610A" w14:textId="1BE297E3" w:rsidR="00C8677C" w:rsidRDefault="00C8677C" w:rsidP="00C8677C">
      <w:r>
        <w:t xml:space="preserve">The </w:t>
      </w:r>
      <w:r w:rsidRPr="001F7FD4">
        <w:t>ISO/IEC 11404</w:t>
      </w:r>
      <w:r>
        <w:t xml:space="preserve"> General Purpose Datatypes standard contains a taxonomy of language-independent types and enumerates their characteristics. One of the benefits of following this standard is that it will be easier to map FIX data types to other message standards, such as ISO 20022 (SWIFT). Rather than creating numerous one-off mappings to other type systems, </w:t>
      </w:r>
      <w:r w:rsidR="00FB054C">
        <w:t xml:space="preserve">is </w:t>
      </w:r>
      <w:r>
        <w:t xml:space="preserve">it </w:t>
      </w:r>
      <w:r w:rsidR="00FB054C">
        <w:t>likely</w:t>
      </w:r>
      <w:r>
        <w:t xml:space="preserve"> </w:t>
      </w:r>
      <w:r w:rsidR="00FB054C">
        <w:t xml:space="preserve">more </w:t>
      </w:r>
      <w:r>
        <w:t xml:space="preserve">efficient to map each to ISO </w:t>
      </w:r>
      <w:r>
        <w:lastRenderedPageBreak/>
        <w:t xml:space="preserve">11404 </w:t>
      </w:r>
      <w:r w:rsidR="00366A41">
        <w:t>once, and then compare</w:t>
      </w:r>
      <w:r w:rsidR="004A4823">
        <w:t xml:space="preserve"> mappings</w:t>
      </w:r>
      <w:r w:rsidR="00366A41">
        <w:t xml:space="preserve"> </w:t>
      </w:r>
      <w:r w:rsidR="00FB054C">
        <w:t xml:space="preserve">in an associative model </w:t>
      </w:r>
      <w:r w:rsidR="00366A41">
        <w:t xml:space="preserve">to </w:t>
      </w:r>
      <w:r w:rsidR="004A4823">
        <w:t>identify</w:t>
      </w:r>
      <w:r w:rsidR="00366A41">
        <w:t xml:space="preserve"> the commonalities.</w:t>
      </w:r>
      <w:r w:rsidR="004A4823">
        <w:t xml:space="preserve"> (</w:t>
      </w:r>
      <w:r w:rsidR="00FB054C">
        <w:t xml:space="preserve">The </w:t>
      </w:r>
      <w:r w:rsidR="004A4823">
        <w:t xml:space="preserve">XML schema </w:t>
      </w:r>
      <w:r w:rsidR="00FB054C">
        <w:t xml:space="preserve">standard claims to derive its </w:t>
      </w:r>
      <w:r w:rsidR="004A4823">
        <w:t xml:space="preserve">datatypes </w:t>
      </w:r>
      <w:r w:rsidR="00FB054C">
        <w:t>from ISO 11404, but mapping to the generic standard is more precise and comprehensive than filtering it through the XML interpretation.)</w:t>
      </w:r>
    </w:p>
    <w:p w14:paraId="23B130FE" w14:textId="5E3AA694" w:rsidR="00A04B18" w:rsidRDefault="00A04B18" w:rsidP="00A04B18">
      <w:r>
        <w:t xml:space="preserve">The lower and upper bounds of a bounded datatype may be set with </w:t>
      </w:r>
      <w:proofErr w:type="spellStart"/>
      <w:r w:rsidRPr="00A04B18">
        <w:rPr>
          <w:rStyle w:val="Code"/>
        </w:rPr>
        <w:t>minInclusive</w:t>
      </w:r>
      <w:proofErr w:type="spellEnd"/>
      <w:r>
        <w:t xml:space="preserve"> and </w:t>
      </w:r>
      <w:proofErr w:type="spellStart"/>
      <w:r w:rsidRPr="00A04B18">
        <w:rPr>
          <w:rStyle w:val="Code"/>
        </w:rPr>
        <w:t>maxExclusive</w:t>
      </w:r>
      <w:proofErr w:type="spellEnd"/>
      <w:r>
        <w:t xml:space="preserve"> attributes.</w:t>
      </w:r>
    </w:p>
    <w:p w14:paraId="5EE99F4D" w14:textId="77777777" w:rsidR="00A04B18" w:rsidRDefault="00A04B18" w:rsidP="00C8677C"/>
    <w:p w14:paraId="6C503DA4" w14:textId="3433D418" w:rsidR="00323B87" w:rsidRPr="00323B87" w:rsidRDefault="00323B87" w:rsidP="00323B87">
      <w:pPr>
        <w:pStyle w:val="TextExample"/>
        <w:keepNext/>
        <w:keepLines/>
        <w:rPr>
          <w:rStyle w:val="Code"/>
          <w:rFonts w:asciiTheme="majorHAnsi" w:hAnsiTheme="majorHAnsi"/>
          <w:sz w:val="22"/>
        </w:rPr>
      </w:pPr>
      <w:r w:rsidRPr="00323B87">
        <w:rPr>
          <w:rStyle w:val="Code"/>
          <w:rFonts w:asciiTheme="majorHAnsi" w:hAnsiTheme="majorHAnsi"/>
          <w:sz w:val="22"/>
        </w:rPr>
        <w:t xml:space="preserve"> A FIX datatype with mapping</w:t>
      </w:r>
      <w:r w:rsidR="00080C4E">
        <w:rPr>
          <w:rStyle w:val="Code"/>
          <w:rFonts w:asciiTheme="majorHAnsi" w:hAnsiTheme="majorHAnsi"/>
          <w:sz w:val="22"/>
        </w:rPr>
        <w:t>s</w:t>
      </w:r>
      <w:r w:rsidRPr="00323B87">
        <w:rPr>
          <w:rStyle w:val="Code"/>
          <w:rFonts w:asciiTheme="majorHAnsi" w:hAnsiTheme="majorHAnsi"/>
          <w:sz w:val="22"/>
        </w:rPr>
        <w:t xml:space="preserve"> to XML schema </w:t>
      </w:r>
      <w:r w:rsidR="00080C4E">
        <w:rPr>
          <w:rStyle w:val="Code"/>
          <w:rFonts w:asciiTheme="majorHAnsi" w:hAnsiTheme="majorHAnsi"/>
          <w:sz w:val="22"/>
        </w:rPr>
        <w:t>and General Purpose Data</w:t>
      </w:r>
      <w:r w:rsidRPr="00323B87">
        <w:rPr>
          <w:rStyle w:val="Code"/>
          <w:rFonts w:asciiTheme="majorHAnsi" w:hAnsiTheme="majorHAnsi"/>
          <w:sz w:val="22"/>
        </w:rPr>
        <w:t>type</w:t>
      </w:r>
      <w:r w:rsidR="00080C4E">
        <w:rPr>
          <w:rStyle w:val="Code"/>
          <w:rFonts w:asciiTheme="majorHAnsi" w:hAnsiTheme="majorHAnsi"/>
          <w:sz w:val="22"/>
        </w:rPr>
        <w:t>s</w:t>
      </w:r>
    </w:p>
    <w:p w14:paraId="54C6CB66" w14:textId="75574175" w:rsidR="00323B87" w:rsidRPr="00323B87" w:rsidRDefault="00323B87" w:rsidP="00323B87">
      <w:pPr>
        <w:pStyle w:val="CodeExample"/>
        <w:keepNext/>
        <w:keepLines/>
        <w:ind w:firstLine="360"/>
        <w:rPr>
          <w:rStyle w:val="Code"/>
        </w:rPr>
      </w:pPr>
      <w:r w:rsidRPr="00323B87">
        <w:rPr>
          <w:rStyle w:val="Code"/>
        </w:rPr>
        <w:t>&lt;fixr:datatype name="SeqNum" baseType="int"&gt;</w:t>
      </w:r>
    </w:p>
    <w:p w14:paraId="6975E6FD" w14:textId="1BEBD25D" w:rsidR="00323B87" w:rsidRDefault="00323B87" w:rsidP="00323B87">
      <w:pPr>
        <w:pStyle w:val="CodeExample"/>
        <w:keepNext/>
        <w:keepLines/>
        <w:ind w:firstLine="360"/>
        <w:rPr>
          <w:rStyle w:val="Code"/>
        </w:rPr>
      </w:pPr>
      <w:r>
        <w:rPr>
          <w:rStyle w:val="Code"/>
        </w:rPr>
        <w:t xml:space="preserve">  </w:t>
      </w:r>
      <w:r w:rsidRPr="00323B87">
        <w:rPr>
          <w:rStyle w:val="Code"/>
        </w:rPr>
        <w:t>&lt;fixr:mappedDatatype standard="XML" base="xs:positiveInteger"/&gt;</w:t>
      </w:r>
    </w:p>
    <w:p w14:paraId="40F1F534" w14:textId="1545402E" w:rsidR="00080C4E" w:rsidRPr="00323B87" w:rsidRDefault="00080C4E" w:rsidP="00323B87">
      <w:pPr>
        <w:pStyle w:val="CodeExample"/>
        <w:keepNext/>
        <w:keepLines/>
        <w:ind w:firstLine="360"/>
        <w:rPr>
          <w:rStyle w:val="Code"/>
        </w:rPr>
      </w:pPr>
      <w:r>
        <w:rPr>
          <w:rStyle w:val="Code"/>
        </w:rPr>
        <w:t xml:space="preserve">  </w:t>
      </w:r>
      <w:r w:rsidRPr="00323B87">
        <w:rPr>
          <w:rStyle w:val="Code"/>
        </w:rPr>
        <w:t>&lt;fixr:mappedDatatype standard="</w:t>
      </w:r>
      <w:r w:rsidRPr="00080C4E">
        <w:rPr>
          <w:rStyle w:val="Code"/>
        </w:rPr>
        <w:t>ISO11404</w:t>
      </w:r>
      <w:r w:rsidRPr="00323B87">
        <w:rPr>
          <w:rStyle w:val="Code"/>
        </w:rPr>
        <w:t>" base="</w:t>
      </w:r>
      <w:r>
        <w:rPr>
          <w:rStyle w:val="Code"/>
        </w:rPr>
        <w:t>Ordinal</w:t>
      </w:r>
      <w:r w:rsidRPr="00323B87">
        <w:rPr>
          <w:rStyle w:val="Code"/>
        </w:rPr>
        <w:t>"/&gt;</w:t>
      </w:r>
    </w:p>
    <w:p w14:paraId="149CB16C" w14:textId="63BE629E" w:rsidR="00323B87" w:rsidRPr="00323B87" w:rsidRDefault="00323B87" w:rsidP="00323B87">
      <w:pPr>
        <w:pStyle w:val="CodeExample"/>
        <w:keepNext/>
        <w:keepLines/>
        <w:ind w:firstLine="360"/>
        <w:rPr>
          <w:rStyle w:val="Code"/>
        </w:rPr>
      </w:pPr>
      <w:r w:rsidRPr="00323B87">
        <w:rPr>
          <w:rStyle w:val="Code"/>
        </w:rPr>
        <w:t>&lt;/fixr:datatype&gt;</w:t>
      </w:r>
    </w:p>
    <w:p w14:paraId="5DE52902" w14:textId="3398D7A4" w:rsidR="00075BF8" w:rsidRDefault="00075BF8" w:rsidP="00075BF8">
      <w:pPr>
        <w:pStyle w:val="Heading2"/>
      </w:pPr>
      <w:bookmarkStart w:id="181" w:name="_Toc480980567"/>
      <w:r>
        <w:t>Code sets</w:t>
      </w:r>
      <w:bookmarkEnd w:id="181"/>
    </w:p>
    <w:p w14:paraId="52E8933B" w14:textId="35B51730" w:rsidR="00D36D85" w:rsidRDefault="00D36D85" w:rsidP="00D36D85">
      <w:r>
        <w:t>A code set contains the valid values of a data element.</w:t>
      </w:r>
      <w:r w:rsidR="00733D88">
        <w:t xml:space="preserve"> Each unique valid value is called a code. </w:t>
      </w:r>
      <w:r>
        <w:t>In the terminology of ISO 11404, such a data element is called a “state”</w:t>
      </w:r>
      <w:r w:rsidR="00733D88">
        <w:t>.</w:t>
      </w:r>
      <w:r>
        <w:t xml:space="preserve"> </w:t>
      </w:r>
      <w:r w:rsidR="00733D88">
        <w:t>I</w:t>
      </w:r>
      <w:r>
        <w:t>t has a finite collection of valid values. (This is distinguished from an enumeration, in which the order of values matters. In a state, each of the values must be unique, but order is not significant. Hence, the values collection is a set.)</w:t>
      </w:r>
    </w:p>
    <w:p w14:paraId="250AA806" w14:textId="02413F9A" w:rsidR="00D36D85" w:rsidRDefault="00D36D85" w:rsidP="00D36D85">
      <w:r>
        <w:t xml:space="preserve">In FIX and other protocols, many fields may share </w:t>
      </w:r>
      <w:r w:rsidR="002B2C4C">
        <w:t>a</w:t>
      </w:r>
      <w:r>
        <w:t xml:space="preserve"> code set. For example, the </w:t>
      </w:r>
      <w:proofErr w:type="spellStart"/>
      <w:r>
        <w:t>SecurityIDSource</w:t>
      </w:r>
      <w:proofErr w:type="spellEnd"/>
      <w:r>
        <w:t xml:space="preserve"> and </w:t>
      </w:r>
      <w:proofErr w:type="spellStart"/>
      <w:r w:rsidRPr="00D36D85">
        <w:t>UnderlyingSecurityIDSource</w:t>
      </w:r>
      <w:proofErr w:type="spellEnd"/>
      <w:r w:rsidRPr="00D36D85">
        <w:t xml:space="preserve"> </w:t>
      </w:r>
      <w:r>
        <w:t>fields share the same valid values, or code set.</w:t>
      </w:r>
    </w:p>
    <w:p w14:paraId="0E07A898" w14:textId="6D8D6F5C" w:rsidR="00733D88" w:rsidRDefault="00733D88" w:rsidP="00D36D85">
      <w:r>
        <w:t xml:space="preserve">A code set has an underlying datatype to tell its range of possible values. Codes may </w:t>
      </w:r>
      <w:r w:rsidR="00C56A11">
        <w:t xml:space="preserve">legally </w:t>
      </w:r>
      <w:r>
        <w:t xml:space="preserve">be </w:t>
      </w:r>
      <w:r w:rsidR="009E4FA6">
        <w:t xml:space="preserve">of </w:t>
      </w:r>
      <w:r w:rsidR="00DB2BD2">
        <w:t>any type listed in the &lt;</w:t>
      </w:r>
      <w:r w:rsidR="00DB2BD2" w:rsidRPr="00DB2BD2">
        <w:rPr>
          <w:rStyle w:val="Code"/>
        </w:rPr>
        <w:t>datatypes</w:t>
      </w:r>
      <w:r w:rsidR="00DB2BD2">
        <w:t xml:space="preserve">&gt; section, but typically are </w:t>
      </w:r>
      <w:proofErr w:type="spellStart"/>
      <w:r>
        <w:t>int</w:t>
      </w:r>
      <w:proofErr w:type="spellEnd"/>
      <w:r>
        <w:t>, char or String datatype</w:t>
      </w:r>
      <w:r w:rsidR="009E4FA6">
        <w:t>s</w:t>
      </w:r>
      <w:r>
        <w:t xml:space="preserve"> in FIX. In an XML file, </w:t>
      </w:r>
      <w:r w:rsidR="0019710E">
        <w:t>a code</w:t>
      </w:r>
      <w:r>
        <w:t xml:space="preserve"> value is presented as a string, but it should be actually transmitted in the correct encoding for the datatype of the code set. For example, if the datatype</w:t>
      </w:r>
      <w:r w:rsidR="009E4FA6">
        <w:t xml:space="preserve"> of a code set was</w:t>
      </w:r>
      <w:r>
        <w:t xml:space="preserve"> </w:t>
      </w:r>
      <w:r w:rsidR="004021C7">
        <w:t>“</w:t>
      </w:r>
      <w:proofErr w:type="spellStart"/>
      <w:r>
        <w:t>int</w:t>
      </w:r>
      <w:proofErr w:type="spellEnd"/>
      <w:r w:rsidR="004021C7">
        <w:t>”</w:t>
      </w:r>
      <w:r>
        <w:t>, value “27”</w:t>
      </w:r>
      <w:r w:rsidR="009E4FA6">
        <w:t xml:space="preserve"> sh</w:t>
      </w:r>
      <w:r>
        <w:t>ould be transmitted</w:t>
      </w:r>
      <w:r w:rsidR="009E4FA6">
        <w:t xml:space="preserve"> in the correct wire format for </w:t>
      </w:r>
      <w:r>
        <w:t>integer 27, not as character “2” and then character “7”.</w:t>
      </w:r>
    </w:p>
    <w:p w14:paraId="16065322" w14:textId="373EE7B1" w:rsidR="003F7268" w:rsidRDefault="003F7268" w:rsidP="00D36D85">
      <w:r>
        <w:t xml:space="preserve">A </w:t>
      </w:r>
      <w:r w:rsidRPr="003F7268">
        <w:rPr>
          <w:rStyle w:val="Code"/>
        </w:rPr>
        <w:t>&lt;</w:t>
      </w:r>
      <w:proofErr w:type="spellStart"/>
      <w:r w:rsidRPr="003F7268">
        <w:rPr>
          <w:rStyle w:val="Code"/>
        </w:rPr>
        <w:t>codeSet</w:t>
      </w:r>
      <w:r>
        <w:rPr>
          <w:rStyle w:val="Code"/>
        </w:rPr>
        <w:t>s</w:t>
      </w:r>
      <w:proofErr w:type="spellEnd"/>
      <w:r w:rsidRPr="003F7268">
        <w:rPr>
          <w:rStyle w:val="Code"/>
        </w:rPr>
        <w:t>&gt;</w:t>
      </w:r>
      <w:r>
        <w:t xml:space="preserve"> element contains any number of </w:t>
      </w:r>
      <w:r w:rsidRPr="003F7268">
        <w:rPr>
          <w:rStyle w:val="Code"/>
        </w:rPr>
        <w:t>&lt;</w:t>
      </w:r>
      <w:proofErr w:type="spellStart"/>
      <w:r w:rsidRPr="003F7268">
        <w:rPr>
          <w:rStyle w:val="Code"/>
        </w:rPr>
        <w:t>codeSet</w:t>
      </w:r>
      <w:proofErr w:type="spellEnd"/>
      <w:r w:rsidRPr="003F7268">
        <w:rPr>
          <w:rStyle w:val="Code"/>
        </w:rPr>
        <w:t xml:space="preserve">&gt; </w:t>
      </w:r>
      <w:r w:rsidR="00804013" w:rsidRPr="00804013">
        <w:t xml:space="preserve">child </w:t>
      </w:r>
      <w:r>
        <w:t>elements. The schema allows multiple instances of &lt;</w:t>
      </w:r>
      <w:proofErr w:type="spellStart"/>
      <w:r w:rsidRPr="003F7268">
        <w:rPr>
          <w:rStyle w:val="Code"/>
        </w:rPr>
        <w:t>codeSets</w:t>
      </w:r>
      <w:proofErr w:type="spellEnd"/>
      <w:r>
        <w:t xml:space="preserve">&gt; containers, each with a unique </w:t>
      </w:r>
      <w:r w:rsidRPr="003F7268">
        <w:rPr>
          <w:rStyle w:val="Code"/>
        </w:rPr>
        <w:t>name</w:t>
      </w:r>
      <w:r>
        <w:t xml:space="preserve"> attribute. They may be used organize code sets for different realms, such as for different protocols or internal versus external code sets (see below).</w:t>
      </w:r>
    </w:p>
    <w:p w14:paraId="31E020EF" w14:textId="007FFEC4" w:rsidR="00FD7A11" w:rsidRDefault="00FD7A11" w:rsidP="00FD7A11">
      <w:pPr>
        <w:pStyle w:val="Heading3"/>
      </w:pPr>
      <w:bookmarkStart w:id="182" w:name="_Toc480980568"/>
      <w:r>
        <w:t>Unique names</w:t>
      </w:r>
      <w:bookmarkEnd w:id="182"/>
    </w:p>
    <w:p w14:paraId="1BB1521D" w14:textId="34AA8A01" w:rsidR="00FD7A11" w:rsidRPr="00FD7A11" w:rsidRDefault="00FD7A11" w:rsidP="00FD7A11">
      <w:r>
        <w:t>The names of code sets and datatypes share a common namespace and must be unique within a schema.</w:t>
      </w:r>
      <w:ins w:id="183" w:author="Don Mendelson" w:date="2017-03-31T13:24:00Z">
        <w:r w:rsidR="003264F7">
          <w:t xml:space="preserve"> This constraint is enforced by the XML schema.</w:t>
        </w:r>
      </w:ins>
    </w:p>
    <w:p w14:paraId="51D8C4B6" w14:textId="78B80D18" w:rsidR="00205D8F" w:rsidRDefault="00205D8F" w:rsidP="00FB054C">
      <w:pPr>
        <w:pStyle w:val="Heading3"/>
      </w:pPr>
      <w:bookmarkStart w:id="184" w:name="_Toc480980569"/>
      <w:r>
        <w:t>Internal code sets</w:t>
      </w:r>
      <w:bookmarkEnd w:id="184"/>
    </w:p>
    <w:p w14:paraId="0C90DB93" w14:textId="0A861CC7" w:rsidR="004021C7" w:rsidRDefault="004021C7" w:rsidP="00205D8F">
      <w:r>
        <w:t>Internal code sets are maintained in a Repository or Orchestra file by the issuer.</w:t>
      </w:r>
      <w:r w:rsidR="00692CDC">
        <w:t xml:space="preserve"> The &lt;</w:t>
      </w:r>
      <w:r w:rsidR="00692CDC" w:rsidRPr="00692CDC">
        <w:rPr>
          <w:rStyle w:val="Code"/>
        </w:rPr>
        <w:t>code</w:t>
      </w:r>
      <w:r w:rsidR="00692CDC">
        <w:t>&gt; elements that belong to the code set are listed explicitly.</w:t>
      </w:r>
    </w:p>
    <w:p w14:paraId="49CCF345" w14:textId="77777777" w:rsidR="0019710E" w:rsidRDefault="0019710E" w:rsidP="0019710E">
      <w:pPr>
        <w:pStyle w:val="Heading4"/>
      </w:pPr>
      <w:r>
        <w:t>Codes</w:t>
      </w:r>
    </w:p>
    <w:p w14:paraId="6F5C50CF" w14:textId="466E54BD" w:rsidR="00205D8F" w:rsidRDefault="0019710E" w:rsidP="00205D8F">
      <w:r>
        <w:t>An internal &lt;</w:t>
      </w:r>
      <w:proofErr w:type="spellStart"/>
      <w:r w:rsidRPr="0019710E">
        <w:rPr>
          <w:rStyle w:val="Code"/>
        </w:rPr>
        <w:t>codeSet</w:t>
      </w:r>
      <w:proofErr w:type="spellEnd"/>
      <w:r>
        <w:t>&gt; is a container for &lt;</w:t>
      </w:r>
      <w:r w:rsidRPr="0019710E">
        <w:rPr>
          <w:rStyle w:val="Code"/>
        </w:rPr>
        <w:t>code</w:t>
      </w:r>
      <w:r>
        <w:t xml:space="preserve">&gt; elements. </w:t>
      </w:r>
      <w:r w:rsidR="009E4FA6">
        <w:t xml:space="preserve">In the schema, each code has a </w:t>
      </w:r>
      <w:proofErr w:type="spellStart"/>
      <w:ins w:id="185" w:author="Don Mendelson" w:date="2017-03-31T12:06:00Z">
        <w:r w:rsidR="00A17814">
          <w:rPr>
            <w:rStyle w:val="Code"/>
          </w:rPr>
          <w:t>n</w:t>
        </w:r>
      </w:ins>
      <w:del w:id="186" w:author="Don Mendelson" w:date="2017-03-31T12:06:00Z">
        <w:r w:rsidR="00FD11AB" w:rsidDel="00A17814">
          <w:rPr>
            <w:rStyle w:val="Code"/>
          </w:rPr>
          <w:delText>s</w:delText>
        </w:r>
        <w:r w:rsidR="009E4FA6" w:rsidRPr="00733D88" w:rsidDel="00A17814">
          <w:rPr>
            <w:rStyle w:val="Code"/>
          </w:rPr>
          <w:delText>ymbolicN</w:delText>
        </w:r>
      </w:del>
      <w:del w:id="187" w:author="Don Mendelson" w:date="2017-03-31T12:07:00Z">
        <w:r w:rsidR="009E4FA6" w:rsidRPr="00733D88" w:rsidDel="00A17814">
          <w:rPr>
            <w:rStyle w:val="Code"/>
          </w:rPr>
          <w:delText>ame</w:delText>
        </w:r>
      </w:del>
      <w:ins w:id="188" w:author="Don Mendelson" w:date="2017-03-31T12:07:00Z">
        <w:r w:rsidR="00A17814">
          <w:rPr>
            <w:rStyle w:val="Code"/>
          </w:rPr>
          <w:t>name</w:t>
        </w:r>
      </w:ins>
      <w:proofErr w:type="spellEnd"/>
      <w:r w:rsidR="009E4FA6">
        <w:t xml:space="preserve"> attribute to tell its logical name, and a </w:t>
      </w:r>
      <w:r w:rsidR="009E4FA6" w:rsidRPr="00733D88">
        <w:rPr>
          <w:rStyle w:val="Code"/>
        </w:rPr>
        <w:t>value</w:t>
      </w:r>
      <w:r w:rsidR="009E4FA6">
        <w:t xml:space="preserve"> attribute to tell </w:t>
      </w:r>
      <w:r w:rsidR="00497800">
        <w:t xml:space="preserve">its </w:t>
      </w:r>
      <w:r w:rsidR="009E4FA6">
        <w:t xml:space="preserve">value on the wire. </w:t>
      </w:r>
    </w:p>
    <w:p w14:paraId="6E03B1D4" w14:textId="1C02234C" w:rsidR="00497800" w:rsidRDefault="00497800" w:rsidP="00205D8F">
      <w:pPr>
        <w:rPr>
          <w:rStyle w:val="Code"/>
        </w:rPr>
      </w:pPr>
      <w:r>
        <w:t xml:space="preserve">Codes may be added to a code set over time, or existing codes may be deprecated. The history of codes within a code set may be recorded using the pedigree attributes of attribute group </w:t>
      </w:r>
      <w:proofErr w:type="spellStart"/>
      <w:r w:rsidRPr="00F432CF">
        <w:rPr>
          <w:rStyle w:val="Code"/>
          <w:highlight w:val="white"/>
        </w:rPr>
        <w:t>entityAttribGrp</w:t>
      </w:r>
      <w:proofErr w:type="spellEnd"/>
      <w:r>
        <w:rPr>
          <w:rStyle w:val="Code"/>
        </w:rPr>
        <w:t>.</w:t>
      </w:r>
    </w:p>
    <w:p w14:paraId="1910E7A3" w14:textId="244DAEAA" w:rsidR="00FD11AB" w:rsidRDefault="00FD11AB" w:rsidP="00205D8F">
      <w:r>
        <w:t xml:space="preserve">Codes may be documented with an </w:t>
      </w:r>
      <w:r w:rsidRPr="00C377D8">
        <w:rPr>
          <w:rStyle w:val="Code"/>
        </w:rPr>
        <w:t>&lt;annotation&gt;</w:t>
      </w:r>
      <w:r>
        <w:t xml:space="preserve"> element tree.</w:t>
      </w:r>
    </w:p>
    <w:p w14:paraId="533264A8" w14:textId="77777777" w:rsidR="004168B4" w:rsidRDefault="004168B4" w:rsidP="00205D8F"/>
    <w:p w14:paraId="701D394F" w14:textId="11C68A50" w:rsidR="00FC64F8" w:rsidRPr="00FC64F8" w:rsidRDefault="00FC64F8" w:rsidP="00454318">
      <w:pPr>
        <w:pStyle w:val="TextExample"/>
        <w:keepNext/>
        <w:keepLines/>
        <w:rPr>
          <w:rStyle w:val="Code"/>
          <w:rFonts w:asciiTheme="majorHAnsi" w:hAnsiTheme="majorHAnsi"/>
          <w:b w:val="0"/>
          <w:i w:val="0"/>
          <w:sz w:val="22"/>
        </w:rPr>
      </w:pPr>
      <w:r w:rsidRPr="00FC64F8">
        <w:rPr>
          <w:rStyle w:val="Code"/>
          <w:rFonts w:asciiTheme="majorHAnsi" w:hAnsiTheme="majorHAnsi"/>
          <w:sz w:val="22"/>
        </w:rPr>
        <w:lastRenderedPageBreak/>
        <w:t>An internal code set</w:t>
      </w:r>
    </w:p>
    <w:p w14:paraId="772F806E" w14:textId="0DAE8355" w:rsidR="00080C4E" w:rsidRPr="00FC64F8" w:rsidRDefault="00080C4E" w:rsidP="00FC64F8">
      <w:pPr>
        <w:pStyle w:val="CodeExample"/>
        <w:keepNext/>
        <w:keepLines/>
        <w:ind w:firstLine="360"/>
        <w:rPr>
          <w:rStyle w:val="Code"/>
        </w:rPr>
      </w:pPr>
      <w:r w:rsidRPr="00FC64F8">
        <w:rPr>
          <w:rStyle w:val="Code"/>
        </w:rPr>
        <w:t>&lt;</w:t>
      </w:r>
      <w:r w:rsidR="00FC64F8" w:rsidRPr="00FC64F8">
        <w:rPr>
          <w:rStyle w:val="Code"/>
        </w:rPr>
        <w:t>fixr:codeSet name="SettlInstSourceCodeSet" type="</w:t>
      </w:r>
      <w:r w:rsidR="00FC64F8">
        <w:rPr>
          <w:rStyle w:val="Code"/>
        </w:rPr>
        <w:t>char</w:t>
      </w:r>
      <w:r w:rsidR="00FC64F8" w:rsidRPr="00FC64F8">
        <w:rPr>
          <w:rStyle w:val="Code"/>
        </w:rPr>
        <w:t xml:space="preserve">" </w:t>
      </w:r>
      <w:r w:rsidRPr="00FC64F8">
        <w:rPr>
          <w:rStyle w:val="Code"/>
        </w:rPr>
        <w:t>&gt;</w:t>
      </w:r>
    </w:p>
    <w:p w14:paraId="745EE89B" w14:textId="43FCE667" w:rsidR="00080C4E" w:rsidRPr="00FC64F8" w:rsidRDefault="00FC64F8" w:rsidP="00FC64F8">
      <w:pPr>
        <w:pStyle w:val="CodeExample"/>
        <w:keepNext/>
        <w:keepLines/>
        <w:ind w:firstLine="360"/>
        <w:rPr>
          <w:rStyle w:val="Code"/>
        </w:rPr>
      </w:pPr>
      <w:r>
        <w:rPr>
          <w:rStyle w:val="Code"/>
        </w:rPr>
        <w:t xml:space="preserve">  </w:t>
      </w:r>
      <w:r w:rsidR="00080C4E" w:rsidRPr="00FC64F8">
        <w:rPr>
          <w:rStyle w:val="Code"/>
        </w:rPr>
        <w:t>&lt;</w:t>
      </w:r>
      <w:r w:rsidR="002C3E8B">
        <w:rPr>
          <w:rStyle w:val="Code"/>
        </w:rPr>
        <w:t>fixr:</w:t>
      </w:r>
      <w:r w:rsidR="00080C4E" w:rsidRPr="00FC64F8">
        <w:rPr>
          <w:rStyle w:val="Code"/>
        </w:rPr>
        <w:t xml:space="preserve">code value="1" </w:t>
      </w:r>
      <w:del w:id="189" w:author="Don Mendelson" w:date="2017-03-31T12:07:00Z">
        <w:r w:rsidR="00080C4E" w:rsidRPr="00FC64F8" w:rsidDel="00A17814">
          <w:rPr>
            <w:rStyle w:val="Code"/>
          </w:rPr>
          <w:delText>symbolicName</w:delText>
        </w:r>
      </w:del>
      <w:ins w:id="190" w:author="Don Mendelson" w:date="2017-03-31T12:07:00Z">
        <w:r w:rsidR="00A17814">
          <w:rPr>
            <w:rStyle w:val="Code"/>
          </w:rPr>
          <w:t>name</w:t>
        </w:r>
      </w:ins>
      <w:r w:rsidR="00080C4E" w:rsidRPr="00FC64F8">
        <w:rPr>
          <w:rStyle w:val="Code"/>
        </w:rPr>
        <w:t>="BrokerCredit" added="FIX.4.1"/&gt;</w:t>
      </w:r>
    </w:p>
    <w:p w14:paraId="780E6AD5" w14:textId="581FDF46" w:rsidR="00080C4E" w:rsidRPr="00FC64F8" w:rsidRDefault="00FC64F8" w:rsidP="00FC64F8">
      <w:pPr>
        <w:pStyle w:val="CodeExample"/>
        <w:keepNext/>
        <w:keepLines/>
        <w:ind w:firstLine="360"/>
        <w:rPr>
          <w:rStyle w:val="Code"/>
        </w:rPr>
      </w:pPr>
      <w:r>
        <w:rPr>
          <w:rStyle w:val="Code"/>
        </w:rPr>
        <w:t xml:space="preserve">  </w:t>
      </w:r>
      <w:r w:rsidR="00080C4E" w:rsidRPr="00FC64F8">
        <w:rPr>
          <w:rStyle w:val="Code"/>
        </w:rPr>
        <w:t>&lt;</w:t>
      </w:r>
      <w:r w:rsidR="002C3E8B">
        <w:rPr>
          <w:rStyle w:val="Code"/>
        </w:rPr>
        <w:t>fixr:</w:t>
      </w:r>
      <w:r w:rsidR="00080C4E" w:rsidRPr="00FC64F8">
        <w:rPr>
          <w:rStyle w:val="Code"/>
        </w:rPr>
        <w:t xml:space="preserve">code value="2" </w:t>
      </w:r>
      <w:del w:id="191" w:author="Don Mendelson" w:date="2017-03-31T12:07:00Z">
        <w:r w:rsidR="00080C4E" w:rsidRPr="00FC64F8" w:rsidDel="00A17814">
          <w:rPr>
            <w:rStyle w:val="Code"/>
          </w:rPr>
          <w:delText>symbolicName</w:delText>
        </w:r>
      </w:del>
      <w:ins w:id="192" w:author="Don Mendelson" w:date="2017-03-31T12:07:00Z">
        <w:r w:rsidR="00A17814">
          <w:rPr>
            <w:rStyle w:val="Code"/>
          </w:rPr>
          <w:t>name</w:t>
        </w:r>
      </w:ins>
      <w:r w:rsidR="00080C4E" w:rsidRPr="00FC64F8">
        <w:rPr>
          <w:rStyle w:val="Code"/>
        </w:rPr>
        <w:t>="Institution" added="FIX.4.1"/&gt;</w:t>
      </w:r>
    </w:p>
    <w:p w14:paraId="5C255634" w14:textId="59C562CF" w:rsidR="00080C4E" w:rsidRPr="00FC64F8" w:rsidRDefault="00FC64F8" w:rsidP="00FC64F8">
      <w:pPr>
        <w:pStyle w:val="CodeExample"/>
        <w:keepNext/>
        <w:keepLines/>
        <w:ind w:firstLine="360"/>
        <w:rPr>
          <w:rStyle w:val="Code"/>
        </w:rPr>
      </w:pPr>
      <w:r>
        <w:rPr>
          <w:rStyle w:val="Code"/>
        </w:rPr>
        <w:t xml:space="preserve">  </w:t>
      </w:r>
      <w:r w:rsidR="00080C4E" w:rsidRPr="00FC64F8">
        <w:rPr>
          <w:rStyle w:val="Code"/>
        </w:rPr>
        <w:t>&lt;</w:t>
      </w:r>
      <w:r w:rsidR="002C3E8B">
        <w:rPr>
          <w:rStyle w:val="Code"/>
        </w:rPr>
        <w:t>fixr:</w:t>
      </w:r>
      <w:r w:rsidR="00080C4E" w:rsidRPr="00FC64F8">
        <w:rPr>
          <w:rStyle w:val="Code"/>
        </w:rPr>
        <w:t xml:space="preserve">code value="3" </w:t>
      </w:r>
      <w:del w:id="193" w:author="Don Mendelson" w:date="2017-03-31T12:07:00Z">
        <w:r w:rsidR="00080C4E" w:rsidRPr="00FC64F8" w:rsidDel="00A17814">
          <w:rPr>
            <w:rStyle w:val="Code"/>
          </w:rPr>
          <w:delText>symbolicName</w:delText>
        </w:r>
      </w:del>
      <w:ins w:id="194" w:author="Don Mendelson" w:date="2017-03-31T12:07:00Z">
        <w:r w:rsidR="00A17814">
          <w:rPr>
            <w:rStyle w:val="Code"/>
          </w:rPr>
          <w:t>name</w:t>
        </w:r>
      </w:ins>
      <w:r w:rsidR="00080C4E" w:rsidRPr="00FC64F8">
        <w:rPr>
          <w:rStyle w:val="Code"/>
        </w:rPr>
        <w:t>="Investor" added="FIX.4.3"/&gt;</w:t>
      </w:r>
    </w:p>
    <w:p w14:paraId="6B21A453" w14:textId="3D4A0BE6" w:rsidR="00080C4E" w:rsidRPr="00FC64F8" w:rsidRDefault="00080C4E" w:rsidP="00FC64F8">
      <w:pPr>
        <w:pStyle w:val="CodeExample"/>
        <w:keepNext/>
        <w:keepLines/>
        <w:ind w:firstLine="360"/>
        <w:rPr>
          <w:rStyle w:val="Code"/>
        </w:rPr>
      </w:pPr>
      <w:r w:rsidRPr="00FC64F8">
        <w:rPr>
          <w:rStyle w:val="Code"/>
        </w:rPr>
        <w:t>&lt;/</w:t>
      </w:r>
      <w:r w:rsidR="00FC64F8" w:rsidRPr="00FC64F8">
        <w:rPr>
          <w:rStyle w:val="Code"/>
        </w:rPr>
        <w:t>fixr:codeSet</w:t>
      </w:r>
      <w:r w:rsidRPr="00FC64F8">
        <w:rPr>
          <w:rStyle w:val="Code"/>
        </w:rPr>
        <w:t>&gt;</w:t>
      </w:r>
    </w:p>
    <w:p w14:paraId="4803CCEC" w14:textId="749A7B1A" w:rsidR="00205D8F" w:rsidRDefault="00205D8F" w:rsidP="00FB054C">
      <w:pPr>
        <w:pStyle w:val="Heading3"/>
      </w:pPr>
      <w:bookmarkStart w:id="195" w:name="_Toc480980570"/>
      <w:r>
        <w:t>External code sets</w:t>
      </w:r>
      <w:bookmarkEnd w:id="195"/>
    </w:p>
    <w:p w14:paraId="3CC4A8E8" w14:textId="5D669613" w:rsidR="00497800" w:rsidRDefault="00733D88" w:rsidP="00075BF8">
      <w:pPr>
        <w:rPr>
          <w:rFonts w:ascii="Arial" w:eastAsiaTheme="minorHAnsi" w:hAnsi="Arial" w:cs="Arial"/>
          <w:color w:val="000000"/>
          <w:sz w:val="20"/>
          <w:szCs w:val="20"/>
        </w:rPr>
      </w:pPr>
      <w:r>
        <w:t>In some cases, FIX shares code sets with other protocols. Examples include currency, language</w:t>
      </w:r>
      <w:r w:rsidR="004021C7">
        <w:t>, and country codes defined by another standard.</w:t>
      </w:r>
      <w:r w:rsidR="00497800">
        <w:t xml:space="preserve"> This is called an external code set because the valid values are maintained by the external standard, not within the Repository or Orchestra file. To provide a reference to an external standard, use &lt;</w:t>
      </w:r>
      <w:proofErr w:type="spellStart"/>
      <w:r w:rsidR="00497800" w:rsidRPr="00497800">
        <w:rPr>
          <w:rStyle w:val="Code"/>
        </w:rPr>
        <w:t>codeSet</w:t>
      </w:r>
      <w:proofErr w:type="spellEnd"/>
      <w:r w:rsidR="00497800">
        <w:rPr>
          <w:rStyle w:val="Code"/>
        </w:rPr>
        <w:t>&gt;</w:t>
      </w:r>
      <w:r w:rsidR="00497800">
        <w:t xml:space="preserve"> attribute </w:t>
      </w:r>
      <w:proofErr w:type="spellStart"/>
      <w:r w:rsidR="00497800" w:rsidRPr="00497800">
        <w:rPr>
          <w:rStyle w:val="Code"/>
          <w:highlight w:val="white"/>
        </w:rPr>
        <w:t>specUrl</w:t>
      </w:r>
      <w:proofErr w:type="spellEnd"/>
      <w:r w:rsidR="00497800">
        <w:rPr>
          <w:rFonts w:ascii="Arial" w:eastAsiaTheme="minorHAnsi" w:hAnsi="Arial" w:cs="Arial"/>
          <w:color w:val="000000"/>
          <w:sz w:val="20"/>
          <w:szCs w:val="20"/>
        </w:rPr>
        <w:t>.</w:t>
      </w:r>
      <w:r w:rsidR="00042EC1">
        <w:rPr>
          <w:rFonts w:ascii="Arial" w:eastAsiaTheme="minorHAnsi" w:hAnsi="Arial" w:cs="Arial"/>
          <w:color w:val="000000"/>
          <w:sz w:val="20"/>
          <w:szCs w:val="20"/>
        </w:rPr>
        <w:t xml:space="preserve"> Additional references can be supplied with </w:t>
      </w:r>
      <w:r w:rsidR="00042EC1" w:rsidRPr="00042EC1">
        <w:rPr>
          <w:rStyle w:val="Code"/>
        </w:rPr>
        <w:t>&lt;annotation&gt;</w:t>
      </w:r>
      <w:r w:rsidR="00042EC1">
        <w:rPr>
          <w:rFonts w:ascii="Arial" w:eastAsiaTheme="minorHAnsi" w:hAnsi="Arial" w:cs="Arial"/>
          <w:color w:val="000000"/>
          <w:sz w:val="20"/>
          <w:szCs w:val="20"/>
        </w:rPr>
        <w:t xml:space="preserve"> elements.</w:t>
      </w:r>
    </w:p>
    <w:p w14:paraId="4398378F" w14:textId="2D413F17" w:rsidR="00692CDC" w:rsidRDefault="00692CDC" w:rsidP="00075BF8">
      <w:pPr>
        <w:rPr>
          <w:rFonts w:ascii="Arial" w:eastAsiaTheme="minorHAnsi" w:hAnsi="Arial" w:cs="Arial"/>
          <w:color w:val="000000"/>
          <w:sz w:val="20"/>
          <w:szCs w:val="20"/>
        </w:rPr>
      </w:pPr>
      <w:r>
        <w:rPr>
          <w:rFonts w:ascii="Arial" w:eastAsiaTheme="minorHAnsi" w:hAnsi="Arial" w:cs="Arial"/>
          <w:color w:val="000000"/>
          <w:sz w:val="20"/>
          <w:szCs w:val="20"/>
        </w:rPr>
        <w:t>In the case of an external code set, &lt;</w:t>
      </w:r>
      <w:r w:rsidRPr="00692CDC">
        <w:rPr>
          <w:rStyle w:val="Code"/>
        </w:rPr>
        <w:t>code</w:t>
      </w:r>
      <w:r>
        <w:rPr>
          <w:rFonts w:ascii="Arial" w:eastAsiaTheme="minorHAnsi" w:hAnsi="Arial" w:cs="Arial"/>
          <w:color w:val="000000"/>
          <w:sz w:val="20"/>
          <w:szCs w:val="20"/>
        </w:rPr>
        <w:t>&gt; elements are not listed in the Orchestra file.</w:t>
      </w:r>
    </w:p>
    <w:p w14:paraId="3B1E33D7" w14:textId="77777777" w:rsidR="004168B4" w:rsidRDefault="004168B4" w:rsidP="00075BF8">
      <w:pPr>
        <w:rPr>
          <w:rFonts w:ascii="Arial" w:eastAsiaTheme="minorHAnsi" w:hAnsi="Arial" w:cs="Arial"/>
          <w:color w:val="000000"/>
          <w:sz w:val="20"/>
          <w:szCs w:val="20"/>
        </w:rPr>
      </w:pPr>
    </w:p>
    <w:p w14:paraId="65DEC74A" w14:textId="6950EA57" w:rsidR="006D298C" w:rsidRPr="00FC64F8" w:rsidRDefault="006D298C" w:rsidP="006D298C">
      <w:pPr>
        <w:pStyle w:val="TextExample"/>
        <w:rPr>
          <w:rStyle w:val="Code"/>
          <w:rFonts w:asciiTheme="majorHAnsi" w:hAnsiTheme="majorHAnsi"/>
          <w:sz w:val="22"/>
        </w:rPr>
      </w:pPr>
      <w:r w:rsidRPr="00FC64F8">
        <w:rPr>
          <w:rStyle w:val="Code"/>
          <w:rFonts w:asciiTheme="majorHAnsi" w:hAnsiTheme="majorHAnsi"/>
          <w:sz w:val="22"/>
        </w:rPr>
        <w:t xml:space="preserve">An </w:t>
      </w:r>
      <w:r>
        <w:rPr>
          <w:rStyle w:val="Code"/>
          <w:rFonts w:asciiTheme="majorHAnsi" w:hAnsiTheme="majorHAnsi"/>
          <w:sz w:val="22"/>
        </w:rPr>
        <w:t>external</w:t>
      </w:r>
      <w:r w:rsidRPr="00FC64F8">
        <w:rPr>
          <w:rStyle w:val="Code"/>
          <w:rFonts w:asciiTheme="majorHAnsi" w:hAnsiTheme="majorHAnsi"/>
          <w:sz w:val="22"/>
        </w:rPr>
        <w:t xml:space="preserve"> code set</w:t>
      </w:r>
      <w:r w:rsidR="00076C55">
        <w:rPr>
          <w:rStyle w:val="Code"/>
          <w:rFonts w:asciiTheme="majorHAnsi" w:hAnsiTheme="majorHAnsi"/>
          <w:sz w:val="22"/>
        </w:rPr>
        <w:t>. Currency is defined as a FIX datatype with valid values defined by standard ISO 4217.</w:t>
      </w:r>
    </w:p>
    <w:p w14:paraId="2E904949" w14:textId="523B4F31" w:rsidR="006D298C" w:rsidRPr="00FC64F8" w:rsidRDefault="006D298C" w:rsidP="006D298C">
      <w:pPr>
        <w:pStyle w:val="CodeExample"/>
        <w:keepNext/>
        <w:keepLines/>
        <w:ind w:firstLine="360"/>
        <w:rPr>
          <w:rStyle w:val="Code"/>
        </w:rPr>
      </w:pPr>
      <w:r w:rsidRPr="00FC64F8">
        <w:rPr>
          <w:rStyle w:val="Code"/>
        </w:rPr>
        <w:t>&lt;fixr:codeSet name="</w:t>
      </w:r>
      <w:r>
        <w:rPr>
          <w:rStyle w:val="Code"/>
        </w:rPr>
        <w:t>CurrencyCode</w:t>
      </w:r>
      <w:r w:rsidRPr="00FC64F8">
        <w:rPr>
          <w:rStyle w:val="Code"/>
        </w:rPr>
        <w:t>" type="</w:t>
      </w:r>
      <w:r>
        <w:rPr>
          <w:rStyle w:val="Code"/>
        </w:rPr>
        <w:t>Currency</w:t>
      </w:r>
      <w:r w:rsidRPr="00FC64F8">
        <w:rPr>
          <w:rStyle w:val="Code"/>
        </w:rPr>
        <w:t xml:space="preserve">" </w:t>
      </w:r>
      <w:r>
        <w:rPr>
          <w:rStyle w:val="Code"/>
        </w:rPr>
        <w:t>specUrl=</w:t>
      </w:r>
      <w:r w:rsidRPr="00FC64F8">
        <w:rPr>
          <w:rStyle w:val="Code"/>
        </w:rPr>
        <w:t>"</w:t>
      </w:r>
      <w:r w:rsidRPr="006D298C">
        <w:t xml:space="preserve"> </w:t>
      </w:r>
      <w:r w:rsidRPr="006D298C">
        <w:rPr>
          <w:rStyle w:val="Code"/>
        </w:rPr>
        <w:t>http://www.iso.org/iso/home/store/catalogue_ics/catalogue_detail_ics.htm?csnumber=64758</w:t>
      </w:r>
      <w:r w:rsidRPr="00FC64F8">
        <w:rPr>
          <w:rStyle w:val="Code"/>
        </w:rPr>
        <w:t>"</w:t>
      </w:r>
      <w:r>
        <w:rPr>
          <w:rStyle w:val="Code"/>
        </w:rPr>
        <w:t>/</w:t>
      </w:r>
      <w:r w:rsidRPr="00FC64F8">
        <w:rPr>
          <w:rStyle w:val="Code"/>
        </w:rPr>
        <w:t>&gt;</w:t>
      </w:r>
    </w:p>
    <w:p w14:paraId="111959BC" w14:textId="77777777" w:rsidR="00FC64F8" w:rsidRDefault="00FC64F8" w:rsidP="00075BF8"/>
    <w:p w14:paraId="63DBF308" w14:textId="77777777" w:rsidR="00075BF8" w:rsidRDefault="00075BF8" w:rsidP="00075BF8">
      <w:pPr>
        <w:pStyle w:val="Heading2"/>
      </w:pPr>
      <w:bookmarkStart w:id="196" w:name="_Toc480980571"/>
      <w:r>
        <w:t>Fields</w:t>
      </w:r>
      <w:bookmarkEnd w:id="196"/>
    </w:p>
    <w:p w14:paraId="35890501" w14:textId="21DF9D56" w:rsidR="00026C42" w:rsidRPr="00075BF8" w:rsidRDefault="003F7268" w:rsidP="00026C42">
      <w:r>
        <w:t xml:space="preserve">A field carries </w:t>
      </w:r>
      <w:r w:rsidR="00A46086">
        <w:t xml:space="preserve">a </w:t>
      </w:r>
      <w:r>
        <w:t xml:space="preserve">specific </w:t>
      </w:r>
      <w:r w:rsidR="00C377D8">
        <w:t xml:space="preserve">business </w:t>
      </w:r>
      <w:r>
        <w:t>meaning (semantics)</w:t>
      </w:r>
      <w:r w:rsidR="00026C42">
        <w:t xml:space="preserve"> as described in FIX specifications</w:t>
      </w:r>
      <w:r w:rsidR="002B2C4C">
        <w:t xml:space="preserve"> or other protocol</w:t>
      </w:r>
      <w:r>
        <w:t>.</w:t>
      </w:r>
      <w:r w:rsidR="00026C42">
        <w:t xml:space="preserve"> In </w:t>
      </w:r>
      <w:r w:rsidR="00C56A11">
        <w:t>the</w:t>
      </w:r>
      <w:r w:rsidR="00026C42">
        <w:t xml:space="preserve"> schema, a </w:t>
      </w:r>
      <w:r w:rsidR="00026C42" w:rsidRPr="00026C42">
        <w:rPr>
          <w:rStyle w:val="Code"/>
        </w:rPr>
        <w:t xml:space="preserve">&lt;field&gt; </w:t>
      </w:r>
      <w:r w:rsidR="00026C42">
        <w:t>element is contained by</w:t>
      </w:r>
      <w:r w:rsidR="00804013">
        <w:t xml:space="preserve"> parent element</w:t>
      </w:r>
      <w:r w:rsidR="00026C42">
        <w:t xml:space="preserve"> </w:t>
      </w:r>
      <w:r w:rsidR="00026C42" w:rsidRPr="00026C42">
        <w:rPr>
          <w:rStyle w:val="Code"/>
        </w:rPr>
        <w:t>&lt;fields&gt;.</w:t>
      </w:r>
      <w:r w:rsidR="00026C42">
        <w:rPr>
          <w:rStyle w:val="Code"/>
        </w:rPr>
        <w:t xml:space="preserve"> </w:t>
      </w:r>
      <w:r w:rsidR="00026C42">
        <w:t xml:space="preserve">There is a single </w:t>
      </w:r>
      <w:r w:rsidR="00026C42" w:rsidRPr="00C377D8">
        <w:rPr>
          <w:rStyle w:val="Code"/>
        </w:rPr>
        <w:t>&lt;fields&gt;</w:t>
      </w:r>
      <w:r w:rsidR="00026C42">
        <w:t xml:space="preserve"> container, no matter how may versions of FIX protocol are described in </w:t>
      </w:r>
      <w:r w:rsidR="002B2C4C">
        <w:t xml:space="preserve">a </w:t>
      </w:r>
      <w:r w:rsidR="00026C42">
        <w:t xml:space="preserve">file. By using one list for all protocol versions, duplication is avoided. </w:t>
      </w:r>
      <w:r w:rsidR="00C377D8">
        <w:t xml:space="preserve">The collection of fields </w:t>
      </w:r>
      <w:r w:rsidR="000751A1">
        <w:t>should</w:t>
      </w:r>
      <w:r w:rsidR="00C377D8">
        <w:t xml:space="preserve"> be thought of as an append-only list; the </w:t>
      </w:r>
      <w:r w:rsidR="002B2C4C" w:rsidRPr="00A46086">
        <w:rPr>
          <w:rStyle w:val="Code"/>
        </w:rPr>
        <w:t>id</w:t>
      </w:r>
      <w:r w:rsidR="002B2C4C">
        <w:t xml:space="preserve"> </w:t>
      </w:r>
      <w:r w:rsidR="00C377D8">
        <w:t xml:space="preserve">of a deprecated field must not be reused. </w:t>
      </w:r>
      <w:r w:rsidR="00026C42">
        <w:t xml:space="preserve">The pedigree attributes of attribute group </w:t>
      </w:r>
      <w:proofErr w:type="spellStart"/>
      <w:r w:rsidR="00026C42" w:rsidRPr="00F432CF">
        <w:rPr>
          <w:rStyle w:val="Code"/>
          <w:highlight w:val="white"/>
        </w:rPr>
        <w:t>entityAttribGrp</w:t>
      </w:r>
      <w:proofErr w:type="spellEnd"/>
      <w:r w:rsidR="00026C42">
        <w:t xml:space="preserve"> are used to tell the history of a field, including the protocol version in which it was added.</w:t>
      </w:r>
    </w:p>
    <w:p w14:paraId="20B3A38E" w14:textId="4F04DE3D" w:rsidR="00075BF8" w:rsidRDefault="003F7268" w:rsidP="00075BF8">
      <w:r>
        <w:t xml:space="preserve">In FIX, a field has two unique identifiers, </w:t>
      </w:r>
      <w:r w:rsidR="00A46086">
        <w:t>numeric</w:t>
      </w:r>
      <w:r>
        <w:t xml:space="preserve"> </w:t>
      </w:r>
      <w:r w:rsidRPr="00A46086">
        <w:rPr>
          <w:rStyle w:val="Code"/>
        </w:rPr>
        <w:t>id</w:t>
      </w:r>
      <w:r>
        <w:t>, also known as tag, and</w:t>
      </w:r>
      <w:r w:rsidR="002B2C4C">
        <w:t xml:space="preserve"> a descriptive string</w:t>
      </w:r>
      <w:r>
        <w:t xml:space="preserve"> </w:t>
      </w:r>
      <w:r w:rsidRPr="00A46086">
        <w:rPr>
          <w:rStyle w:val="Code"/>
        </w:rPr>
        <w:t>name</w:t>
      </w:r>
      <w:r w:rsidR="002B2C4C">
        <w:t xml:space="preserve">. Both </w:t>
      </w:r>
      <w:r w:rsidR="002B2C4C" w:rsidRPr="002B2C4C">
        <w:rPr>
          <w:rStyle w:val="Code"/>
        </w:rPr>
        <w:t>id</w:t>
      </w:r>
      <w:r w:rsidR="002B2C4C">
        <w:t xml:space="preserve"> and </w:t>
      </w:r>
      <w:r w:rsidR="002B2C4C" w:rsidRPr="002B2C4C">
        <w:rPr>
          <w:rStyle w:val="Code"/>
        </w:rPr>
        <w:t>name</w:t>
      </w:r>
      <w:r w:rsidR="002B2C4C">
        <w:t xml:space="preserve"> must be unique among all message elements in a schema. </w:t>
      </w:r>
      <w:r w:rsidR="00C377D8">
        <w:t xml:space="preserve">Although </w:t>
      </w:r>
      <w:r w:rsidR="002B2C4C">
        <w:t>the two keys</w:t>
      </w:r>
      <w:r w:rsidR="00C377D8">
        <w:t xml:space="preserve"> may be considered duplication, both attributes must be used in all field references, and it is an error if the values are inconsistent.</w:t>
      </w:r>
    </w:p>
    <w:p w14:paraId="1DA444D5" w14:textId="6BDAE93E" w:rsidR="00C377D8" w:rsidRDefault="00C377D8" w:rsidP="00075BF8">
      <w:pPr>
        <w:rPr>
          <w:rFonts w:ascii="Arial" w:eastAsiaTheme="minorHAnsi" w:hAnsi="Arial" w:cs="Arial"/>
          <w:color w:val="000000"/>
          <w:sz w:val="20"/>
          <w:szCs w:val="20"/>
        </w:rPr>
      </w:pPr>
      <w:r>
        <w:t>Like other message elements, a field may be documented with</w:t>
      </w:r>
      <w:r w:rsidR="000751A1">
        <w:t xml:space="preserve"> an</w:t>
      </w:r>
      <w:r>
        <w:t xml:space="preserve"> </w:t>
      </w:r>
      <w:r w:rsidRPr="00C377D8">
        <w:rPr>
          <w:rStyle w:val="Code"/>
        </w:rPr>
        <w:t>&lt;annotation&gt;</w:t>
      </w:r>
      <w:r>
        <w:t xml:space="preserve"> element tree as described above.</w:t>
      </w:r>
      <w:r w:rsidR="006E43DB">
        <w:t xml:space="preserve"> Also, the </w:t>
      </w:r>
      <w:proofErr w:type="spellStart"/>
      <w:r w:rsidR="006E43DB" w:rsidRPr="006E43DB">
        <w:rPr>
          <w:rStyle w:val="Code"/>
          <w:highlight w:val="white"/>
        </w:rPr>
        <w:t>baseCategory</w:t>
      </w:r>
      <w:proofErr w:type="spellEnd"/>
      <w:r w:rsidR="006E43DB">
        <w:rPr>
          <w:rFonts w:ascii="Arial" w:eastAsiaTheme="minorHAnsi" w:hAnsi="Arial" w:cs="Arial"/>
          <w:color w:val="000000"/>
          <w:sz w:val="20"/>
          <w:szCs w:val="20"/>
        </w:rPr>
        <w:t xml:space="preserve"> attribute may be used to categorize fields. There are several more optional attributes which are described in the message structure section below</w:t>
      </w:r>
      <w:r w:rsidR="002B2C4C">
        <w:rPr>
          <w:rFonts w:ascii="Arial" w:eastAsiaTheme="minorHAnsi" w:hAnsi="Arial" w:cs="Arial"/>
          <w:color w:val="000000"/>
          <w:sz w:val="20"/>
          <w:szCs w:val="20"/>
        </w:rPr>
        <w:t>.</w:t>
      </w:r>
    </w:p>
    <w:p w14:paraId="305D630D" w14:textId="7CBAEA6D" w:rsidR="002B2C4C" w:rsidRDefault="000751A1" w:rsidP="002B2C4C">
      <w:pPr>
        <w:pStyle w:val="Heading3"/>
      </w:pPr>
      <w:bookmarkStart w:id="197" w:name="_Toc480980572"/>
      <w:r>
        <w:t>Data domain</w:t>
      </w:r>
      <w:r w:rsidR="00FD7A11">
        <w:t xml:space="preserve"> </w:t>
      </w:r>
      <w:r w:rsidR="002B2C4C" w:rsidRPr="002B2C4C">
        <w:t>of a field</w:t>
      </w:r>
      <w:bookmarkEnd w:id="197"/>
    </w:p>
    <w:p w14:paraId="00432592" w14:textId="62DFD150" w:rsidR="002B2C4C" w:rsidRDefault="00FD7A11" w:rsidP="00042EC1">
      <w:pPr>
        <w:autoSpaceDE w:val="0"/>
        <w:autoSpaceDN w:val="0"/>
        <w:adjustRightInd w:val="0"/>
        <w:spacing w:before="0" w:after="0"/>
        <w:rPr>
          <w:rFonts w:ascii="Arial" w:eastAsiaTheme="minorHAnsi" w:hAnsi="Arial" w:cs="Arial"/>
          <w:color w:val="000000"/>
          <w:sz w:val="20"/>
          <w:szCs w:val="20"/>
        </w:rPr>
      </w:pPr>
      <w:r>
        <w:t xml:space="preserve">Every field must have data domain </w:t>
      </w:r>
      <w:r w:rsidR="000751A1">
        <w:t>of either</w:t>
      </w:r>
      <w:r>
        <w:t xml:space="preserve"> a </w:t>
      </w:r>
      <w:r w:rsidR="00F82D34">
        <w:t>&lt;</w:t>
      </w:r>
      <w:r w:rsidRPr="00F82D34">
        <w:rPr>
          <w:rStyle w:val="Code"/>
        </w:rPr>
        <w:t>datatype</w:t>
      </w:r>
      <w:r w:rsidR="00F82D34">
        <w:t>&gt;</w:t>
      </w:r>
      <w:r>
        <w:t xml:space="preserve"> </w:t>
      </w:r>
      <w:r w:rsidR="00FD11AB">
        <w:t xml:space="preserve">name </w:t>
      </w:r>
      <w:r>
        <w:t>or more specifically, a collection of va</w:t>
      </w:r>
      <w:r w:rsidR="00F82D34">
        <w:t>lid values specified by a &lt;</w:t>
      </w:r>
      <w:proofErr w:type="spellStart"/>
      <w:r w:rsidR="00F82D34" w:rsidRPr="00F82D34">
        <w:rPr>
          <w:rStyle w:val="Code"/>
        </w:rPr>
        <w:t>codeS</w:t>
      </w:r>
      <w:r w:rsidRPr="00F82D34">
        <w:rPr>
          <w:rStyle w:val="Code"/>
        </w:rPr>
        <w:t>et</w:t>
      </w:r>
      <w:proofErr w:type="spellEnd"/>
      <w:r w:rsidR="00F82D34">
        <w:t>&gt;</w:t>
      </w:r>
      <w:r w:rsidR="00FD11AB">
        <w:t xml:space="preserve"> reference</w:t>
      </w:r>
      <w:r>
        <w:t>. In either case, t</w:t>
      </w:r>
      <w:r w:rsidR="00042EC1">
        <w:t xml:space="preserve">he </w:t>
      </w:r>
      <w:r>
        <w:t>domain</w:t>
      </w:r>
      <w:r w:rsidR="00042EC1">
        <w:t xml:space="preserve"> of a field is specified in its </w:t>
      </w:r>
      <w:r w:rsidR="00042EC1" w:rsidRPr="00042EC1">
        <w:rPr>
          <w:rStyle w:val="Code"/>
        </w:rPr>
        <w:t>type</w:t>
      </w:r>
      <w:r w:rsidR="00042EC1">
        <w:t xml:space="preserve"> attribute. </w:t>
      </w:r>
      <w:r w:rsidR="00042EC1">
        <w:rPr>
          <w:rFonts w:ascii="Arial" w:eastAsiaTheme="minorHAnsi" w:hAnsi="Arial" w:cs="Arial"/>
          <w:color w:val="000000"/>
          <w:sz w:val="20"/>
          <w:szCs w:val="20"/>
          <w:highlight w:val="white"/>
        </w:rPr>
        <w:t xml:space="preserve">The attribute </w:t>
      </w:r>
      <w:r w:rsidR="00042EC1" w:rsidRPr="00F82D34">
        <w:rPr>
          <w:rStyle w:val="Code"/>
          <w:highlight w:val="white"/>
        </w:rPr>
        <w:t>type</w:t>
      </w:r>
      <w:r w:rsidR="00042EC1">
        <w:rPr>
          <w:rFonts w:ascii="Arial" w:eastAsiaTheme="minorHAnsi" w:hAnsi="Arial" w:cs="Arial"/>
          <w:color w:val="000000"/>
          <w:sz w:val="20"/>
          <w:szCs w:val="20"/>
          <w:highlight w:val="white"/>
        </w:rPr>
        <w:t xml:space="preserve"> refers to either a </w:t>
      </w:r>
      <w:r w:rsidR="00042EC1" w:rsidRPr="00FD7A11">
        <w:rPr>
          <w:rStyle w:val="Code"/>
          <w:highlight w:val="white"/>
        </w:rPr>
        <w:t>&lt;datatype&gt;</w:t>
      </w:r>
      <w:r w:rsidR="00042EC1">
        <w:rPr>
          <w:rFonts w:ascii="Arial" w:eastAsiaTheme="minorHAnsi" w:hAnsi="Arial" w:cs="Arial"/>
          <w:color w:val="000000"/>
          <w:sz w:val="20"/>
          <w:szCs w:val="20"/>
          <w:highlight w:val="white"/>
        </w:rPr>
        <w:t xml:space="preserve"> </w:t>
      </w:r>
      <w:r>
        <w:rPr>
          <w:rFonts w:ascii="Arial" w:eastAsiaTheme="minorHAnsi" w:hAnsi="Arial" w:cs="Arial"/>
          <w:color w:val="000000"/>
          <w:sz w:val="20"/>
          <w:szCs w:val="20"/>
          <w:highlight w:val="white"/>
        </w:rPr>
        <w:t xml:space="preserve">element </w:t>
      </w:r>
      <w:r w:rsidR="00042EC1">
        <w:rPr>
          <w:rFonts w:ascii="Arial" w:eastAsiaTheme="minorHAnsi" w:hAnsi="Arial" w:cs="Arial"/>
          <w:color w:val="000000"/>
          <w:sz w:val="20"/>
          <w:szCs w:val="20"/>
          <w:highlight w:val="white"/>
        </w:rPr>
        <w:t xml:space="preserve">or a </w:t>
      </w:r>
      <w:r>
        <w:rPr>
          <w:rFonts w:ascii="Arial" w:eastAsiaTheme="minorHAnsi" w:hAnsi="Arial" w:cs="Arial"/>
          <w:color w:val="000000"/>
          <w:sz w:val="20"/>
          <w:szCs w:val="20"/>
          <w:highlight w:val="white"/>
        </w:rPr>
        <w:t>&lt;</w:t>
      </w:r>
      <w:proofErr w:type="spellStart"/>
      <w:r w:rsidR="00042EC1">
        <w:rPr>
          <w:rFonts w:ascii="Arial" w:eastAsiaTheme="minorHAnsi" w:hAnsi="Arial" w:cs="Arial"/>
          <w:color w:val="000000"/>
          <w:sz w:val="20"/>
          <w:szCs w:val="20"/>
          <w:highlight w:val="white"/>
        </w:rPr>
        <w:t>codeSet</w:t>
      </w:r>
      <w:proofErr w:type="spellEnd"/>
      <w:r>
        <w:rPr>
          <w:rFonts w:ascii="Arial" w:eastAsiaTheme="minorHAnsi" w:hAnsi="Arial" w:cs="Arial"/>
          <w:color w:val="000000"/>
          <w:sz w:val="20"/>
          <w:szCs w:val="20"/>
          <w:highlight w:val="white"/>
        </w:rPr>
        <w:t xml:space="preserve">&gt; </w:t>
      </w:r>
      <w:r>
        <w:rPr>
          <w:rFonts w:ascii="Arial" w:eastAsiaTheme="minorHAnsi" w:hAnsi="Arial" w:cs="Arial"/>
          <w:color w:val="000000"/>
          <w:sz w:val="20"/>
          <w:szCs w:val="20"/>
        </w:rPr>
        <w:t xml:space="preserve">element by its </w:t>
      </w:r>
      <w:r w:rsidRPr="00FD7A11">
        <w:rPr>
          <w:rStyle w:val="Code"/>
        </w:rPr>
        <w:t>name</w:t>
      </w:r>
      <w:r>
        <w:rPr>
          <w:rFonts w:ascii="Arial" w:eastAsiaTheme="minorHAnsi" w:hAnsi="Arial" w:cs="Arial"/>
          <w:color w:val="000000"/>
          <w:sz w:val="20"/>
          <w:szCs w:val="20"/>
        </w:rPr>
        <w:t xml:space="preserve"> attribute. In the case of a &lt;</w:t>
      </w:r>
      <w:proofErr w:type="spellStart"/>
      <w:r w:rsidRPr="00FD7A11">
        <w:rPr>
          <w:rStyle w:val="Code"/>
        </w:rPr>
        <w:t>codeSet</w:t>
      </w:r>
      <w:proofErr w:type="spellEnd"/>
      <w:r>
        <w:rPr>
          <w:rFonts w:ascii="Arial" w:eastAsiaTheme="minorHAnsi" w:hAnsi="Arial" w:cs="Arial"/>
          <w:color w:val="000000"/>
          <w:sz w:val="20"/>
          <w:szCs w:val="20"/>
        </w:rPr>
        <w:t xml:space="preserve">&gt;, there is a level of indirection to its </w:t>
      </w:r>
      <w:r w:rsidRPr="00FD7A11">
        <w:rPr>
          <w:rStyle w:val="Code"/>
        </w:rPr>
        <w:t>type</w:t>
      </w:r>
      <w:r>
        <w:rPr>
          <w:rFonts w:ascii="Arial" w:eastAsiaTheme="minorHAnsi" w:hAnsi="Arial" w:cs="Arial"/>
          <w:color w:val="000000"/>
          <w:sz w:val="20"/>
          <w:szCs w:val="20"/>
        </w:rPr>
        <w:t xml:space="preserve"> attribute to </w:t>
      </w:r>
      <w:r w:rsidR="000751A1">
        <w:rPr>
          <w:rFonts w:ascii="Arial" w:eastAsiaTheme="minorHAnsi" w:hAnsi="Arial" w:cs="Arial"/>
          <w:color w:val="000000"/>
          <w:sz w:val="20"/>
          <w:szCs w:val="20"/>
        </w:rPr>
        <w:t xml:space="preserve">arrive at </w:t>
      </w:r>
      <w:r>
        <w:rPr>
          <w:rFonts w:ascii="Arial" w:eastAsiaTheme="minorHAnsi" w:hAnsi="Arial" w:cs="Arial"/>
          <w:color w:val="000000"/>
          <w:sz w:val="20"/>
          <w:szCs w:val="20"/>
        </w:rPr>
        <w:t>a &lt;</w:t>
      </w:r>
      <w:r w:rsidRPr="00FD7A11">
        <w:rPr>
          <w:rStyle w:val="Code"/>
        </w:rPr>
        <w:t>datatype</w:t>
      </w:r>
      <w:r>
        <w:rPr>
          <w:rFonts w:ascii="Arial" w:eastAsiaTheme="minorHAnsi" w:hAnsi="Arial" w:cs="Arial"/>
          <w:color w:val="000000"/>
          <w:sz w:val="20"/>
          <w:szCs w:val="20"/>
        </w:rPr>
        <w:t>&gt;.</w:t>
      </w:r>
    </w:p>
    <w:p w14:paraId="3F6DCCE5" w14:textId="77777777" w:rsidR="004168B4" w:rsidRDefault="004168B4" w:rsidP="00042EC1">
      <w:pPr>
        <w:autoSpaceDE w:val="0"/>
        <w:autoSpaceDN w:val="0"/>
        <w:adjustRightInd w:val="0"/>
        <w:spacing w:before="0" w:after="0"/>
        <w:rPr>
          <w:rFonts w:ascii="Arial" w:eastAsiaTheme="minorHAnsi" w:hAnsi="Arial" w:cs="Arial"/>
          <w:color w:val="000000"/>
          <w:sz w:val="20"/>
          <w:szCs w:val="20"/>
        </w:rPr>
      </w:pPr>
    </w:p>
    <w:p w14:paraId="714B998B" w14:textId="34BFDF12" w:rsidR="00EC0B68" w:rsidRDefault="00EC0B68" w:rsidP="00127516">
      <w:pPr>
        <w:pStyle w:val="TextExample"/>
        <w:keepNext/>
        <w:keepLines/>
        <w:rPr>
          <w:rFonts w:eastAsiaTheme="minorHAnsi"/>
        </w:rPr>
      </w:pPr>
      <w:r>
        <w:rPr>
          <w:rFonts w:eastAsiaTheme="minorHAnsi"/>
        </w:rPr>
        <w:lastRenderedPageBreak/>
        <w:t>A field with a code set and another with a datatype domain</w:t>
      </w:r>
    </w:p>
    <w:p w14:paraId="06070070" w14:textId="4EEFA1D8" w:rsidR="00EC0B68" w:rsidRPr="00EC0B68" w:rsidRDefault="00EC0B68" w:rsidP="00EC0B68">
      <w:pPr>
        <w:pStyle w:val="CodeExample"/>
        <w:keepNext/>
        <w:keepLines/>
        <w:ind w:firstLine="360"/>
        <w:rPr>
          <w:rStyle w:val="Code"/>
        </w:rPr>
      </w:pPr>
      <w:r w:rsidRPr="00EC0B68">
        <w:rPr>
          <w:rStyle w:val="Code"/>
        </w:rPr>
        <w:t>&lt;</w:t>
      </w:r>
      <w:r w:rsidR="002C3E8B">
        <w:rPr>
          <w:rStyle w:val="Code"/>
        </w:rPr>
        <w:t>fixr:</w:t>
      </w:r>
      <w:r w:rsidRPr="00EC0B68">
        <w:rPr>
          <w:rStyle w:val="Code"/>
        </w:rPr>
        <w:t>field id="59" name="TimeInForce" type="TimeInForceCodeSet"/&gt;</w:t>
      </w:r>
    </w:p>
    <w:p w14:paraId="55A88049" w14:textId="1041ADA7" w:rsidR="00EC0B68" w:rsidRPr="00EC0B68" w:rsidRDefault="00EC0B68" w:rsidP="00EC0B68">
      <w:pPr>
        <w:pStyle w:val="CodeExample"/>
        <w:keepNext/>
        <w:keepLines/>
        <w:ind w:firstLine="360"/>
        <w:rPr>
          <w:rStyle w:val="Code"/>
        </w:rPr>
      </w:pPr>
      <w:r w:rsidRPr="00EC0B68">
        <w:rPr>
          <w:rStyle w:val="Code"/>
        </w:rPr>
        <w:t>&lt;</w:t>
      </w:r>
      <w:r w:rsidR="002C3E8B">
        <w:rPr>
          <w:rStyle w:val="Code"/>
        </w:rPr>
        <w:t>fixr:</w:t>
      </w:r>
      <w:r w:rsidRPr="00EC0B68">
        <w:rPr>
          <w:rStyle w:val="Code"/>
        </w:rPr>
        <w:t>field id="60" name="TransactTime" type="UTCTimestamp"/&gt;</w:t>
      </w:r>
    </w:p>
    <w:p w14:paraId="35A030A4" w14:textId="77777777" w:rsidR="00EC0B68" w:rsidRDefault="00EC0B68" w:rsidP="00042EC1">
      <w:pPr>
        <w:autoSpaceDE w:val="0"/>
        <w:autoSpaceDN w:val="0"/>
        <w:adjustRightInd w:val="0"/>
        <w:spacing w:before="0" w:after="0"/>
        <w:rPr>
          <w:rFonts w:ascii="Arial" w:eastAsiaTheme="minorHAnsi" w:hAnsi="Arial" w:cs="Arial"/>
          <w:color w:val="000000"/>
          <w:sz w:val="20"/>
          <w:szCs w:val="20"/>
        </w:rPr>
      </w:pPr>
    </w:p>
    <w:p w14:paraId="556E7EB2" w14:textId="59B11D11" w:rsidR="00773761" w:rsidRDefault="00773761" w:rsidP="00773761">
      <w:pPr>
        <w:pStyle w:val="Heading3"/>
        <w:rPr>
          <w:rFonts w:eastAsiaTheme="minorHAnsi"/>
        </w:rPr>
      </w:pPr>
      <w:bookmarkStart w:id="198" w:name="_Toc480980573"/>
      <w:r>
        <w:rPr>
          <w:rFonts w:eastAsiaTheme="minorHAnsi"/>
        </w:rPr>
        <w:t>Data field</w:t>
      </w:r>
      <w:r w:rsidR="00C56A11">
        <w:rPr>
          <w:rFonts w:eastAsiaTheme="minorHAnsi"/>
        </w:rPr>
        <w:t>s</w:t>
      </w:r>
      <w:bookmarkEnd w:id="198"/>
    </w:p>
    <w:p w14:paraId="39FB8F12" w14:textId="18F13FB2" w:rsidR="00773761" w:rsidRDefault="00773761" w:rsidP="00773761">
      <w:pPr>
        <w:rPr>
          <w:rFonts w:ascii="Arial" w:eastAsiaTheme="minorHAnsi" w:hAnsi="Arial" w:cs="Arial"/>
          <w:color w:val="000000"/>
          <w:sz w:val="20"/>
          <w:szCs w:val="20"/>
        </w:rPr>
      </w:pPr>
      <w:r>
        <w:t xml:space="preserve">A field of </w:t>
      </w:r>
      <w:r w:rsidRPr="00773761">
        <w:rPr>
          <w:rStyle w:val="Code"/>
        </w:rPr>
        <w:t>data</w:t>
      </w:r>
      <w:r>
        <w:t xml:space="preserve"> datatype is variable length. In </w:t>
      </w:r>
      <w:r w:rsidR="002E5AEB">
        <w:t xml:space="preserve">FIX </w:t>
      </w:r>
      <w:r>
        <w:t xml:space="preserve">tag=value encoding, the length of </w:t>
      </w:r>
      <w:r w:rsidR="008B7CDB">
        <w:t>such a</w:t>
      </w:r>
      <w:r>
        <w:t xml:space="preserve"> field is </w:t>
      </w:r>
      <w:r w:rsidR="008B7CDB">
        <w:t>prefixed</w:t>
      </w:r>
      <w:r>
        <w:t xml:space="preserve"> by a separate field of type </w:t>
      </w:r>
      <w:r w:rsidRPr="00773761">
        <w:rPr>
          <w:rStyle w:val="Code"/>
        </w:rPr>
        <w:t>Length</w:t>
      </w:r>
      <w:r>
        <w:t>. In other encodings, the length is implicit</w:t>
      </w:r>
      <w:r w:rsidR="008B7CDB">
        <w:t xml:space="preserve"> in the presentation protocol. For </w:t>
      </w:r>
      <w:r w:rsidR="008B7CDB" w:rsidRPr="008B7CDB">
        <w:rPr>
          <w:rStyle w:val="Code"/>
        </w:rPr>
        <w:t>data</w:t>
      </w:r>
      <w:r w:rsidR="008B7CDB">
        <w:t xml:space="preserve"> fields, the associated </w:t>
      </w:r>
      <w:r w:rsidR="008B7CDB" w:rsidRPr="008B7CDB">
        <w:rPr>
          <w:rStyle w:val="Code"/>
        </w:rPr>
        <w:t>Length</w:t>
      </w:r>
      <w:r w:rsidR="008B7CDB">
        <w:t xml:space="preserve"> field is referenced by </w:t>
      </w:r>
      <w:proofErr w:type="spellStart"/>
      <w:r w:rsidR="008B7CDB" w:rsidRPr="008B7CDB">
        <w:rPr>
          <w:rStyle w:val="Code"/>
          <w:highlight w:val="white"/>
        </w:rPr>
        <w:t>lengthId</w:t>
      </w:r>
      <w:proofErr w:type="spellEnd"/>
      <w:r w:rsidR="008B7CDB">
        <w:rPr>
          <w:rFonts w:ascii="Arial" w:eastAsiaTheme="minorHAnsi" w:hAnsi="Arial" w:cs="Arial"/>
          <w:color w:val="000000"/>
          <w:sz w:val="20"/>
          <w:szCs w:val="20"/>
        </w:rPr>
        <w:t xml:space="preserve"> and </w:t>
      </w:r>
      <w:proofErr w:type="spellStart"/>
      <w:r w:rsidR="008B7CDB" w:rsidRPr="008B7CDB">
        <w:rPr>
          <w:rStyle w:val="Code"/>
        </w:rPr>
        <w:t>lengthName</w:t>
      </w:r>
      <w:proofErr w:type="spellEnd"/>
      <w:r w:rsidR="008B7CDB">
        <w:rPr>
          <w:rFonts w:ascii="Arial" w:eastAsiaTheme="minorHAnsi" w:hAnsi="Arial" w:cs="Arial"/>
          <w:color w:val="000000"/>
          <w:sz w:val="20"/>
          <w:szCs w:val="20"/>
        </w:rPr>
        <w:t xml:space="preserve"> attributes</w:t>
      </w:r>
      <w:r w:rsidR="00C56A11">
        <w:rPr>
          <w:rFonts w:ascii="Arial" w:eastAsiaTheme="minorHAnsi" w:hAnsi="Arial" w:cs="Arial"/>
          <w:color w:val="000000"/>
          <w:sz w:val="20"/>
          <w:szCs w:val="20"/>
        </w:rPr>
        <w:t xml:space="preserve">, references to its </w:t>
      </w:r>
      <w:r w:rsidR="00C56A11" w:rsidRPr="00C56A11">
        <w:rPr>
          <w:rStyle w:val="Code"/>
        </w:rPr>
        <w:t>id</w:t>
      </w:r>
      <w:r w:rsidR="00C56A11">
        <w:rPr>
          <w:rFonts w:ascii="Arial" w:eastAsiaTheme="minorHAnsi" w:hAnsi="Arial" w:cs="Arial"/>
          <w:color w:val="000000"/>
          <w:sz w:val="20"/>
          <w:szCs w:val="20"/>
        </w:rPr>
        <w:t xml:space="preserve"> and </w:t>
      </w:r>
      <w:r w:rsidR="00C56A11" w:rsidRPr="00C56A11">
        <w:rPr>
          <w:rStyle w:val="Code"/>
        </w:rPr>
        <w:t>name</w:t>
      </w:r>
      <w:r w:rsidR="00C56A11">
        <w:rPr>
          <w:rFonts w:ascii="Arial" w:eastAsiaTheme="minorHAnsi" w:hAnsi="Arial" w:cs="Arial"/>
          <w:color w:val="000000"/>
          <w:sz w:val="20"/>
          <w:szCs w:val="20"/>
        </w:rPr>
        <w:t xml:space="preserve"> attributes, respectively</w:t>
      </w:r>
      <w:r w:rsidR="008B7CDB">
        <w:rPr>
          <w:rFonts w:ascii="Arial" w:eastAsiaTheme="minorHAnsi" w:hAnsi="Arial" w:cs="Arial"/>
          <w:color w:val="000000"/>
          <w:sz w:val="20"/>
          <w:szCs w:val="20"/>
        </w:rPr>
        <w:t xml:space="preserve">. Both keys must be supplied if </w:t>
      </w:r>
      <w:r w:rsidR="00C56A11">
        <w:rPr>
          <w:rFonts w:ascii="Arial" w:eastAsiaTheme="minorHAnsi" w:hAnsi="Arial" w:cs="Arial"/>
          <w:color w:val="000000"/>
          <w:sz w:val="20"/>
          <w:szCs w:val="20"/>
        </w:rPr>
        <w:t xml:space="preserve">field </w:t>
      </w:r>
      <w:r w:rsidR="008B7CDB">
        <w:rPr>
          <w:rFonts w:ascii="Arial" w:eastAsiaTheme="minorHAnsi" w:hAnsi="Arial" w:cs="Arial"/>
          <w:color w:val="000000"/>
          <w:sz w:val="20"/>
          <w:szCs w:val="20"/>
        </w:rPr>
        <w:t xml:space="preserve">datatype is </w:t>
      </w:r>
      <w:r w:rsidR="008B7CDB" w:rsidRPr="008B7CDB">
        <w:rPr>
          <w:rStyle w:val="Code"/>
        </w:rPr>
        <w:t>data</w:t>
      </w:r>
      <w:r w:rsidR="008B7CDB">
        <w:rPr>
          <w:rFonts w:ascii="Arial" w:eastAsiaTheme="minorHAnsi" w:hAnsi="Arial" w:cs="Arial"/>
          <w:color w:val="000000"/>
          <w:sz w:val="20"/>
          <w:szCs w:val="20"/>
        </w:rPr>
        <w:t>.</w:t>
      </w:r>
    </w:p>
    <w:p w14:paraId="069B38DA" w14:textId="7E712CC1" w:rsidR="00076C55" w:rsidRPr="00076C55" w:rsidRDefault="00076C55" w:rsidP="00076C55">
      <w:pPr>
        <w:pStyle w:val="TextExample"/>
        <w:keepNext/>
        <w:keepLines/>
        <w:rPr>
          <w:rStyle w:val="Code"/>
          <w:rFonts w:asciiTheme="majorHAnsi" w:hAnsiTheme="majorHAnsi"/>
          <w:sz w:val="22"/>
        </w:rPr>
      </w:pPr>
      <w:r w:rsidRPr="00076C55">
        <w:rPr>
          <w:rStyle w:val="Code"/>
          <w:rFonts w:asciiTheme="majorHAnsi" w:hAnsiTheme="majorHAnsi"/>
          <w:sz w:val="22"/>
        </w:rPr>
        <w:t>A data field and its corresponding Length field</w:t>
      </w:r>
    </w:p>
    <w:p w14:paraId="02E5F174" w14:textId="4CAC3C89" w:rsidR="00076C55" w:rsidRPr="00076C55" w:rsidRDefault="00076C55" w:rsidP="00076C55">
      <w:pPr>
        <w:pStyle w:val="CodeExample"/>
        <w:keepNext/>
        <w:keepLines/>
        <w:ind w:firstLine="360"/>
        <w:rPr>
          <w:rStyle w:val="Code"/>
        </w:rPr>
      </w:pPr>
      <w:r w:rsidRPr="00076C55">
        <w:rPr>
          <w:rStyle w:val="Code"/>
        </w:rPr>
        <w:t>&lt;field added="FIX.2.7" id="95" name="RawDataLength" type="Length"/&gt;</w:t>
      </w:r>
    </w:p>
    <w:p w14:paraId="78313C38" w14:textId="26A02116" w:rsidR="00076C55" w:rsidRPr="00076C55" w:rsidRDefault="00076C55" w:rsidP="00076C55">
      <w:pPr>
        <w:pStyle w:val="CodeExample"/>
        <w:keepNext/>
        <w:keepLines/>
        <w:ind w:firstLine="360"/>
        <w:rPr>
          <w:rStyle w:val="Code"/>
        </w:rPr>
      </w:pPr>
      <w:r w:rsidRPr="00076C55">
        <w:rPr>
          <w:rStyle w:val="Code"/>
        </w:rPr>
        <w:t>&lt;field added="FIX.2.7" id=</w:t>
      </w:r>
      <w:r>
        <w:rPr>
          <w:rStyle w:val="Code"/>
        </w:rPr>
        <w:t xml:space="preserve">"96" name="RawData" type="data" </w:t>
      </w:r>
      <w:r w:rsidRPr="00076C55">
        <w:rPr>
          <w:rStyle w:val="Code"/>
        </w:rPr>
        <w:t>lengthId="95" lengthName="RawDataLength"/&gt;</w:t>
      </w:r>
    </w:p>
    <w:p w14:paraId="5F54BDEE" w14:textId="6ADCFCFE" w:rsidR="00042EC1" w:rsidRPr="00042EC1" w:rsidRDefault="00C56A11" w:rsidP="00042EC1">
      <w:pPr>
        <w:pStyle w:val="Heading3"/>
      </w:pPr>
      <w:bookmarkStart w:id="199" w:name="_Toc480980574"/>
      <w:r>
        <w:t xml:space="preserve">Overridable and fixed </w:t>
      </w:r>
      <w:r w:rsidR="00042EC1">
        <w:t>field attributes</w:t>
      </w:r>
      <w:bookmarkEnd w:id="199"/>
    </w:p>
    <w:p w14:paraId="5DFA4DDB" w14:textId="0507AC7D" w:rsidR="002B2C4C" w:rsidRDefault="00042EC1" w:rsidP="002B2C4C">
      <w:pPr>
        <w:rPr>
          <w:ins w:id="200" w:author="Don Mendelson" w:date="2017-04-03T09:19:00Z"/>
          <w:rFonts w:ascii="Arial" w:eastAsiaTheme="minorHAnsi" w:hAnsi="Arial" w:cs="Arial"/>
          <w:color w:val="000000"/>
          <w:sz w:val="20"/>
          <w:szCs w:val="20"/>
        </w:rPr>
      </w:pPr>
      <w:r>
        <w:rPr>
          <w:rFonts w:ascii="Arial" w:eastAsiaTheme="minorHAnsi" w:hAnsi="Arial" w:cs="Arial"/>
          <w:color w:val="000000"/>
          <w:sz w:val="20"/>
          <w:szCs w:val="20"/>
        </w:rPr>
        <w:t>Some attributes of a field</w:t>
      </w:r>
      <w:r w:rsidR="00F82D34">
        <w:rPr>
          <w:rFonts w:ascii="Arial" w:eastAsiaTheme="minorHAnsi" w:hAnsi="Arial" w:cs="Arial"/>
          <w:color w:val="000000"/>
          <w:sz w:val="20"/>
          <w:szCs w:val="20"/>
        </w:rPr>
        <w:t xml:space="preserve">, such as </w:t>
      </w:r>
      <w:r w:rsidR="00EA21CC">
        <w:rPr>
          <w:rFonts w:ascii="Arial" w:eastAsiaTheme="minorHAnsi" w:hAnsi="Arial" w:cs="Arial"/>
          <w:color w:val="000000"/>
          <w:sz w:val="20"/>
          <w:szCs w:val="20"/>
        </w:rPr>
        <w:t xml:space="preserve">minimum and maximum values and </w:t>
      </w:r>
      <w:r w:rsidR="00F82D34">
        <w:rPr>
          <w:rFonts w:ascii="Arial" w:eastAsiaTheme="minorHAnsi" w:hAnsi="Arial" w:cs="Arial"/>
          <w:color w:val="000000"/>
          <w:sz w:val="20"/>
          <w:szCs w:val="20"/>
        </w:rPr>
        <w:t>length,</w:t>
      </w:r>
      <w:r>
        <w:rPr>
          <w:rFonts w:ascii="Arial" w:eastAsiaTheme="minorHAnsi" w:hAnsi="Arial" w:cs="Arial"/>
          <w:color w:val="000000"/>
          <w:sz w:val="20"/>
          <w:szCs w:val="20"/>
        </w:rPr>
        <w:t xml:space="preserve"> may be overridden for a particular usage in the message structure that contains a field reference. However, the key identifiers </w:t>
      </w:r>
      <w:r w:rsidRPr="002B2C4C">
        <w:rPr>
          <w:rStyle w:val="Code"/>
        </w:rPr>
        <w:t>id</w:t>
      </w:r>
      <w:r>
        <w:t xml:space="preserve"> and </w:t>
      </w:r>
      <w:r w:rsidRPr="002B2C4C">
        <w:rPr>
          <w:rStyle w:val="Code"/>
        </w:rPr>
        <w:t>name</w:t>
      </w:r>
      <w:r>
        <w:t xml:space="preserve"> </w:t>
      </w:r>
      <w:r w:rsidR="00F82D34">
        <w:rPr>
          <w:rFonts w:ascii="Arial" w:eastAsiaTheme="minorHAnsi" w:hAnsi="Arial" w:cs="Arial"/>
          <w:color w:val="000000"/>
          <w:sz w:val="20"/>
          <w:szCs w:val="20"/>
        </w:rPr>
        <w:t>as well as</w:t>
      </w:r>
      <w:r>
        <w:rPr>
          <w:rFonts w:ascii="Arial" w:eastAsiaTheme="minorHAnsi" w:hAnsi="Arial" w:cs="Arial"/>
          <w:color w:val="000000"/>
          <w:sz w:val="20"/>
          <w:szCs w:val="20"/>
        </w:rPr>
        <w:t xml:space="preserve"> </w:t>
      </w:r>
      <w:r w:rsidR="00F82D34" w:rsidRPr="00F82D34">
        <w:rPr>
          <w:rStyle w:val="Code"/>
        </w:rPr>
        <w:t>type</w:t>
      </w:r>
      <w:r>
        <w:rPr>
          <w:rFonts w:ascii="Arial" w:eastAsiaTheme="minorHAnsi" w:hAnsi="Arial" w:cs="Arial"/>
          <w:color w:val="000000"/>
          <w:sz w:val="20"/>
          <w:szCs w:val="20"/>
        </w:rPr>
        <w:t xml:space="preserve"> </w:t>
      </w:r>
      <w:r w:rsidR="00F82D34">
        <w:rPr>
          <w:rFonts w:ascii="Arial" w:eastAsiaTheme="minorHAnsi" w:hAnsi="Arial" w:cs="Arial"/>
          <w:color w:val="000000"/>
          <w:sz w:val="20"/>
          <w:szCs w:val="20"/>
        </w:rPr>
        <w:t xml:space="preserve">attribute </w:t>
      </w:r>
      <w:r>
        <w:rPr>
          <w:rFonts w:ascii="Arial" w:eastAsiaTheme="minorHAnsi" w:hAnsi="Arial" w:cs="Arial"/>
          <w:color w:val="000000"/>
          <w:sz w:val="20"/>
          <w:szCs w:val="20"/>
        </w:rPr>
        <w:t>may not be overridden.</w:t>
      </w:r>
      <w:r w:rsidR="00F82D34">
        <w:rPr>
          <w:rFonts w:ascii="Arial" w:eastAsiaTheme="minorHAnsi" w:hAnsi="Arial" w:cs="Arial"/>
          <w:color w:val="000000"/>
          <w:sz w:val="20"/>
          <w:szCs w:val="20"/>
        </w:rPr>
        <w:t xml:space="preserve"> It is possible to override which codes of a code set are supported in a particular scenario, however. See the message structure section below.</w:t>
      </w:r>
    </w:p>
    <w:p w14:paraId="1270EFD6" w14:textId="5377A0AA" w:rsidR="00BE18BE" w:rsidRPr="006070F6" w:rsidRDefault="006070F6" w:rsidP="006070F6">
      <w:pPr>
        <w:pStyle w:val="Heading3"/>
        <w:rPr>
          <w:ins w:id="201" w:author="Don Mendelson" w:date="2017-04-03T09:20:00Z"/>
        </w:rPr>
      </w:pPr>
      <w:bookmarkStart w:id="202" w:name="_Toc480980575"/>
      <w:ins w:id="203" w:author="Don Mendelson" w:date="2017-04-03T09:20:00Z">
        <w:r w:rsidRPr="006070F6">
          <w:t>Field value uniqueness</w:t>
        </w:r>
        <w:bookmarkEnd w:id="202"/>
      </w:ins>
    </w:p>
    <w:p w14:paraId="721DD92D" w14:textId="77777777" w:rsidR="006070F6" w:rsidRDefault="006070F6" w:rsidP="002B2C4C">
      <w:pPr>
        <w:rPr>
          <w:ins w:id="204" w:author="Don Mendelson" w:date="2017-04-03T09:28:00Z"/>
          <w:rFonts w:ascii="Arial" w:eastAsiaTheme="minorHAnsi" w:hAnsi="Arial" w:cs="Arial"/>
          <w:color w:val="000000"/>
          <w:sz w:val="20"/>
          <w:szCs w:val="20"/>
        </w:rPr>
      </w:pPr>
      <w:ins w:id="205" w:author="Don Mendelson" w:date="2017-04-03T09:20:00Z">
        <w:r>
          <w:rPr>
            <w:rFonts w:ascii="Arial" w:eastAsiaTheme="minorHAnsi" w:hAnsi="Arial" w:cs="Arial"/>
            <w:color w:val="000000"/>
            <w:sz w:val="20"/>
            <w:szCs w:val="20"/>
          </w:rPr>
          <w:t xml:space="preserve">Some fields are required to </w:t>
        </w:r>
      </w:ins>
      <w:ins w:id="206" w:author="Don Mendelson" w:date="2017-04-03T09:21:00Z">
        <w:r>
          <w:rPr>
            <w:rFonts w:ascii="Arial" w:eastAsiaTheme="minorHAnsi" w:hAnsi="Arial" w:cs="Arial"/>
            <w:color w:val="000000"/>
            <w:sz w:val="20"/>
            <w:szCs w:val="20"/>
          </w:rPr>
          <w:t>be populated with</w:t>
        </w:r>
      </w:ins>
      <w:ins w:id="207" w:author="Don Mendelson" w:date="2017-04-03T09:20:00Z">
        <w:r>
          <w:rPr>
            <w:rFonts w:ascii="Arial" w:eastAsiaTheme="minorHAnsi" w:hAnsi="Arial" w:cs="Arial"/>
            <w:color w:val="000000"/>
            <w:sz w:val="20"/>
            <w:szCs w:val="20"/>
          </w:rPr>
          <w:t xml:space="preserve"> unique values, either globally or within a defined scope.</w:t>
        </w:r>
      </w:ins>
      <w:ins w:id="208" w:author="Don Mendelson" w:date="2017-04-03T09:22:00Z">
        <w:r>
          <w:rPr>
            <w:rFonts w:ascii="Arial" w:eastAsiaTheme="minorHAnsi" w:hAnsi="Arial" w:cs="Arial"/>
            <w:color w:val="000000"/>
            <w:sz w:val="20"/>
            <w:szCs w:val="20"/>
          </w:rPr>
          <w:t xml:space="preserve"> </w:t>
        </w:r>
      </w:ins>
      <w:ins w:id="209" w:author="Don Mendelson" w:date="2017-04-03T09:28:00Z">
        <w:r>
          <w:rPr>
            <w:rFonts w:ascii="Arial" w:eastAsiaTheme="minorHAnsi" w:hAnsi="Arial" w:cs="Arial"/>
            <w:color w:val="000000"/>
            <w:sz w:val="20"/>
            <w:szCs w:val="20"/>
          </w:rPr>
          <w:t>A scope of uniqueness may be specified with reference to other fields.</w:t>
        </w:r>
      </w:ins>
    </w:p>
    <w:p w14:paraId="2F5B7FA9" w14:textId="37B42B20" w:rsidR="006070F6" w:rsidRDefault="006070F6" w:rsidP="002B2C4C">
      <w:pPr>
        <w:rPr>
          <w:ins w:id="210" w:author="Don Mendelson" w:date="2017-04-03T09:34:00Z"/>
          <w:rFonts w:ascii="Arial" w:eastAsiaTheme="minorHAnsi" w:hAnsi="Arial" w:cs="Arial"/>
          <w:color w:val="000000"/>
          <w:sz w:val="20"/>
          <w:szCs w:val="20"/>
        </w:rPr>
      </w:pPr>
      <w:ins w:id="211" w:author="Don Mendelson" w:date="2017-04-03T09:29:00Z">
        <w:r>
          <w:rPr>
            <w:rFonts w:ascii="Arial" w:eastAsiaTheme="minorHAnsi" w:hAnsi="Arial" w:cs="Arial"/>
            <w:color w:val="000000"/>
            <w:sz w:val="20"/>
            <w:szCs w:val="20"/>
          </w:rPr>
          <w:t>Uniqueness</w:t>
        </w:r>
      </w:ins>
      <w:ins w:id="212" w:author="Don Mendelson" w:date="2017-04-03T09:22:00Z">
        <w:r>
          <w:rPr>
            <w:rFonts w:ascii="Arial" w:eastAsiaTheme="minorHAnsi" w:hAnsi="Arial" w:cs="Arial"/>
            <w:color w:val="000000"/>
            <w:sz w:val="20"/>
            <w:szCs w:val="20"/>
          </w:rPr>
          <w:t xml:space="preserve"> may be specified with the </w:t>
        </w:r>
        <w:r w:rsidRPr="006070F6">
          <w:rPr>
            <w:rStyle w:val="Code"/>
          </w:rPr>
          <w:t>&lt;unique&gt;</w:t>
        </w:r>
        <w:r>
          <w:rPr>
            <w:rFonts w:ascii="Arial" w:eastAsiaTheme="minorHAnsi" w:hAnsi="Arial" w:cs="Arial"/>
            <w:color w:val="000000"/>
            <w:sz w:val="20"/>
            <w:szCs w:val="20"/>
          </w:rPr>
          <w:t xml:space="preserve"> element within a </w:t>
        </w:r>
      </w:ins>
      <w:ins w:id="213" w:author="Don Mendelson" w:date="2017-04-03T09:26:00Z">
        <w:r>
          <w:rPr>
            <w:rFonts w:ascii="Arial" w:eastAsiaTheme="minorHAnsi" w:hAnsi="Arial" w:cs="Arial"/>
            <w:color w:val="000000"/>
            <w:sz w:val="20"/>
            <w:szCs w:val="20"/>
          </w:rPr>
          <w:t xml:space="preserve">rule applied to either a </w:t>
        </w:r>
      </w:ins>
      <w:ins w:id="214" w:author="Don Mendelson" w:date="2017-04-03T09:22:00Z">
        <w:r>
          <w:rPr>
            <w:rFonts w:ascii="Arial" w:eastAsiaTheme="minorHAnsi" w:hAnsi="Arial" w:cs="Arial"/>
            <w:color w:val="000000"/>
            <w:sz w:val="20"/>
            <w:szCs w:val="20"/>
          </w:rPr>
          <w:t xml:space="preserve">field definition or </w:t>
        </w:r>
      </w:ins>
      <w:ins w:id="215" w:author="Don Mendelson" w:date="2017-04-03T09:34:00Z">
        <w:r w:rsidR="00853692">
          <w:rPr>
            <w:rFonts w:ascii="Arial" w:eastAsiaTheme="minorHAnsi" w:hAnsi="Arial" w:cs="Arial"/>
            <w:color w:val="000000"/>
            <w:sz w:val="20"/>
            <w:szCs w:val="20"/>
          </w:rPr>
          <w:t xml:space="preserve">a </w:t>
        </w:r>
      </w:ins>
      <w:ins w:id="216" w:author="Don Mendelson" w:date="2017-04-03T09:22:00Z">
        <w:r>
          <w:rPr>
            <w:rFonts w:ascii="Arial" w:eastAsiaTheme="minorHAnsi" w:hAnsi="Arial" w:cs="Arial"/>
            <w:color w:val="000000"/>
            <w:sz w:val="20"/>
            <w:szCs w:val="20"/>
          </w:rPr>
          <w:t xml:space="preserve">reference. The uniqueness of a field may be specified for all uses of the field if </w:t>
        </w:r>
      </w:ins>
      <w:ins w:id="217" w:author="Don Mendelson" w:date="2017-04-03T09:26:00Z">
        <w:r>
          <w:rPr>
            <w:rFonts w:ascii="Arial" w:eastAsiaTheme="minorHAnsi" w:hAnsi="Arial" w:cs="Arial"/>
            <w:color w:val="000000"/>
            <w:sz w:val="20"/>
            <w:szCs w:val="20"/>
          </w:rPr>
          <w:t xml:space="preserve">a rule is </w:t>
        </w:r>
      </w:ins>
      <w:ins w:id="218" w:author="Don Mendelson" w:date="2017-04-03T09:22:00Z">
        <w:r>
          <w:rPr>
            <w:rFonts w:ascii="Arial" w:eastAsiaTheme="minorHAnsi" w:hAnsi="Arial" w:cs="Arial"/>
            <w:color w:val="000000"/>
            <w:sz w:val="20"/>
            <w:szCs w:val="20"/>
          </w:rPr>
          <w:t xml:space="preserve">placed </w:t>
        </w:r>
      </w:ins>
      <w:ins w:id="219" w:author="Don Mendelson" w:date="2017-04-03T09:23:00Z">
        <w:r>
          <w:rPr>
            <w:rFonts w:ascii="Arial" w:eastAsiaTheme="minorHAnsi" w:hAnsi="Arial" w:cs="Arial"/>
            <w:color w:val="000000"/>
            <w:sz w:val="20"/>
            <w:szCs w:val="20"/>
          </w:rPr>
          <w:t>as a child of</w:t>
        </w:r>
      </w:ins>
      <w:ins w:id="220" w:author="Don Mendelson" w:date="2017-04-03T09:22:00Z">
        <w:r>
          <w:rPr>
            <w:rFonts w:ascii="Arial" w:eastAsiaTheme="minorHAnsi" w:hAnsi="Arial" w:cs="Arial"/>
            <w:color w:val="000000"/>
            <w:sz w:val="20"/>
            <w:szCs w:val="20"/>
          </w:rPr>
          <w:t xml:space="preserve"> a </w:t>
        </w:r>
        <w:r w:rsidRPr="006070F6">
          <w:rPr>
            <w:rStyle w:val="Code"/>
          </w:rPr>
          <w:t>&lt;field&gt;</w:t>
        </w:r>
        <w:r>
          <w:rPr>
            <w:rFonts w:ascii="Arial" w:eastAsiaTheme="minorHAnsi" w:hAnsi="Arial" w:cs="Arial"/>
            <w:color w:val="000000"/>
            <w:sz w:val="20"/>
            <w:szCs w:val="20"/>
          </w:rPr>
          <w:t xml:space="preserve"> element</w:t>
        </w:r>
      </w:ins>
      <w:ins w:id="221" w:author="Don Mendelson" w:date="2017-04-03T09:23:00Z">
        <w:r>
          <w:rPr>
            <w:rFonts w:ascii="Arial" w:eastAsiaTheme="minorHAnsi" w:hAnsi="Arial" w:cs="Arial"/>
            <w:color w:val="000000"/>
            <w:sz w:val="20"/>
            <w:szCs w:val="20"/>
          </w:rPr>
          <w:t xml:space="preserve">, or it may apply to one use case of the field by placing it within a </w:t>
        </w:r>
      </w:ins>
      <w:ins w:id="222" w:author="Don Mendelson" w:date="2017-04-03T09:24:00Z">
        <w:r w:rsidRPr="006070F6">
          <w:rPr>
            <w:rStyle w:val="Code"/>
          </w:rPr>
          <w:t>&lt;</w:t>
        </w:r>
      </w:ins>
      <w:proofErr w:type="spellStart"/>
      <w:ins w:id="223" w:author="Don Mendelson" w:date="2017-04-03T09:23:00Z">
        <w:r w:rsidRPr="006070F6">
          <w:rPr>
            <w:rStyle w:val="Code"/>
          </w:rPr>
          <w:t>fieldRef</w:t>
        </w:r>
      </w:ins>
      <w:proofErr w:type="spellEnd"/>
      <w:ins w:id="224" w:author="Don Mendelson" w:date="2017-04-03T09:24:00Z">
        <w:r w:rsidRPr="006070F6">
          <w:rPr>
            <w:rStyle w:val="Code"/>
          </w:rPr>
          <w:t>&gt;</w:t>
        </w:r>
        <w:r>
          <w:rPr>
            <w:rFonts w:ascii="Arial" w:eastAsiaTheme="minorHAnsi" w:hAnsi="Arial" w:cs="Arial"/>
            <w:color w:val="000000"/>
            <w:sz w:val="20"/>
            <w:szCs w:val="20"/>
          </w:rPr>
          <w:t xml:space="preserve"> element.</w:t>
        </w:r>
      </w:ins>
    </w:p>
    <w:p w14:paraId="53688AC1" w14:textId="77777777" w:rsidR="00853692" w:rsidRDefault="00853692" w:rsidP="002B2C4C">
      <w:pPr>
        <w:rPr>
          <w:ins w:id="225" w:author="Don Mendelson" w:date="2017-04-03T09:25:00Z"/>
          <w:rFonts w:ascii="Arial" w:eastAsiaTheme="minorHAnsi" w:hAnsi="Arial" w:cs="Arial"/>
          <w:color w:val="000000"/>
          <w:sz w:val="20"/>
          <w:szCs w:val="20"/>
        </w:rPr>
      </w:pPr>
    </w:p>
    <w:p w14:paraId="27184BE9" w14:textId="0DC5C43E" w:rsidR="006070F6" w:rsidRDefault="006070F6" w:rsidP="00853692">
      <w:pPr>
        <w:pStyle w:val="TextExample"/>
        <w:keepNext/>
        <w:keepLines/>
        <w:rPr>
          <w:ins w:id="226" w:author="Don Mendelson" w:date="2017-04-03T09:20:00Z"/>
          <w:rFonts w:eastAsiaTheme="minorHAnsi"/>
        </w:rPr>
      </w:pPr>
      <w:ins w:id="227" w:author="Don Mendelson" w:date="2017-04-03T09:27:00Z">
        <w:r>
          <w:rPr>
            <w:rFonts w:eastAsiaTheme="minorHAnsi"/>
          </w:rPr>
          <w:t>Globally unique value is required</w:t>
        </w:r>
      </w:ins>
      <w:ins w:id="228" w:author="Don Mendelson" w:date="2017-04-03T09:35:00Z">
        <w:r w:rsidR="00853692">
          <w:rPr>
            <w:rFonts w:eastAsiaTheme="minorHAnsi"/>
          </w:rPr>
          <w:t xml:space="preserve"> for all instances of a field</w:t>
        </w:r>
      </w:ins>
    </w:p>
    <w:p w14:paraId="357767CE" w14:textId="641ED46C" w:rsidR="006070F6" w:rsidRPr="006070F6" w:rsidRDefault="00853692" w:rsidP="006070F6">
      <w:pPr>
        <w:pStyle w:val="CodeExample"/>
        <w:keepNext/>
        <w:keepLines/>
        <w:rPr>
          <w:ins w:id="229" w:author="Don Mendelson" w:date="2017-04-03T09:27:00Z"/>
          <w:rStyle w:val="Code"/>
        </w:rPr>
      </w:pPr>
      <w:ins w:id="230" w:author="Don Mendelson" w:date="2017-04-03T09:27:00Z">
        <w:r>
          <w:rPr>
            <w:rStyle w:val="Code"/>
          </w:rPr>
          <w:t>&lt;fixr:field</w:t>
        </w:r>
        <w:r w:rsidR="006070F6" w:rsidRPr="006070F6">
          <w:rPr>
            <w:rStyle w:val="Code"/>
          </w:rPr>
          <w:t xml:space="preserve"> id="11" name="ClOrdID" presence="required""&gt;</w:t>
        </w:r>
        <w:r w:rsidR="006070F6" w:rsidRPr="006070F6">
          <w:rPr>
            <w:rStyle w:val="Code"/>
          </w:rPr>
          <w:br/>
          <w:t>  &lt;fixr:rule&gt;</w:t>
        </w:r>
        <w:r w:rsidR="006070F6" w:rsidRPr="006070F6">
          <w:rPr>
            <w:rStyle w:val="Code"/>
          </w:rPr>
          <w:br/>
          <w:t>    &lt;fixr:unique/&gt;</w:t>
        </w:r>
        <w:r w:rsidR="006070F6" w:rsidRPr="006070F6">
          <w:rPr>
            <w:rStyle w:val="Code"/>
          </w:rPr>
          <w:br/>
          <w:t>  &lt;/fixr:rule&gt;</w:t>
        </w:r>
      </w:ins>
    </w:p>
    <w:p w14:paraId="40D60B2C" w14:textId="716181F4" w:rsidR="006070F6" w:rsidRDefault="00853692" w:rsidP="006070F6">
      <w:pPr>
        <w:pStyle w:val="CodeExample"/>
        <w:keepNext/>
        <w:keepLines/>
        <w:rPr>
          <w:ins w:id="231" w:author="Don Mendelson" w:date="2017-04-03T09:30:00Z"/>
          <w:rStyle w:val="Code"/>
        </w:rPr>
      </w:pPr>
      <w:ins w:id="232" w:author="Don Mendelson" w:date="2017-04-03T09:27:00Z">
        <w:r>
          <w:rPr>
            <w:rStyle w:val="Code"/>
          </w:rPr>
          <w:t>&lt;/fixr:field</w:t>
        </w:r>
        <w:r w:rsidR="006070F6" w:rsidRPr="006070F6">
          <w:rPr>
            <w:rStyle w:val="Code"/>
          </w:rPr>
          <w:t>&gt;</w:t>
        </w:r>
      </w:ins>
    </w:p>
    <w:p w14:paraId="1BA210EA" w14:textId="77777777" w:rsidR="00853692" w:rsidRDefault="00853692" w:rsidP="00853692">
      <w:pPr>
        <w:rPr>
          <w:ins w:id="233" w:author="Don Mendelson" w:date="2017-04-03T09:28:00Z"/>
          <w:rStyle w:val="Code"/>
        </w:rPr>
      </w:pPr>
    </w:p>
    <w:p w14:paraId="05E3163F" w14:textId="10075BDA" w:rsidR="006070F6" w:rsidRPr="00853692" w:rsidRDefault="006070F6" w:rsidP="00853692">
      <w:pPr>
        <w:pStyle w:val="TextExample"/>
        <w:keepNext/>
        <w:rPr>
          <w:ins w:id="234" w:author="Don Mendelson" w:date="2017-04-03T09:29:00Z"/>
          <w:rStyle w:val="Code"/>
          <w:rFonts w:asciiTheme="majorHAnsi" w:eastAsiaTheme="minorHAnsi" w:hAnsiTheme="majorHAnsi"/>
          <w:sz w:val="22"/>
        </w:rPr>
      </w:pPr>
      <w:ins w:id="235" w:author="Don Mendelson" w:date="2017-04-03T09:29:00Z">
        <w:r w:rsidRPr="00853692">
          <w:rPr>
            <w:rFonts w:eastAsiaTheme="minorHAnsi"/>
          </w:rPr>
          <w:t xml:space="preserve">A key field provides the scope of uniqueness. Example: unique </w:t>
        </w:r>
      </w:ins>
      <w:ins w:id="236" w:author="Don Mendelson" w:date="2017-04-03T09:35:00Z">
        <w:r w:rsidR="00853692">
          <w:rPr>
            <w:rFonts w:eastAsiaTheme="minorHAnsi"/>
          </w:rPr>
          <w:t xml:space="preserve">values </w:t>
        </w:r>
      </w:ins>
      <w:ins w:id="237" w:author="Don Mendelson" w:date="2017-04-03T09:29:00Z">
        <w:r w:rsidRPr="00853692">
          <w:rPr>
            <w:rFonts w:eastAsiaTheme="minorHAnsi"/>
          </w:rPr>
          <w:t>per day</w:t>
        </w:r>
      </w:ins>
    </w:p>
    <w:p w14:paraId="73D93325" w14:textId="77777777" w:rsidR="006070F6" w:rsidRPr="00853692" w:rsidRDefault="006070F6" w:rsidP="00853692">
      <w:pPr>
        <w:pStyle w:val="CodeExample"/>
        <w:keepNext/>
        <w:keepLines/>
        <w:rPr>
          <w:ins w:id="238" w:author="Don Mendelson" w:date="2017-04-03T09:29:00Z"/>
          <w:rStyle w:val="Code"/>
        </w:rPr>
      </w:pPr>
      <w:ins w:id="239" w:author="Don Mendelson" w:date="2017-04-03T09:29:00Z">
        <w:r w:rsidRPr="00853692">
          <w:rPr>
            <w:rStyle w:val="Code"/>
          </w:rPr>
          <w:t>&lt;fixr:fieldRef id="11" name="ClOrdID" presence="required"&gt;</w:t>
        </w:r>
        <w:r w:rsidRPr="00853692">
          <w:rPr>
            <w:rStyle w:val="Code"/>
          </w:rPr>
          <w:br/>
          <w:t>  &lt;fixr:rule&gt;</w:t>
        </w:r>
        <w:r w:rsidRPr="00853692">
          <w:rPr>
            <w:rStyle w:val="Code"/>
          </w:rPr>
          <w:br/>
          <w:t>    &lt;fixr:unique&gt;</w:t>
        </w:r>
        <w:r w:rsidRPr="00853692">
          <w:rPr>
            <w:rStyle w:val="Code"/>
          </w:rPr>
          <w:br/>
          <w:t>      &lt;fixr:fieldRef id="75" name="TradeDate"/&gt;</w:t>
        </w:r>
        <w:r w:rsidRPr="00853692">
          <w:rPr>
            <w:rStyle w:val="Code"/>
          </w:rPr>
          <w:br/>
          <w:t>    &lt;/fixr:unique&gt;</w:t>
        </w:r>
        <w:r w:rsidRPr="00853692">
          <w:rPr>
            <w:rStyle w:val="Code"/>
          </w:rPr>
          <w:br/>
          <w:t>  &lt;/fixr:rule&gt;</w:t>
        </w:r>
      </w:ins>
    </w:p>
    <w:p w14:paraId="6E8BFE7C" w14:textId="569FA72C" w:rsidR="006070F6" w:rsidRDefault="006070F6" w:rsidP="00853692">
      <w:pPr>
        <w:pStyle w:val="CodeExample"/>
        <w:keepNext/>
        <w:keepLines/>
        <w:rPr>
          <w:ins w:id="240" w:author="Don Mendelson" w:date="2017-04-03T09:31:00Z"/>
          <w:rStyle w:val="Code"/>
        </w:rPr>
      </w:pPr>
      <w:ins w:id="241" w:author="Don Mendelson" w:date="2017-04-03T09:29:00Z">
        <w:r w:rsidRPr="00853692">
          <w:rPr>
            <w:rStyle w:val="Code"/>
          </w:rPr>
          <w:t>&lt;fixr:fieldRef&gt;</w:t>
        </w:r>
      </w:ins>
    </w:p>
    <w:p w14:paraId="45DD2FA1" w14:textId="77777777" w:rsidR="00853692" w:rsidRPr="00853692" w:rsidRDefault="00853692" w:rsidP="00853692">
      <w:pPr>
        <w:rPr>
          <w:ins w:id="242" w:author="Don Mendelson" w:date="2017-04-03T09:29:00Z"/>
          <w:rStyle w:val="Code"/>
          <w:color w:val="000000" w:themeColor="text1"/>
        </w:rPr>
      </w:pPr>
    </w:p>
    <w:p w14:paraId="3E23D543" w14:textId="3A2B75CF" w:rsidR="00853692" w:rsidRPr="00853692" w:rsidRDefault="00853692" w:rsidP="00853692">
      <w:pPr>
        <w:pStyle w:val="TextExample"/>
        <w:keepNext/>
        <w:keepLines/>
        <w:rPr>
          <w:ins w:id="243" w:author="Don Mendelson" w:date="2017-04-03T09:31:00Z"/>
          <w:rFonts w:eastAsiaTheme="minorHAnsi"/>
        </w:rPr>
      </w:pPr>
      <w:ins w:id="244" w:author="Don Mendelson" w:date="2017-04-03T09:31:00Z">
        <w:r w:rsidRPr="00853692">
          <w:rPr>
            <w:rFonts w:eastAsiaTheme="minorHAnsi"/>
          </w:rPr>
          <w:lastRenderedPageBreak/>
          <w:t>A combination of fields defines scope of uniqueness. Example: unique per day and market segment.</w:t>
        </w:r>
      </w:ins>
    </w:p>
    <w:p w14:paraId="7FB949BF" w14:textId="77777777" w:rsidR="00853692" w:rsidRPr="00853692" w:rsidRDefault="00853692" w:rsidP="00853692">
      <w:pPr>
        <w:pStyle w:val="CodeExample"/>
        <w:keepNext/>
        <w:keepLines/>
        <w:rPr>
          <w:ins w:id="245" w:author="Don Mendelson" w:date="2017-04-03T09:31:00Z"/>
          <w:rStyle w:val="Code"/>
        </w:rPr>
      </w:pPr>
      <w:ins w:id="246" w:author="Don Mendelson" w:date="2017-04-03T09:31:00Z">
        <w:r w:rsidRPr="00853692">
          <w:rPr>
            <w:rStyle w:val="Code"/>
          </w:rPr>
          <w:t>&lt;fixr:fieldRef id="11" name="ClOrdID" presence="required"&gt;</w:t>
        </w:r>
        <w:r w:rsidRPr="00853692">
          <w:rPr>
            <w:rStyle w:val="Code"/>
          </w:rPr>
          <w:br/>
          <w:t>  &lt;fixr:rule&gt;</w:t>
        </w:r>
        <w:r w:rsidRPr="00853692">
          <w:rPr>
            <w:rFonts w:ascii="Helvetica" w:eastAsia="Times New Roman" w:hAnsi="Helvetica" w:cs="Helvetica"/>
            <w:color w:val="323232"/>
            <w:szCs w:val="20"/>
          </w:rPr>
          <w:br/>
        </w:r>
        <w:r w:rsidRPr="00853692">
          <w:rPr>
            <w:rStyle w:val="Code"/>
          </w:rPr>
          <w:t>    &lt;fixr:unique&gt;</w:t>
        </w:r>
        <w:r w:rsidRPr="00853692">
          <w:rPr>
            <w:rStyle w:val="Code"/>
          </w:rPr>
          <w:br/>
          <w:t>      &lt;fixr:fieldRef id="75" name="TradeDate"/&gt;</w:t>
        </w:r>
      </w:ins>
    </w:p>
    <w:p w14:paraId="024F1F7F" w14:textId="77777777" w:rsidR="00853692" w:rsidRPr="00853692" w:rsidRDefault="00853692" w:rsidP="00853692">
      <w:pPr>
        <w:pStyle w:val="CodeExample"/>
        <w:keepNext/>
        <w:keepLines/>
        <w:rPr>
          <w:ins w:id="247" w:author="Don Mendelson" w:date="2017-04-03T09:31:00Z"/>
          <w:rStyle w:val="Code"/>
        </w:rPr>
      </w:pPr>
      <w:ins w:id="248" w:author="Don Mendelson" w:date="2017-04-03T09:31:00Z">
        <w:r w:rsidRPr="00853692">
          <w:rPr>
            <w:rStyle w:val="Code"/>
          </w:rPr>
          <w:t>      &lt;fixr:fieldRef id="1300" name="MarketSegmentID"/&gt;</w:t>
        </w:r>
        <w:r w:rsidRPr="00853692">
          <w:rPr>
            <w:rStyle w:val="Code"/>
          </w:rPr>
          <w:br/>
          <w:t>    &lt;/fixr:unique&gt;</w:t>
        </w:r>
        <w:r w:rsidRPr="00853692">
          <w:rPr>
            <w:rStyle w:val="Code"/>
          </w:rPr>
          <w:br/>
          <w:t>  &lt;/fixr:rule&gt;</w:t>
        </w:r>
      </w:ins>
    </w:p>
    <w:p w14:paraId="30780F66" w14:textId="77777777" w:rsidR="00853692" w:rsidRPr="00853692" w:rsidRDefault="00853692" w:rsidP="00853692">
      <w:pPr>
        <w:pStyle w:val="CodeExample"/>
        <w:keepNext/>
        <w:keepLines/>
        <w:rPr>
          <w:ins w:id="249" w:author="Don Mendelson" w:date="2017-04-03T09:31:00Z"/>
          <w:rStyle w:val="Code"/>
        </w:rPr>
      </w:pPr>
      <w:ins w:id="250" w:author="Don Mendelson" w:date="2017-04-03T09:31:00Z">
        <w:r w:rsidRPr="00853692">
          <w:rPr>
            <w:rStyle w:val="Code"/>
          </w:rPr>
          <w:t>&lt;fixr:fieldRef&gt;</w:t>
        </w:r>
      </w:ins>
    </w:p>
    <w:p w14:paraId="26CB0CB9" w14:textId="77777777" w:rsidR="006070F6" w:rsidRPr="006070F6" w:rsidRDefault="006070F6" w:rsidP="006070F6">
      <w:pPr>
        <w:pStyle w:val="CodeExample"/>
        <w:keepNext/>
        <w:keepLines/>
        <w:rPr>
          <w:ins w:id="251" w:author="Don Mendelson" w:date="2017-04-03T09:27:00Z"/>
          <w:rStyle w:val="Code"/>
        </w:rPr>
      </w:pPr>
    </w:p>
    <w:p w14:paraId="761F002D" w14:textId="77777777" w:rsidR="006070F6" w:rsidRPr="00042EC1" w:rsidRDefault="006070F6" w:rsidP="002B2C4C">
      <w:pPr>
        <w:rPr>
          <w:rFonts w:ascii="Arial" w:eastAsiaTheme="minorHAnsi" w:hAnsi="Arial" w:cs="Arial"/>
          <w:color w:val="000000"/>
          <w:sz w:val="20"/>
          <w:szCs w:val="20"/>
        </w:rPr>
      </w:pPr>
    </w:p>
    <w:p w14:paraId="26964073" w14:textId="77777777" w:rsidR="00537E24" w:rsidRDefault="00537E24" w:rsidP="00537E24">
      <w:pPr>
        <w:pStyle w:val="Heading2"/>
      </w:pPr>
      <w:bookmarkStart w:id="252" w:name="_Toc480980576"/>
      <w:r>
        <w:t>Message structures</w:t>
      </w:r>
      <w:bookmarkEnd w:id="252"/>
    </w:p>
    <w:p w14:paraId="6D3348A7" w14:textId="77777777" w:rsidR="00B27A96" w:rsidRDefault="00B27A96" w:rsidP="00537E24">
      <w:pPr>
        <w:pStyle w:val="Heading3"/>
      </w:pPr>
      <w:bookmarkStart w:id="253" w:name="_Toc480980577"/>
      <w:r>
        <w:t>Protocol versions</w:t>
      </w:r>
      <w:bookmarkEnd w:id="253"/>
    </w:p>
    <w:p w14:paraId="63771671" w14:textId="56FA4FDA" w:rsidR="00B27A96" w:rsidRDefault="00B27A96" w:rsidP="00B27A96">
      <w:r>
        <w:t xml:space="preserve">The XML schema supports containment of multiple protocol versions in a single file. A party may support multiple FIX versions, or one file may contain both application messages and session protocol messages. </w:t>
      </w:r>
    </w:p>
    <w:p w14:paraId="5BD650E9" w14:textId="166F1F02" w:rsidR="00884539" w:rsidRDefault="00884539" w:rsidP="00B27A96">
      <w:r>
        <w:t>A &lt;</w:t>
      </w:r>
      <w:r w:rsidRPr="00884539">
        <w:rPr>
          <w:rStyle w:val="Code"/>
        </w:rPr>
        <w:t>protocol</w:t>
      </w:r>
      <w:r>
        <w:t>&gt; element contains components, messages and actors.</w:t>
      </w:r>
      <w:ins w:id="254" w:author="Don Mendelson" w:date="2017-03-31T11:01:00Z">
        <w:r w:rsidR="009606A3">
          <w:t xml:space="preserve"> Its </w:t>
        </w:r>
        <w:r w:rsidR="009606A3" w:rsidRPr="00A0699F">
          <w:rPr>
            <w:rStyle w:val="Code"/>
          </w:rPr>
          <w:t>name</w:t>
        </w:r>
        <w:r w:rsidR="009606A3">
          <w:t xml:space="preserve"> attribute uniquely identifies it</w:t>
        </w:r>
      </w:ins>
      <w:ins w:id="255" w:author="Don Mendelson" w:date="2017-03-31T11:02:00Z">
        <w:r w:rsidR="00A0699F">
          <w:t>. A protocol</w:t>
        </w:r>
      </w:ins>
      <w:ins w:id="256" w:author="Don Mendelson" w:date="2017-03-31T11:01:00Z">
        <w:r w:rsidR="00A0699F">
          <w:t xml:space="preserve"> </w:t>
        </w:r>
        <w:r w:rsidR="009606A3">
          <w:t xml:space="preserve">name should be </w:t>
        </w:r>
      </w:ins>
      <w:ins w:id="257" w:author="Don Mendelson" w:date="2017-03-31T11:02:00Z">
        <w:r w:rsidR="00A0699F">
          <w:t>stable; it should not change with minor updates.</w:t>
        </w:r>
      </w:ins>
      <w:ins w:id="258" w:author="Don Mendelson" w:date="2017-03-31T11:05:00Z">
        <w:r w:rsidR="00A0699F">
          <w:t xml:space="preserve"> Other attributes may be used for pedigree.</w:t>
        </w:r>
      </w:ins>
      <w:r>
        <w:t xml:space="preserve"> Its </w:t>
      </w:r>
      <w:r w:rsidRPr="00884539">
        <w:rPr>
          <w:rStyle w:val="Code"/>
        </w:rPr>
        <w:t>version</w:t>
      </w:r>
      <w:r>
        <w:t xml:space="preserve"> attribute tells the version of FIX or other protocol that is applies to. The optional </w:t>
      </w:r>
      <w:proofErr w:type="spellStart"/>
      <w:r w:rsidRPr="00884539">
        <w:rPr>
          <w:rStyle w:val="Code"/>
        </w:rPr>
        <w:t>specUrl</w:t>
      </w:r>
      <w:proofErr w:type="spellEnd"/>
      <w:r>
        <w:t xml:space="preserve"> attribute supplies the URI of the protocol specification.</w:t>
      </w:r>
      <w:r w:rsidR="00C56A11">
        <w:t xml:space="preserve"> The URI is not </w:t>
      </w:r>
      <w:r w:rsidR="008F3F3E">
        <w:t>required</w:t>
      </w:r>
      <w:r w:rsidR="00C56A11">
        <w:t xml:space="preserve"> to point to an programmatic artifact such as an XML schema directly. Rather, it may be the address of a web page that contains further cross-references.</w:t>
      </w:r>
    </w:p>
    <w:p w14:paraId="6AA4DCEB" w14:textId="437A4736" w:rsidR="00537E24" w:rsidRDefault="00537E24" w:rsidP="00537E24">
      <w:pPr>
        <w:pStyle w:val="Heading3"/>
      </w:pPr>
      <w:bookmarkStart w:id="259" w:name="_Toc480980578"/>
      <w:r>
        <w:t>Components</w:t>
      </w:r>
      <w:bookmarkEnd w:id="259"/>
    </w:p>
    <w:p w14:paraId="4E59500D" w14:textId="30FA2F44" w:rsidR="008F3F3E" w:rsidRDefault="00FD11AB" w:rsidP="00FD11AB">
      <w:r>
        <w:t xml:space="preserve">A component is </w:t>
      </w:r>
      <w:r w:rsidR="00884539">
        <w:t xml:space="preserve">a </w:t>
      </w:r>
      <w:r>
        <w:t>sequence of fields</w:t>
      </w:r>
      <w:r w:rsidR="006505DF">
        <w:t xml:space="preserve"> and nested components</w:t>
      </w:r>
      <w:r w:rsidR="00884539">
        <w:t>. There are two types of components, common blocks and repeating groups. Both types are contained by the &lt;</w:t>
      </w:r>
      <w:r w:rsidR="00884539" w:rsidRPr="00884539">
        <w:rPr>
          <w:rStyle w:val="Code"/>
        </w:rPr>
        <w:t>components</w:t>
      </w:r>
      <w:r w:rsidR="00884539">
        <w:t xml:space="preserve">&gt; </w:t>
      </w:r>
      <w:r w:rsidR="00804013">
        <w:t xml:space="preserve">parent </w:t>
      </w:r>
      <w:r w:rsidR="00884539">
        <w:t>element.</w:t>
      </w:r>
    </w:p>
    <w:p w14:paraId="2143B828" w14:textId="126D39AB" w:rsidR="00CE7BC5" w:rsidRDefault="00CE7BC5" w:rsidP="00CE7BC5">
      <w:pPr>
        <w:pStyle w:val="Heading4"/>
      </w:pPr>
      <w:r>
        <w:t>Component identifiers</w:t>
      </w:r>
    </w:p>
    <w:p w14:paraId="1D033433" w14:textId="67C98A34" w:rsidR="00CE7BC5" w:rsidRPr="002D5C2E" w:rsidDel="002D5C2E" w:rsidRDefault="00CE7BC5" w:rsidP="00CE7BC5">
      <w:pPr>
        <w:rPr>
          <w:del w:id="260" w:author="Don Mendelson" w:date="2017-03-31T10:28:00Z"/>
          <w:rFonts w:ascii="Arial" w:eastAsiaTheme="minorHAnsi" w:hAnsi="Arial" w:cs="Arial"/>
          <w:color w:val="000000"/>
          <w:sz w:val="20"/>
          <w:szCs w:val="20"/>
        </w:rPr>
      </w:pPr>
      <w:r>
        <w:t xml:space="preserve">Like a field, a component has a numeric </w:t>
      </w:r>
      <w:r w:rsidRPr="00CE7BC5">
        <w:rPr>
          <w:rStyle w:val="Code"/>
        </w:rPr>
        <w:t>id</w:t>
      </w:r>
      <w:r>
        <w:t xml:space="preserve"> attribute and a string </w:t>
      </w:r>
      <w:r w:rsidRPr="00CE7BC5">
        <w:rPr>
          <w:rStyle w:val="Code"/>
        </w:rPr>
        <w:t>name</w:t>
      </w:r>
      <w:r>
        <w:t xml:space="preserve"> attribute. </w:t>
      </w:r>
      <w:r w:rsidR="006505DF">
        <w:t>For all references to a component, the two key attributes must be consistent.</w:t>
      </w:r>
      <w:ins w:id="261" w:author="Don Mendelson" w:date="2017-03-31T10:28:00Z">
        <w:r w:rsidR="002D5C2E">
          <w:t xml:space="preserve"> </w:t>
        </w:r>
        <w:r w:rsidR="002D5C2E">
          <w:rPr>
            <w:rFonts w:ascii="Arial" w:eastAsiaTheme="minorHAnsi" w:hAnsi="Arial" w:cs="Arial"/>
            <w:color w:val="000000"/>
            <w:sz w:val="20"/>
            <w:szCs w:val="20"/>
          </w:rPr>
          <w:t xml:space="preserve">The schema enforces uniqueness of the </w:t>
        </w:r>
        <w:r w:rsidR="002D5C2E" w:rsidRPr="002D5C2E">
          <w:rPr>
            <w:rStyle w:val="Code"/>
          </w:rPr>
          <w:t>id</w:t>
        </w:r>
        <w:r w:rsidR="002D5C2E">
          <w:rPr>
            <w:rFonts w:ascii="Arial" w:eastAsiaTheme="minorHAnsi" w:hAnsi="Arial" w:cs="Arial"/>
            <w:color w:val="000000"/>
            <w:sz w:val="20"/>
            <w:szCs w:val="20"/>
          </w:rPr>
          <w:t xml:space="preserve"> attribute among both types of components.</w:t>
        </w:r>
      </w:ins>
      <w:ins w:id="262" w:author="Don Mendelson" w:date="2017-03-31T14:40:00Z">
        <w:r w:rsidR="00650223">
          <w:rPr>
            <w:rFonts w:ascii="Arial" w:eastAsiaTheme="minorHAnsi" w:hAnsi="Arial" w:cs="Arial"/>
            <w:color w:val="000000"/>
            <w:sz w:val="20"/>
            <w:szCs w:val="20"/>
          </w:rPr>
          <w:t xml:space="preserve"> </w:t>
        </w:r>
      </w:ins>
    </w:p>
    <w:p w14:paraId="034A108B" w14:textId="1626A6B7" w:rsidR="00CE7BC5" w:rsidRDefault="00CE7BC5" w:rsidP="00CE7BC5">
      <w:pPr>
        <w:rPr>
          <w:rFonts w:ascii="Arial" w:eastAsiaTheme="minorHAnsi" w:hAnsi="Arial" w:cs="Arial"/>
          <w:color w:val="000000"/>
          <w:sz w:val="20"/>
          <w:szCs w:val="20"/>
        </w:rPr>
      </w:pPr>
      <w:del w:id="263" w:author="Don Mendelson" w:date="2017-03-31T10:29:00Z">
        <w:r w:rsidDel="002D5C2E">
          <w:delText xml:space="preserve">Also, </w:delText>
        </w:r>
      </w:del>
      <w:ins w:id="264" w:author="Don Mendelson" w:date="2017-03-31T10:29:00Z">
        <w:r w:rsidR="002D5C2E">
          <w:t>L</w:t>
        </w:r>
      </w:ins>
      <w:del w:id="265" w:author="Don Mendelson" w:date="2017-03-31T10:29:00Z">
        <w:r w:rsidDel="002D5C2E">
          <w:delText>l</w:delText>
        </w:r>
      </w:del>
      <w:r>
        <w:t xml:space="preserve">ike a field, a component can be annotated for documentation and carries pedigree attributes of attribute group </w:t>
      </w:r>
      <w:proofErr w:type="spellStart"/>
      <w:r w:rsidRPr="00CE7BC5">
        <w:rPr>
          <w:rStyle w:val="Code"/>
          <w:highlight w:val="white"/>
        </w:rPr>
        <w:t>entityAttribGrp</w:t>
      </w:r>
      <w:proofErr w:type="spellEnd"/>
      <w:r>
        <w:rPr>
          <w:rFonts w:ascii="Arial" w:eastAsiaTheme="minorHAnsi" w:hAnsi="Arial" w:cs="Arial"/>
          <w:color w:val="000000"/>
          <w:sz w:val="20"/>
          <w:szCs w:val="20"/>
        </w:rPr>
        <w:t>.</w:t>
      </w:r>
    </w:p>
    <w:p w14:paraId="51BC047A" w14:textId="58680E89" w:rsidR="00537E24" w:rsidRDefault="00CE7BC5" w:rsidP="00537E24">
      <w:pPr>
        <w:pStyle w:val="Heading4"/>
      </w:pPr>
      <w:r>
        <w:t>Common block</w:t>
      </w:r>
    </w:p>
    <w:p w14:paraId="4BDC0CBD" w14:textId="29080CEE" w:rsidR="008F3F3E" w:rsidRDefault="00884539" w:rsidP="00537E24">
      <w:r>
        <w:t>A common block component is designed to specified</w:t>
      </w:r>
      <w:r w:rsidR="006505DF" w:rsidRPr="006505DF">
        <w:t xml:space="preserve"> </w:t>
      </w:r>
      <w:r w:rsidR="006505DF">
        <w:t>once</w:t>
      </w:r>
      <w:r>
        <w:t xml:space="preserve"> in detail but reused in multiple message types</w:t>
      </w:r>
      <w:r w:rsidR="006505DF">
        <w:t xml:space="preserve"> by refe</w:t>
      </w:r>
      <w:r w:rsidR="00D21A61">
        <w:t>re</w:t>
      </w:r>
      <w:r w:rsidR="006505DF">
        <w:t>nce</w:t>
      </w:r>
      <w:r>
        <w:t>.</w:t>
      </w:r>
      <w:r w:rsidR="00D21A61">
        <w:t xml:space="preserve"> An example of a common block is “Instrument”. It is a collection of the possible fields describing an instrument to be traded, and it is used in many FIX messages.</w:t>
      </w:r>
      <w:r w:rsidR="004842E1">
        <w:t xml:space="preserve"> A common block is implemented as a &lt;</w:t>
      </w:r>
      <w:r w:rsidR="004842E1" w:rsidRPr="004842E1">
        <w:rPr>
          <w:rStyle w:val="Code"/>
        </w:rPr>
        <w:t>component</w:t>
      </w:r>
      <w:r w:rsidR="004842E1">
        <w:t>&gt; element in the schema.</w:t>
      </w:r>
    </w:p>
    <w:p w14:paraId="79B23C78" w14:textId="64C13790" w:rsidR="008F3F3E" w:rsidRDefault="008F3F3E" w:rsidP="00537E24">
      <w:r>
        <w:t>Rules about order of fields or nested components, if any, depend upon the presentation protocol. Since Orchestra supports multiple encodings, the order of fields in an Orchestra file is not guaranteed to match the order on the wire.</w:t>
      </w:r>
    </w:p>
    <w:p w14:paraId="0E5759AC" w14:textId="50C6DF64" w:rsidR="00537E24" w:rsidRDefault="00CE7BC5" w:rsidP="00537E24">
      <w:pPr>
        <w:pStyle w:val="Heading4"/>
      </w:pPr>
      <w:r>
        <w:t>Repeating group</w:t>
      </w:r>
    </w:p>
    <w:p w14:paraId="7874DB90" w14:textId="0476DC44" w:rsidR="00D21A61" w:rsidRDefault="00D21A61" w:rsidP="00D21A61">
      <w:r>
        <w:t>A repeating group is</w:t>
      </w:r>
      <w:r w:rsidR="008F3F3E">
        <w:t xml:space="preserve"> like a common block</w:t>
      </w:r>
      <w:r>
        <w:t xml:space="preserve"> but with one additional feature: it represents an </w:t>
      </w:r>
      <w:r w:rsidRPr="00D21A61">
        <w:rPr>
          <w:i/>
        </w:rPr>
        <w:t>array of</w:t>
      </w:r>
      <w:r>
        <w:t xml:space="preserve"> blocks to be sent on the wire. In FIX tag=value encoding, a counter of datatype </w:t>
      </w:r>
      <w:proofErr w:type="spellStart"/>
      <w:r w:rsidRPr="004842E1">
        <w:rPr>
          <w:rStyle w:val="Code"/>
        </w:rPr>
        <w:t>NumInGroup</w:t>
      </w:r>
      <w:proofErr w:type="spellEnd"/>
      <w:r>
        <w:t xml:space="preserve"> precedes </w:t>
      </w:r>
      <w:r>
        <w:lastRenderedPageBreak/>
        <w:t xml:space="preserve">the array when transmitted. In other encodings, such as </w:t>
      </w:r>
      <w:r w:rsidR="004842E1">
        <w:t>FIXML, the array is implicit in the presentation protocol.</w:t>
      </w:r>
    </w:p>
    <w:p w14:paraId="148807FF" w14:textId="074D8192" w:rsidR="004842E1" w:rsidRDefault="004842E1" w:rsidP="00D21A61">
      <w:pPr>
        <w:rPr>
          <w:rFonts w:ascii="Arial" w:eastAsiaTheme="minorHAnsi" w:hAnsi="Arial" w:cs="Arial"/>
          <w:color w:val="000000"/>
          <w:sz w:val="20"/>
          <w:szCs w:val="20"/>
        </w:rPr>
      </w:pPr>
      <w:r>
        <w:t>A repeating group is specified by a &lt;</w:t>
      </w:r>
      <w:r w:rsidRPr="004842E1">
        <w:rPr>
          <w:rStyle w:val="Code"/>
        </w:rPr>
        <w:t>group</w:t>
      </w:r>
      <w:r>
        <w:t xml:space="preserve">&gt; element. It has attributes to specify the associated </w:t>
      </w:r>
      <w:proofErr w:type="spellStart"/>
      <w:r>
        <w:t>NumInGroup</w:t>
      </w:r>
      <w:proofErr w:type="spellEnd"/>
      <w:r>
        <w:t xml:space="preserve"> field by id and name, </w:t>
      </w:r>
      <w:proofErr w:type="spellStart"/>
      <w:r w:rsidRPr="004842E1">
        <w:rPr>
          <w:rStyle w:val="Code"/>
          <w:highlight w:val="white"/>
        </w:rPr>
        <w:t>numInGroupId</w:t>
      </w:r>
      <w:proofErr w:type="spellEnd"/>
      <w:r>
        <w:rPr>
          <w:rFonts w:ascii="Arial" w:eastAsiaTheme="minorHAnsi" w:hAnsi="Arial" w:cs="Arial"/>
          <w:color w:val="000000"/>
          <w:sz w:val="20"/>
          <w:szCs w:val="20"/>
        </w:rPr>
        <w:t xml:space="preserve"> and </w:t>
      </w:r>
      <w:proofErr w:type="spellStart"/>
      <w:r w:rsidRPr="004842E1">
        <w:rPr>
          <w:rStyle w:val="Code"/>
          <w:highlight w:val="white"/>
        </w:rPr>
        <w:t>numInGroupName</w:t>
      </w:r>
      <w:proofErr w:type="spellEnd"/>
      <w:r>
        <w:rPr>
          <w:rFonts w:ascii="Arial" w:eastAsiaTheme="minorHAnsi" w:hAnsi="Arial" w:cs="Arial"/>
          <w:color w:val="000000"/>
          <w:sz w:val="20"/>
          <w:szCs w:val="20"/>
        </w:rPr>
        <w:t>, respectively. As with any field reference, both keys must be populated and must be consistent with the referenced field.</w:t>
      </w:r>
    </w:p>
    <w:p w14:paraId="4370623B" w14:textId="48D2D28D" w:rsidR="004842E1" w:rsidRDefault="00773761" w:rsidP="00D21A61">
      <w:pPr>
        <w:rPr>
          <w:rFonts w:ascii="Arial" w:eastAsiaTheme="minorHAnsi" w:hAnsi="Arial" w:cs="Arial"/>
          <w:color w:val="000000"/>
          <w:sz w:val="20"/>
          <w:szCs w:val="20"/>
        </w:rPr>
      </w:pPr>
      <w:r>
        <w:rPr>
          <w:rFonts w:ascii="Arial" w:eastAsiaTheme="minorHAnsi" w:hAnsi="Arial" w:cs="Arial"/>
          <w:color w:val="000000"/>
          <w:sz w:val="20"/>
          <w:szCs w:val="20"/>
        </w:rPr>
        <w:t>L</w:t>
      </w:r>
      <w:r w:rsidR="004842E1">
        <w:rPr>
          <w:rFonts w:ascii="Arial" w:eastAsiaTheme="minorHAnsi" w:hAnsi="Arial" w:cs="Arial"/>
          <w:color w:val="000000"/>
          <w:sz w:val="20"/>
          <w:szCs w:val="20"/>
        </w:rPr>
        <w:t xml:space="preserve">imits on </w:t>
      </w:r>
      <w:r>
        <w:rPr>
          <w:rFonts w:ascii="Arial" w:eastAsiaTheme="minorHAnsi" w:hAnsi="Arial" w:cs="Arial"/>
          <w:color w:val="000000"/>
          <w:sz w:val="20"/>
          <w:szCs w:val="20"/>
        </w:rPr>
        <w:t>the</w:t>
      </w:r>
      <w:r w:rsidR="004842E1">
        <w:rPr>
          <w:rFonts w:ascii="Arial" w:eastAsiaTheme="minorHAnsi" w:hAnsi="Arial" w:cs="Arial"/>
          <w:color w:val="000000"/>
          <w:sz w:val="20"/>
          <w:szCs w:val="20"/>
        </w:rPr>
        <w:t xml:space="preserve"> size </w:t>
      </w:r>
      <w:r>
        <w:rPr>
          <w:rFonts w:ascii="Arial" w:eastAsiaTheme="minorHAnsi" w:hAnsi="Arial" w:cs="Arial"/>
          <w:color w:val="000000"/>
          <w:sz w:val="20"/>
          <w:szCs w:val="20"/>
        </w:rPr>
        <w:t xml:space="preserve">of a repeating group </w:t>
      </w:r>
      <w:r w:rsidR="004842E1">
        <w:rPr>
          <w:rFonts w:ascii="Arial" w:eastAsiaTheme="minorHAnsi" w:hAnsi="Arial" w:cs="Arial"/>
          <w:color w:val="000000"/>
          <w:sz w:val="20"/>
          <w:szCs w:val="20"/>
        </w:rPr>
        <w:t xml:space="preserve">may optionally be specified with </w:t>
      </w:r>
      <w:proofErr w:type="spellStart"/>
      <w:r w:rsidR="004842E1" w:rsidRPr="004842E1">
        <w:rPr>
          <w:rStyle w:val="Code"/>
          <w:highlight w:val="white"/>
        </w:rPr>
        <w:t>implMinOccurs</w:t>
      </w:r>
      <w:proofErr w:type="spellEnd"/>
      <w:r w:rsidR="004842E1">
        <w:rPr>
          <w:rFonts w:ascii="Arial" w:eastAsiaTheme="minorHAnsi" w:hAnsi="Arial" w:cs="Arial"/>
          <w:color w:val="000000"/>
          <w:sz w:val="20"/>
          <w:szCs w:val="20"/>
        </w:rPr>
        <w:t xml:space="preserve"> and </w:t>
      </w:r>
      <w:proofErr w:type="spellStart"/>
      <w:r w:rsidR="004842E1" w:rsidRPr="004842E1">
        <w:rPr>
          <w:rStyle w:val="Code"/>
          <w:highlight w:val="white"/>
        </w:rPr>
        <w:t>implMaxOccurs</w:t>
      </w:r>
      <w:proofErr w:type="spellEnd"/>
      <w:r w:rsidR="004842E1">
        <w:rPr>
          <w:rFonts w:ascii="Arial" w:eastAsiaTheme="minorHAnsi" w:hAnsi="Arial" w:cs="Arial"/>
          <w:color w:val="000000"/>
          <w:sz w:val="20"/>
          <w:szCs w:val="20"/>
        </w:rPr>
        <w:t xml:space="preserve"> attributes.</w:t>
      </w:r>
      <w:r>
        <w:rPr>
          <w:rFonts w:ascii="Arial" w:eastAsiaTheme="minorHAnsi" w:hAnsi="Arial" w:cs="Arial"/>
          <w:color w:val="000000"/>
          <w:sz w:val="20"/>
          <w:szCs w:val="20"/>
        </w:rPr>
        <w:t xml:space="preserve"> If those attributes are not present, then the repeating has unbound size.</w:t>
      </w:r>
    </w:p>
    <w:p w14:paraId="5AE4412A" w14:textId="77777777" w:rsidR="004168B4" w:rsidRDefault="004168B4" w:rsidP="00D21A61">
      <w:pPr>
        <w:rPr>
          <w:rFonts w:ascii="Arial" w:eastAsiaTheme="minorHAnsi" w:hAnsi="Arial" w:cs="Arial"/>
          <w:color w:val="000000"/>
          <w:sz w:val="20"/>
          <w:szCs w:val="20"/>
        </w:rPr>
      </w:pPr>
    </w:p>
    <w:p w14:paraId="619CA6DE" w14:textId="122A6B8F" w:rsidR="004168B4" w:rsidRPr="004168B4" w:rsidRDefault="004168B4" w:rsidP="004168B4">
      <w:pPr>
        <w:pStyle w:val="TextExample"/>
        <w:keepNext/>
        <w:keepLines/>
        <w:rPr>
          <w:rStyle w:val="Code"/>
          <w:rFonts w:asciiTheme="majorHAnsi" w:hAnsiTheme="majorHAnsi"/>
          <w:sz w:val="22"/>
        </w:rPr>
      </w:pPr>
      <w:r w:rsidRPr="004168B4">
        <w:rPr>
          <w:rStyle w:val="Code"/>
          <w:rFonts w:asciiTheme="majorHAnsi" w:hAnsiTheme="majorHAnsi"/>
          <w:sz w:val="22"/>
        </w:rPr>
        <w:t>A repeating group with member</w:t>
      </w:r>
      <w:r>
        <w:rPr>
          <w:rStyle w:val="Code"/>
          <w:rFonts w:asciiTheme="majorHAnsi" w:hAnsiTheme="majorHAnsi"/>
          <w:sz w:val="22"/>
        </w:rPr>
        <w:t xml:space="preserve"> field</w:t>
      </w:r>
      <w:r w:rsidRPr="004168B4">
        <w:rPr>
          <w:rStyle w:val="Code"/>
          <w:rFonts w:asciiTheme="majorHAnsi" w:hAnsiTheme="majorHAnsi"/>
          <w:sz w:val="22"/>
        </w:rPr>
        <w:t xml:space="preserve">s and reference to </w:t>
      </w:r>
      <w:proofErr w:type="spellStart"/>
      <w:r w:rsidRPr="004168B4">
        <w:rPr>
          <w:rStyle w:val="Code"/>
          <w:rFonts w:asciiTheme="majorHAnsi" w:hAnsiTheme="majorHAnsi"/>
          <w:sz w:val="22"/>
        </w:rPr>
        <w:t>NumInGroup</w:t>
      </w:r>
      <w:proofErr w:type="spellEnd"/>
    </w:p>
    <w:p w14:paraId="51BA7E0A" w14:textId="77777777" w:rsidR="004168B4" w:rsidRPr="004168B4" w:rsidRDefault="004168B4" w:rsidP="004168B4">
      <w:pPr>
        <w:pStyle w:val="CodeExample"/>
        <w:keepNext/>
        <w:keepLines/>
        <w:ind w:firstLine="360"/>
        <w:rPr>
          <w:rStyle w:val="Code"/>
        </w:rPr>
      </w:pPr>
      <w:r w:rsidRPr="004168B4">
        <w:rPr>
          <w:rStyle w:val="Code"/>
        </w:rPr>
        <w:t>&lt;fixr:group id="2096" added="FIX.4.4" name="UndlyInstrumentPtysSubGrp" numInGroupId="1062" numInGroupName="NoUndlyInstrumentPartySubIDs" category="Common"&gt;</w:t>
      </w:r>
    </w:p>
    <w:p w14:paraId="7A8222C4" w14:textId="77777777" w:rsidR="004168B4" w:rsidRPr="004168B4" w:rsidRDefault="004168B4" w:rsidP="004168B4">
      <w:pPr>
        <w:pStyle w:val="CodeExample"/>
        <w:keepNext/>
        <w:keepLines/>
        <w:ind w:firstLine="360"/>
        <w:rPr>
          <w:rStyle w:val="Code"/>
        </w:rPr>
      </w:pPr>
      <w:r>
        <w:rPr>
          <w:rStyle w:val="Code"/>
        </w:rPr>
        <w:t xml:space="preserve">  </w:t>
      </w:r>
      <w:r w:rsidRPr="004168B4">
        <w:rPr>
          <w:rStyle w:val="Code"/>
        </w:rPr>
        <w:t>&lt;fieldRef id="1063" name="UnderlyingInstrumentPartySubID" added="FIX.4.4"/&gt;</w:t>
      </w:r>
    </w:p>
    <w:p w14:paraId="6D7CB0F0" w14:textId="77777777" w:rsidR="004168B4" w:rsidRPr="004168B4" w:rsidRDefault="004168B4" w:rsidP="004168B4">
      <w:pPr>
        <w:pStyle w:val="CodeExample"/>
        <w:keepNext/>
        <w:keepLines/>
        <w:ind w:firstLine="360"/>
        <w:rPr>
          <w:rStyle w:val="Code"/>
        </w:rPr>
      </w:pPr>
      <w:r>
        <w:rPr>
          <w:rStyle w:val="Code"/>
        </w:rPr>
        <w:t xml:space="preserve">  </w:t>
      </w:r>
      <w:r w:rsidRPr="004168B4">
        <w:rPr>
          <w:rStyle w:val="Code"/>
        </w:rPr>
        <w:t>&lt;fieldRef id="1064" name="UnderlyingInstrumentPartySubIDType" added="FIX.4.4"/&gt;</w:t>
      </w:r>
    </w:p>
    <w:p w14:paraId="639CCB37" w14:textId="77777777" w:rsidR="004168B4" w:rsidRPr="004168B4" w:rsidRDefault="004168B4" w:rsidP="004168B4">
      <w:pPr>
        <w:pStyle w:val="CodeExample"/>
        <w:keepNext/>
        <w:keepLines/>
        <w:ind w:firstLine="360"/>
        <w:rPr>
          <w:rStyle w:val="Code"/>
        </w:rPr>
      </w:pPr>
      <w:r w:rsidRPr="004168B4">
        <w:rPr>
          <w:rStyle w:val="Code"/>
        </w:rPr>
        <w:t>&lt;/fixr:group&gt;</w:t>
      </w:r>
    </w:p>
    <w:p w14:paraId="0812A0D1" w14:textId="19567FED" w:rsidR="004168B4" w:rsidRPr="00D21A61" w:rsidRDefault="004168B4" w:rsidP="00D21A61"/>
    <w:p w14:paraId="12E4EE6E" w14:textId="69BC1856" w:rsidR="00D21A61" w:rsidRDefault="00D21A61" w:rsidP="00D21A61">
      <w:pPr>
        <w:pStyle w:val="Heading4"/>
      </w:pPr>
      <w:r w:rsidRPr="006505DF">
        <w:t xml:space="preserve">Component </w:t>
      </w:r>
      <w:r w:rsidR="004842E1">
        <w:t>members</w:t>
      </w:r>
    </w:p>
    <w:p w14:paraId="739BAD27" w14:textId="19DB5168" w:rsidR="00D21A61" w:rsidRDefault="00D21A61" w:rsidP="00D21A61">
      <w:r>
        <w:t xml:space="preserve">A component </w:t>
      </w:r>
      <w:r w:rsidR="004842E1">
        <w:t>may</w:t>
      </w:r>
      <w:r>
        <w:t xml:space="preserve"> contain </w:t>
      </w:r>
      <w:r w:rsidR="004842E1">
        <w:t xml:space="preserve">reference </w:t>
      </w:r>
      <w:r>
        <w:t>elements of three types</w:t>
      </w:r>
      <w:r w:rsidR="00843A8F">
        <w:t xml:space="preserve"> in any combination</w:t>
      </w:r>
      <w:r>
        <w:t xml:space="preserve">. </w:t>
      </w:r>
      <w:r w:rsidR="00F263C2">
        <w:t>A component must contain at least one member.</w:t>
      </w:r>
    </w:p>
    <w:p w14:paraId="364E9E0A" w14:textId="06AC5B0E" w:rsidR="00D21A61" w:rsidRDefault="00D21A61" w:rsidP="00D21A61">
      <w:pPr>
        <w:pStyle w:val="ListParagraph"/>
        <w:numPr>
          <w:ilvl w:val="0"/>
          <w:numId w:val="14"/>
        </w:numPr>
      </w:pPr>
      <w:r>
        <w:t>A &lt;</w:t>
      </w:r>
      <w:proofErr w:type="spellStart"/>
      <w:r w:rsidRPr="006505DF">
        <w:rPr>
          <w:rStyle w:val="Code"/>
        </w:rPr>
        <w:t>fieldRef</w:t>
      </w:r>
      <w:proofErr w:type="spellEnd"/>
      <w:r>
        <w:t>&gt; element</w:t>
      </w:r>
      <w:r w:rsidR="00F263C2">
        <w:t xml:space="preserve"> represents a field in a block or repeating group. It</w:t>
      </w:r>
      <w:r>
        <w:t xml:space="preserve"> is a reference to a &lt;</w:t>
      </w:r>
      <w:r w:rsidRPr="006505DF">
        <w:rPr>
          <w:rStyle w:val="Code"/>
        </w:rPr>
        <w:t>field</w:t>
      </w:r>
      <w:r>
        <w:t>&gt; element within the &lt;</w:t>
      </w:r>
      <w:r w:rsidRPr="006505DF">
        <w:rPr>
          <w:rStyle w:val="Code"/>
        </w:rPr>
        <w:t>fields</w:t>
      </w:r>
      <w:r>
        <w:t xml:space="preserve">&gt; container. The </w:t>
      </w:r>
      <w:r w:rsidRPr="006505DF">
        <w:rPr>
          <w:rStyle w:val="Code"/>
        </w:rPr>
        <w:t>id</w:t>
      </w:r>
      <w:r>
        <w:t xml:space="preserve"> and </w:t>
      </w:r>
      <w:r w:rsidRPr="006505DF">
        <w:rPr>
          <w:rStyle w:val="Code"/>
        </w:rPr>
        <w:t>name</w:t>
      </w:r>
      <w:r>
        <w:t xml:space="preserve"> attributes of the reference must match a &lt;</w:t>
      </w:r>
      <w:r w:rsidRPr="006505DF">
        <w:rPr>
          <w:rStyle w:val="Code"/>
        </w:rPr>
        <w:t>field</w:t>
      </w:r>
      <w:r>
        <w:t>&gt; consistently.</w:t>
      </w:r>
    </w:p>
    <w:p w14:paraId="0111BCA1" w14:textId="0289AE8E" w:rsidR="00D21A61" w:rsidRDefault="00D21A61" w:rsidP="00D21A61">
      <w:pPr>
        <w:pStyle w:val="ListParagraph"/>
        <w:numPr>
          <w:ilvl w:val="0"/>
          <w:numId w:val="14"/>
        </w:numPr>
      </w:pPr>
      <w:r>
        <w:t>A &lt;</w:t>
      </w:r>
      <w:proofErr w:type="spellStart"/>
      <w:r>
        <w:t>componentRef</w:t>
      </w:r>
      <w:proofErr w:type="spellEnd"/>
      <w:r>
        <w:t xml:space="preserve">&gt; element represents a nested component. There is no limit in the schema to the level of nesting, although </w:t>
      </w:r>
      <w:r w:rsidR="00A17EDB">
        <w:t>a presentation</w:t>
      </w:r>
      <w:r>
        <w:t xml:space="preserve"> protocol may have rules about it, and there may be practical limits. The reference must match the referenced &lt;</w:t>
      </w:r>
      <w:r w:rsidRPr="00D21A61">
        <w:rPr>
          <w:rStyle w:val="Code"/>
        </w:rPr>
        <w:t>component</w:t>
      </w:r>
      <w:r>
        <w:t xml:space="preserve">&gt; on both </w:t>
      </w:r>
      <w:r w:rsidRPr="00D21A61">
        <w:rPr>
          <w:rStyle w:val="Code"/>
        </w:rPr>
        <w:t>id</w:t>
      </w:r>
      <w:r>
        <w:t xml:space="preserve"> and </w:t>
      </w:r>
      <w:r w:rsidRPr="00D21A61">
        <w:rPr>
          <w:rStyle w:val="Code"/>
        </w:rPr>
        <w:t>name</w:t>
      </w:r>
      <w:r>
        <w:t xml:space="preserve"> attributes. The referenced &lt;</w:t>
      </w:r>
      <w:r w:rsidRPr="00D21A61">
        <w:rPr>
          <w:rStyle w:val="Code"/>
        </w:rPr>
        <w:t>component</w:t>
      </w:r>
      <w:r>
        <w:t xml:space="preserve">&gt; must be contained within the same </w:t>
      </w:r>
      <w:r w:rsidRPr="00D21A61">
        <w:rPr>
          <w:rStyle w:val="Code"/>
        </w:rPr>
        <w:t>&lt;protocol&gt;/&lt;components&gt;</w:t>
      </w:r>
      <w:r>
        <w:t xml:space="preserve"> </w:t>
      </w:r>
      <w:r w:rsidR="00A17EDB">
        <w:t>ancestor</w:t>
      </w:r>
      <w:r>
        <w:t>.</w:t>
      </w:r>
    </w:p>
    <w:p w14:paraId="443F7FB7" w14:textId="3CE02F74" w:rsidR="00D21A61" w:rsidRPr="004168B4" w:rsidRDefault="00D21A61" w:rsidP="00D21A61">
      <w:pPr>
        <w:pStyle w:val="ListParagraph"/>
        <w:numPr>
          <w:ilvl w:val="0"/>
          <w:numId w:val="14"/>
        </w:numPr>
      </w:pPr>
      <w:r>
        <w:t>A &lt;</w:t>
      </w:r>
      <w:proofErr w:type="spellStart"/>
      <w:r>
        <w:t>groupRef</w:t>
      </w:r>
      <w:proofErr w:type="spellEnd"/>
      <w:r>
        <w:t>&gt; element similarly refers to a nested &lt;</w:t>
      </w:r>
      <w:r w:rsidRPr="00D21A61">
        <w:rPr>
          <w:rStyle w:val="Code"/>
        </w:rPr>
        <w:t>group</w:t>
      </w:r>
      <w:r>
        <w:t>&gt; repeating group element.</w:t>
      </w:r>
      <w:r w:rsidR="00773761">
        <w:t xml:space="preserve"> Limits of the size of particular instance of a repeating group </w:t>
      </w:r>
      <w:r w:rsidR="00F263C2">
        <w:t xml:space="preserve">may be overridden </w:t>
      </w:r>
      <w:r w:rsidR="00773761">
        <w:t xml:space="preserve">by setting </w:t>
      </w:r>
      <w:proofErr w:type="spellStart"/>
      <w:r w:rsidR="00773761" w:rsidRPr="004842E1">
        <w:rPr>
          <w:rStyle w:val="Code"/>
          <w:highlight w:val="white"/>
        </w:rPr>
        <w:t>implMinOccurs</w:t>
      </w:r>
      <w:proofErr w:type="spellEnd"/>
      <w:r w:rsidR="00773761">
        <w:rPr>
          <w:rFonts w:ascii="Arial" w:eastAsiaTheme="minorHAnsi" w:hAnsi="Arial" w:cs="Arial"/>
          <w:color w:val="000000"/>
          <w:sz w:val="20"/>
          <w:szCs w:val="20"/>
        </w:rPr>
        <w:t xml:space="preserve"> and </w:t>
      </w:r>
      <w:proofErr w:type="spellStart"/>
      <w:r w:rsidR="00773761" w:rsidRPr="004842E1">
        <w:rPr>
          <w:rStyle w:val="Code"/>
          <w:highlight w:val="white"/>
        </w:rPr>
        <w:t>implMaxOccurs</w:t>
      </w:r>
      <w:proofErr w:type="spellEnd"/>
      <w:r w:rsidR="00773761">
        <w:rPr>
          <w:rFonts w:ascii="Arial" w:eastAsiaTheme="minorHAnsi" w:hAnsi="Arial" w:cs="Arial"/>
          <w:color w:val="000000"/>
          <w:sz w:val="20"/>
          <w:szCs w:val="20"/>
        </w:rPr>
        <w:t xml:space="preserve"> attributes on the &lt;</w:t>
      </w:r>
      <w:proofErr w:type="spellStart"/>
      <w:r w:rsidR="00773761" w:rsidRPr="00773761">
        <w:rPr>
          <w:rStyle w:val="Code"/>
        </w:rPr>
        <w:t>groupRef</w:t>
      </w:r>
      <w:proofErr w:type="spellEnd"/>
      <w:r w:rsidR="00773761">
        <w:rPr>
          <w:rFonts w:ascii="Arial" w:eastAsiaTheme="minorHAnsi" w:hAnsi="Arial" w:cs="Arial"/>
          <w:color w:val="000000"/>
          <w:sz w:val="20"/>
          <w:szCs w:val="20"/>
        </w:rPr>
        <w:t>&gt; element.</w:t>
      </w:r>
    </w:p>
    <w:p w14:paraId="7F8952F3" w14:textId="77777777" w:rsidR="004168B4" w:rsidRPr="00EC0B68" w:rsidRDefault="004168B4" w:rsidP="004168B4">
      <w:pPr>
        <w:pStyle w:val="ListParagraph"/>
      </w:pPr>
    </w:p>
    <w:p w14:paraId="0722792F" w14:textId="54F7A37D" w:rsidR="00EC0B68" w:rsidRDefault="00EC0B68" w:rsidP="00EC0B68">
      <w:pPr>
        <w:pStyle w:val="TextExample"/>
      </w:pPr>
      <w:r>
        <w:t xml:space="preserve">A component with two fields and a nested </w:t>
      </w:r>
      <w:r w:rsidR="00EA4BCD">
        <w:t>repeating group</w:t>
      </w:r>
    </w:p>
    <w:p w14:paraId="508FB400" w14:textId="2D376E8C" w:rsidR="00EC0B68" w:rsidRPr="00EC0B68" w:rsidRDefault="00EC0B68" w:rsidP="00BE3E63">
      <w:pPr>
        <w:pStyle w:val="CodeExample"/>
        <w:keepNext/>
        <w:keepLines/>
        <w:ind w:firstLine="360"/>
        <w:rPr>
          <w:rStyle w:val="Code"/>
        </w:rPr>
      </w:pPr>
      <w:r w:rsidRPr="00EC0B68">
        <w:rPr>
          <w:rStyle w:val="Code"/>
        </w:rPr>
        <w:t>&lt;</w:t>
      </w:r>
      <w:r w:rsidR="002C3E8B">
        <w:rPr>
          <w:rStyle w:val="Code"/>
        </w:rPr>
        <w:t>fixr:</w:t>
      </w:r>
      <w:r w:rsidRPr="00EC0B68">
        <w:rPr>
          <w:rStyle w:val="Code"/>
        </w:rPr>
        <w:t>component name="</w:t>
      </w:r>
      <w:r w:rsidRPr="00BE3E63">
        <w:rPr>
          <w:rStyle w:val="Code"/>
        </w:rPr>
        <w:t>InstrumentExtension</w:t>
      </w:r>
      <w:r w:rsidRPr="00EC0B68">
        <w:rPr>
          <w:rStyle w:val="Code"/>
        </w:rPr>
        <w:t>" id="1004" category="Common" added="FIX.4.4"&gt;</w:t>
      </w:r>
    </w:p>
    <w:p w14:paraId="33F9391F" w14:textId="000F5E58" w:rsidR="00EC0B68" w:rsidRPr="00EC0B68" w:rsidRDefault="00EC0B68" w:rsidP="00EC0B68">
      <w:pPr>
        <w:pStyle w:val="CodeExample"/>
        <w:keepNext/>
        <w:keepLines/>
        <w:ind w:firstLine="360"/>
        <w:rPr>
          <w:rStyle w:val="Code"/>
        </w:rPr>
      </w:pPr>
      <w:r w:rsidRPr="00EC0B68">
        <w:rPr>
          <w:rStyle w:val="Code"/>
        </w:rPr>
        <w:t xml:space="preserve">  &lt;</w:t>
      </w:r>
      <w:r w:rsidR="002C3E8B">
        <w:rPr>
          <w:rStyle w:val="Code"/>
        </w:rPr>
        <w:t>fixr:</w:t>
      </w:r>
      <w:r w:rsidRPr="00EC0B68">
        <w:rPr>
          <w:rStyle w:val="Code"/>
        </w:rPr>
        <w:t>fieldRef id="668" name="DeliveryForm" added="FIX.4.4"/&gt;</w:t>
      </w:r>
    </w:p>
    <w:p w14:paraId="7B111AEC" w14:textId="2B2CB68D" w:rsidR="00EC0B68" w:rsidRPr="00EC0B68" w:rsidRDefault="00EC0B68" w:rsidP="00EC0B68">
      <w:pPr>
        <w:pStyle w:val="CodeExample"/>
        <w:keepNext/>
        <w:keepLines/>
        <w:ind w:firstLine="360"/>
        <w:rPr>
          <w:rStyle w:val="Code"/>
        </w:rPr>
      </w:pPr>
      <w:r w:rsidRPr="00EC0B68">
        <w:rPr>
          <w:rStyle w:val="Code"/>
        </w:rPr>
        <w:t xml:space="preserve">  &lt;</w:t>
      </w:r>
      <w:r w:rsidR="002C3E8B">
        <w:rPr>
          <w:rStyle w:val="Code"/>
        </w:rPr>
        <w:t>fixr:</w:t>
      </w:r>
      <w:r w:rsidRPr="00EC0B68">
        <w:rPr>
          <w:rStyle w:val="Code"/>
        </w:rPr>
        <w:t>fieldRef id="869" name="PctAtRisk" added="FIX.4.4"/&gt;</w:t>
      </w:r>
    </w:p>
    <w:p w14:paraId="5A42C692" w14:textId="6FE707BE" w:rsidR="00EC0B68" w:rsidRPr="00EC0B68" w:rsidRDefault="00EC0B68" w:rsidP="00EC0B68">
      <w:pPr>
        <w:pStyle w:val="CodeExample"/>
        <w:keepNext/>
        <w:keepLines/>
        <w:ind w:firstLine="360"/>
        <w:rPr>
          <w:rStyle w:val="Code"/>
        </w:rPr>
      </w:pPr>
      <w:r w:rsidRPr="00EC0B68">
        <w:rPr>
          <w:rStyle w:val="Code"/>
        </w:rPr>
        <w:t xml:space="preserve">  &lt;</w:t>
      </w:r>
      <w:r w:rsidR="002C3E8B">
        <w:rPr>
          <w:rStyle w:val="Code"/>
        </w:rPr>
        <w:t>fixr:</w:t>
      </w:r>
      <w:r w:rsidR="00EA4BCD">
        <w:rPr>
          <w:rStyle w:val="Code"/>
        </w:rPr>
        <w:t>group</w:t>
      </w:r>
      <w:r w:rsidRPr="00EC0B68">
        <w:rPr>
          <w:rStyle w:val="Code"/>
        </w:rPr>
        <w:t>Ref id="2074" name="AttrbGrp" added="FIX.4.4"/&gt;</w:t>
      </w:r>
    </w:p>
    <w:p w14:paraId="12154484" w14:textId="2CFB74BA" w:rsidR="004168B4" w:rsidRPr="004168B4" w:rsidRDefault="00EC0B68" w:rsidP="004168B4">
      <w:pPr>
        <w:pStyle w:val="CodeExample"/>
        <w:keepNext/>
        <w:keepLines/>
        <w:ind w:firstLine="360"/>
      </w:pPr>
      <w:r w:rsidRPr="00EC0B68">
        <w:rPr>
          <w:rStyle w:val="Code"/>
        </w:rPr>
        <w:t>&lt;/</w:t>
      </w:r>
      <w:r w:rsidR="002C3E8B">
        <w:rPr>
          <w:rStyle w:val="Code"/>
        </w:rPr>
        <w:t>fixr:</w:t>
      </w:r>
      <w:r w:rsidRPr="00EC0B68">
        <w:rPr>
          <w:rStyle w:val="Code"/>
        </w:rPr>
        <w:t>component&gt;</w:t>
      </w:r>
    </w:p>
    <w:p w14:paraId="7B679DE4" w14:textId="51584854" w:rsidR="00804013" w:rsidRDefault="00804013" w:rsidP="00804013">
      <w:pPr>
        <w:pStyle w:val="Heading4"/>
      </w:pPr>
      <w:r>
        <w:t>In-line component definition</w:t>
      </w:r>
    </w:p>
    <w:p w14:paraId="42DB9D26" w14:textId="57F380E7" w:rsidR="00804013" w:rsidRDefault="00804013" w:rsidP="00804013">
      <w:r>
        <w:t xml:space="preserve">Normally, fields, components and groups are listed by reference in order to avoid duplication of their attributes. In the case of a field, it may be used in many messages, so </w:t>
      </w:r>
      <w:r w:rsidR="00A17EDB">
        <w:t xml:space="preserve">a file generally </w:t>
      </w:r>
      <w:r>
        <w:t>only define</w:t>
      </w:r>
      <w:r w:rsidR="00A17EDB">
        <w:t>s</w:t>
      </w:r>
      <w:r>
        <w:t xml:space="preserve"> </w:t>
      </w:r>
      <w:r w:rsidR="00A17EDB">
        <w:t>a</w:t>
      </w:r>
      <w:r>
        <w:t xml:space="preserve"> &lt;</w:t>
      </w:r>
      <w:r w:rsidRPr="00804013">
        <w:rPr>
          <w:rStyle w:val="Code"/>
        </w:rPr>
        <w:t>field</w:t>
      </w:r>
      <w:r>
        <w:t>&gt; once in all its glory, while each usage refers to</w:t>
      </w:r>
      <w:r w:rsidR="00B01F90">
        <w:t xml:space="preserve"> it</w:t>
      </w:r>
      <w:r>
        <w:t xml:space="preserve"> with a simpler &lt;</w:t>
      </w:r>
      <w:proofErr w:type="spellStart"/>
      <w:r w:rsidRPr="00804013">
        <w:rPr>
          <w:rStyle w:val="Code"/>
        </w:rPr>
        <w:t>fieldRef</w:t>
      </w:r>
      <w:proofErr w:type="spellEnd"/>
      <w:r>
        <w:t xml:space="preserve">&gt;. </w:t>
      </w:r>
      <w:r w:rsidR="00B01F90">
        <w:t>Likewise,</w:t>
      </w:r>
      <w:r>
        <w:t xml:space="preserve"> for components and groups.</w:t>
      </w:r>
    </w:p>
    <w:p w14:paraId="37B9DD9A" w14:textId="2585835D" w:rsidR="00804013" w:rsidRPr="00804013" w:rsidRDefault="00804013" w:rsidP="00804013">
      <w:r>
        <w:lastRenderedPageBreak/>
        <w:t>However, the schema allows for in-line definition of a &lt;</w:t>
      </w:r>
      <w:r w:rsidRPr="00804013">
        <w:rPr>
          <w:rStyle w:val="Code"/>
        </w:rPr>
        <w:t>field</w:t>
      </w:r>
      <w:r>
        <w:t>&gt; contained by a parent &lt;</w:t>
      </w:r>
      <w:r w:rsidRPr="00804013">
        <w:rPr>
          <w:rStyle w:val="Code"/>
        </w:rPr>
        <w:t>component</w:t>
      </w:r>
      <w:r>
        <w:t xml:space="preserve">&gt;. This may be simpler when the usage is known to be a singleton, and </w:t>
      </w:r>
      <w:r w:rsidR="00B01F90">
        <w:t>therefore</w:t>
      </w:r>
      <w:r>
        <w:t>, there is no duplication of attributes.</w:t>
      </w:r>
    </w:p>
    <w:p w14:paraId="18738C59" w14:textId="5B9F920D" w:rsidR="00D21A61" w:rsidRDefault="008B7CDB" w:rsidP="008B7CDB">
      <w:pPr>
        <w:pStyle w:val="Heading3"/>
      </w:pPr>
      <w:bookmarkStart w:id="266" w:name="_Toc480980579"/>
      <w:r>
        <w:t>Presence</w:t>
      </w:r>
      <w:bookmarkEnd w:id="266"/>
    </w:p>
    <w:p w14:paraId="13B2EA32" w14:textId="778D63AA" w:rsidR="008B7CDB" w:rsidRDefault="00F263C2" w:rsidP="00D21A61">
      <w:r>
        <w:t>Each of the members of a component</w:t>
      </w:r>
      <w:r w:rsidR="00D975B9">
        <w:t xml:space="preserve"> or message</w:t>
      </w:r>
      <w:r>
        <w:t>, namely &lt;</w:t>
      </w:r>
      <w:proofErr w:type="spellStart"/>
      <w:r w:rsidRPr="00F263C2">
        <w:rPr>
          <w:rStyle w:val="Code"/>
        </w:rPr>
        <w:t>fieldRef</w:t>
      </w:r>
      <w:proofErr w:type="spellEnd"/>
      <w:r>
        <w:t>&gt;, &lt;</w:t>
      </w:r>
      <w:proofErr w:type="spellStart"/>
      <w:r w:rsidRPr="00F263C2">
        <w:rPr>
          <w:rStyle w:val="Code"/>
        </w:rPr>
        <w:t>componentRef</w:t>
      </w:r>
      <w:proofErr w:type="spellEnd"/>
      <w:r>
        <w:t>&gt; or &lt;</w:t>
      </w:r>
      <w:proofErr w:type="spellStart"/>
      <w:r w:rsidRPr="00F263C2">
        <w:rPr>
          <w:rStyle w:val="Code"/>
        </w:rPr>
        <w:t>groupRef</w:t>
      </w:r>
      <w:proofErr w:type="spellEnd"/>
      <w:r>
        <w:t xml:space="preserve">&gt;, have a </w:t>
      </w:r>
      <w:r w:rsidRPr="00F263C2">
        <w:rPr>
          <w:rStyle w:val="Code"/>
        </w:rPr>
        <w:t>presence</w:t>
      </w:r>
      <w:r>
        <w:t xml:space="preserve"> attribute. The possible values of </w:t>
      </w:r>
      <w:r w:rsidRPr="00F263C2">
        <w:rPr>
          <w:rStyle w:val="Code"/>
        </w:rPr>
        <w:t>presence</w:t>
      </w:r>
      <w:r>
        <w:t xml:space="preserve"> are:</w:t>
      </w:r>
    </w:p>
    <w:p w14:paraId="4432FA92" w14:textId="55483235" w:rsidR="00F263C2" w:rsidRDefault="00DA31C5" w:rsidP="00F263C2">
      <w:pPr>
        <w:pStyle w:val="ListParagraph"/>
        <w:numPr>
          <w:ilvl w:val="0"/>
          <w:numId w:val="15"/>
        </w:numPr>
      </w:pPr>
      <w:r w:rsidRPr="00DA31C5">
        <w:rPr>
          <w:b/>
        </w:rPr>
        <w:t>required</w:t>
      </w:r>
      <w:r w:rsidR="00F263C2">
        <w:t>—the field or component must always be present in a message.</w:t>
      </w:r>
    </w:p>
    <w:p w14:paraId="20CD6E39" w14:textId="2CF25406" w:rsidR="00F263C2" w:rsidRDefault="00DA31C5" w:rsidP="00F263C2">
      <w:pPr>
        <w:pStyle w:val="ListParagraph"/>
        <w:numPr>
          <w:ilvl w:val="0"/>
          <w:numId w:val="15"/>
        </w:numPr>
      </w:pPr>
      <w:r w:rsidRPr="00DA31C5">
        <w:rPr>
          <w:b/>
        </w:rPr>
        <w:t>o</w:t>
      </w:r>
      <w:r w:rsidR="00F263C2" w:rsidRPr="00DA31C5">
        <w:rPr>
          <w:b/>
        </w:rPr>
        <w:t>ptional</w:t>
      </w:r>
      <w:r w:rsidR="00F263C2">
        <w:t>—the field or component is optional.</w:t>
      </w:r>
    </w:p>
    <w:p w14:paraId="59DD3E5E" w14:textId="6F2876B7" w:rsidR="00F263C2" w:rsidRDefault="00DA31C5" w:rsidP="00F263C2">
      <w:pPr>
        <w:pStyle w:val="ListParagraph"/>
        <w:numPr>
          <w:ilvl w:val="0"/>
          <w:numId w:val="15"/>
        </w:numPr>
      </w:pPr>
      <w:r w:rsidRPr="00DA31C5">
        <w:rPr>
          <w:b/>
        </w:rPr>
        <w:t>c</w:t>
      </w:r>
      <w:r w:rsidR="00F263C2" w:rsidRPr="00DA31C5">
        <w:rPr>
          <w:b/>
        </w:rPr>
        <w:t>onditional</w:t>
      </w:r>
      <w:r w:rsidR="00F263C2">
        <w:t>—the field or component is conditionally required. See below.</w:t>
      </w:r>
    </w:p>
    <w:p w14:paraId="1E5CECA3" w14:textId="1F084744" w:rsidR="00F263C2" w:rsidRDefault="00DA31C5" w:rsidP="00F263C2">
      <w:pPr>
        <w:pStyle w:val="ListParagraph"/>
        <w:numPr>
          <w:ilvl w:val="0"/>
          <w:numId w:val="15"/>
        </w:numPr>
      </w:pPr>
      <w:r w:rsidRPr="00DA31C5">
        <w:rPr>
          <w:b/>
        </w:rPr>
        <w:t>f</w:t>
      </w:r>
      <w:r w:rsidR="00F263C2" w:rsidRPr="00DA31C5">
        <w:rPr>
          <w:b/>
        </w:rPr>
        <w:t>orbidden</w:t>
      </w:r>
      <w:r w:rsidR="00F263C2">
        <w:t>—the el</w:t>
      </w:r>
      <w:r w:rsidR="00D975B9">
        <w:t>ement is forbidden in</w:t>
      </w:r>
      <w:r w:rsidR="00F263C2">
        <w:t xml:space="preserve"> a particular scenario described (but may be allowed in others). Scenarios are described below.</w:t>
      </w:r>
    </w:p>
    <w:p w14:paraId="4C0662E8" w14:textId="3900EBFF" w:rsidR="00F263C2" w:rsidRDefault="00DA31C5" w:rsidP="00F263C2">
      <w:pPr>
        <w:pStyle w:val="ListParagraph"/>
        <w:numPr>
          <w:ilvl w:val="0"/>
          <w:numId w:val="15"/>
        </w:numPr>
      </w:pPr>
      <w:r w:rsidRPr="00DA31C5">
        <w:rPr>
          <w:b/>
        </w:rPr>
        <w:t>i</w:t>
      </w:r>
      <w:r w:rsidR="00F263C2" w:rsidRPr="00DA31C5">
        <w:rPr>
          <w:b/>
        </w:rPr>
        <w:t>gnored</w:t>
      </w:r>
      <w:r w:rsidR="00F263C2">
        <w:t>—the element is permitted but is not processed by the receiving party, and thus, no validation is performed on it.</w:t>
      </w:r>
    </w:p>
    <w:p w14:paraId="66BBCCE2" w14:textId="6257C61F" w:rsidR="00F263C2" w:rsidRDefault="00DA31C5" w:rsidP="00F263C2">
      <w:pPr>
        <w:pStyle w:val="ListParagraph"/>
        <w:numPr>
          <w:ilvl w:val="0"/>
          <w:numId w:val="15"/>
        </w:numPr>
      </w:pPr>
      <w:r w:rsidRPr="00DA31C5">
        <w:rPr>
          <w:b/>
        </w:rPr>
        <w:t>c</w:t>
      </w:r>
      <w:r w:rsidR="00F263C2" w:rsidRPr="00DA31C5">
        <w:rPr>
          <w:b/>
        </w:rPr>
        <w:t>onstant</w:t>
      </w:r>
      <w:r w:rsidR="00F263C2">
        <w:t xml:space="preserve">—the field </w:t>
      </w:r>
      <w:r w:rsidR="00D975B9">
        <w:t>has a constant value.</w:t>
      </w:r>
      <w:r w:rsidR="00E26E00">
        <w:t xml:space="preserve"> </w:t>
      </w:r>
    </w:p>
    <w:p w14:paraId="1BA8B057" w14:textId="2281ACC7" w:rsidR="007A78C2" w:rsidRDefault="007A78C2" w:rsidP="008B7CDB">
      <w:pPr>
        <w:pStyle w:val="Heading3"/>
      </w:pPr>
      <w:bookmarkStart w:id="267" w:name="_Toc480980580"/>
      <w:r>
        <w:t xml:space="preserve">Constant </w:t>
      </w:r>
      <w:r w:rsidR="00D33255">
        <w:t xml:space="preserve">field </w:t>
      </w:r>
      <w:r>
        <w:t>value</w:t>
      </w:r>
      <w:bookmarkEnd w:id="267"/>
    </w:p>
    <w:p w14:paraId="5E27E74B" w14:textId="04BDEF88" w:rsidR="007A78C2" w:rsidRDefault="007A78C2" w:rsidP="007A78C2">
      <w:r>
        <w:t xml:space="preserve">A field may be set to a constant value. A specific value of a field is often useful to distinguish scenarios, or use cases for a message type. For example, values of </w:t>
      </w:r>
      <w:proofErr w:type="spellStart"/>
      <w:r w:rsidRPr="00E802D4">
        <w:rPr>
          <w:rStyle w:val="Code"/>
        </w:rPr>
        <w:t>ExecType</w:t>
      </w:r>
      <w:proofErr w:type="spellEnd"/>
      <w:r>
        <w:t xml:space="preserve"> distinguish various scenarios of </w:t>
      </w:r>
      <w:proofErr w:type="spellStart"/>
      <w:r w:rsidRPr="00E802D4">
        <w:rPr>
          <w:rStyle w:val="Code"/>
        </w:rPr>
        <w:t>ExecutionReport</w:t>
      </w:r>
      <w:proofErr w:type="spellEnd"/>
      <w:r>
        <w:t>. Also, if a presentation protocol supports constants, a constant field need not be transmitted on the wire.</w:t>
      </w:r>
    </w:p>
    <w:p w14:paraId="22F923DC" w14:textId="49EE9D5F" w:rsidR="007A78C2" w:rsidRPr="007A78C2" w:rsidRDefault="007A78C2" w:rsidP="007A78C2">
      <w:pPr>
        <w:pStyle w:val="TextExample"/>
      </w:pPr>
      <w:r w:rsidRPr="007A78C2">
        <w:t>A constant field</w:t>
      </w:r>
      <w:r>
        <w:t xml:space="preserve">. </w:t>
      </w:r>
      <w:proofErr w:type="spellStart"/>
      <w:r>
        <w:t>SecurityIDSource</w:t>
      </w:r>
      <w:proofErr w:type="spellEnd"/>
      <w:r>
        <w:t xml:space="preserve"> is always code “1” (CUSIP).</w:t>
      </w:r>
    </w:p>
    <w:p w14:paraId="4E93EEA2" w14:textId="632F2C6E" w:rsidR="007A78C2" w:rsidRPr="007A78C2" w:rsidRDefault="007A78C2" w:rsidP="007A78C2">
      <w:pPr>
        <w:pStyle w:val="CodeExample"/>
        <w:keepNext/>
        <w:keepLines/>
        <w:ind w:firstLine="360"/>
        <w:rPr>
          <w:rStyle w:val="Code"/>
        </w:rPr>
      </w:pPr>
      <w:r w:rsidRPr="007A78C2">
        <w:rPr>
          <w:rStyle w:val="Code"/>
        </w:rPr>
        <w:t>&lt;fixr:fieldRef id="22" name="Securi</w:t>
      </w:r>
      <w:r>
        <w:rPr>
          <w:rStyle w:val="Code"/>
        </w:rPr>
        <w:t>tyIDSource" presence="constant" value="</w:t>
      </w:r>
      <w:r w:rsidRPr="007A78C2">
        <w:rPr>
          <w:rStyle w:val="Code"/>
        </w:rPr>
        <w:t>1</w:t>
      </w:r>
      <w:r>
        <w:rPr>
          <w:rStyle w:val="Code"/>
        </w:rPr>
        <w:t>"/</w:t>
      </w:r>
      <w:r w:rsidRPr="007A78C2">
        <w:rPr>
          <w:rStyle w:val="Code"/>
        </w:rPr>
        <w:t>&gt;</w:t>
      </w:r>
    </w:p>
    <w:p w14:paraId="059AF6A6" w14:textId="77777777" w:rsidR="007A78C2" w:rsidRDefault="007A78C2" w:rsidP="007A78C2"/>
    <w:p w14:paraId="2251ABDF" w14:textId="5AC1843B" w:rsidR="007A78C2" w:rsidRDefault="007A78C2" w:rsidP="007A78C2">
      <w:pPr>
        <w:pStyle w:val="Heading3"/>
      </w:pPr>
      <w:bookmarkStart w:id="268" w:name="_Toc480980581"/>
      <w:r>
        <w:t>Default value of an optional field</w:t>
      </w:r>
      <w:bookmarkEnd w:id="268"/>
    </w:p>
    <w:p w14:paraId="3E3177EA" w14:textId="3CB7CDD1" w:rsidR="007A78C2" w:rsidRDefault="007A78C2" w:rsidP="007A78C2">
      <w:r>
        <w:t>For an optional field, a default value may be specified if the sender does not provide the field.</w:t>
      </w:r>
    </w:p>
    <w:p w14:paraId="53221585" w14:textId="4A9B63EA" w:rsidR="007A78C2" w:rsidRPr="007A78C2" w:rsidRDefault="007A78C2" w:rsidP="007A78C2">
      <w:pPr>
        <w:pStyle w:val="TextExample"/>
      </w:pPr>
      <w:r w:rsidRPr="007A78C2">
        <w:t>A</w:t>
      </w:r>
      <w:r>
        <w:t>n optional</w:t>
      </w:r>
      <w:r w:rsidRPr="007A78C2">
        <w:t xml:space="preserve"> field</w:t>
      </w:r>
      <w:r>
        <w:t xml:space="preserve"> with default</w:t>
      </w:r>
      <w:r w:rsidR="00D33255">
        <w:t xml:space="preserve"> value. </w:t>
      </w:r>
      <w:proofErr w:type="spellStart"/>
      <w:r w:rsidR="00D33255">
        <w:t>TimeInForce</w:t>
      </w:r>
      <w:proofErr w:type="spellEnd"/>
      <w:r w:rsidR="00D33255">
        <w:t xml:space="preserve"> default is ‘0’</w:t>
      </w:r>
      <w:r>
        <w:t xml:space="preserve"> (Day).</w:t>
      </w:r>
    </w:p>
    <w:p w14:paraId="5DA083D4" w14:textId="0D23CE0F" w:rsidR="007A78C2" w:rsidRPr="007A78C2" w:rsidRDefault="007A78C2" w:rsidP="007A78C2">
      <w:pPr>
        <w:pStyle w:val="CodeExample"/>
        <w:keepNext/>
        <w:keepLines/>
        <w:ind w:firstLine="360"/>
        <w:rPr>
          <w:rStyle w:val="Code"/>
        </w:rPr>
      </w:pPr>
      <w:r w:rsidRPr="007A78C2">
        <w:rPr>
          <w:rStyle w:val="Code"/>
        </w:rPr>
        <w:t>&lt;fixr:fieldRef id="</w:t>
      </w:r>
      <w:r>
        <w:rPr>
          <w:rStyle w:val="Code"/>
        </w:rPr>
        <w:t>59</w:t>
      </w:r>
      <w:r w:rsidRPr="007A78C2">
        <w:rPr>
          <w:rStyle w:val="Code"/>
        </w:rPr>
        <w:t>" name="</w:t>
      </w:r>
      <w:r>
        <w:rPr>
          <w:rStyle w:val="Code"/>
        </w:rPr>
        <w:t>TimeInForce" presence="optional" value="0"/</w:t>
      </w:r>
      <w:r w:rsidRPr="007A78C2">
        <w:rPr>
          <w:rStyle w:val="Code"/>
        </w:rPr>
        <w:t>&gt;</w:t>
      </w:r>
    </w:p>
    <w:p w14:paraId="725F9939" w14:textId="77777777" w:rsidR="007A78C2" w:rsidRPr="007A78C2" w:rsidRDefault="007A78C2" w:rsidP="007A78C2"/>
    <w:p w14:paraId="0479A62C" w14:textId="4033BB64" w:rsidR="008B7CDB" w:rsidRPr="00D21A61" w:rsidRDefault="008B7CDB" w:rsidP="008B7CDB">
      <w:pPr>
        <w:pStyle w:val="Heading3"/>
      </w:pPr>
      <w:bookmarkStart w:id="269" w:name="_Toc480980582"/>
      <w:r>
        <w:t>Conditionally required field</w:t>
      </w:r>
      <w:bookmarkEnd w:id="269"/>
    </w:p>
    <w:p w14:paraId="4817C153" w14:textId="2851B83D" w:rsidR="00537E24" w:rsidRDefault="00D975B9" w:rsidP="00537E24">
      <w:r>
        <w:t xml:space="preserve">The presence of a conditionally required field depends upon other fields in a component or message. For example, </w:t>
      </w:r>
      <w:proofErr w:type="spellStart"/>
      <w:r>
        <w:t>StopPx</w:t>
      </w:r>
      <w:proofErr w:type="spellEnd"/>
      <w:r>
        <w:t xml:space="preserve"> is required when </w:t>
      </w:r>
      <w:proofErr w:type="spellStart"/>
      <w:r>
        <w:t>OrdType</w:t>
      </w:r>
      <w:proofErr w:type="spellEnd"/>
      <w:r>
        <w:t xml:space="preserve"> is Stop or </w:t>
      </w:r>
      <w:proofErr w:type="spellStart"/>
      <w:r>
        <w:t>StopLimit</w:t>
      </w:r>
      <w:proofErr w:type="spellEnd"/>
      <w:r>
        <w:t xml:space="preserve">. If </w:t>
      </w:r>
      <w:proofErr w:type="spellStart"/>
      <w:r>
        <w:t>OrdType</w:t>
      </w:r>
      <w:proofErr w:type="spellEnd"/>
      <w:r>
        <w:t xml:space="preserve"> has any other value like Limit or Market, then </w:t>
      </w:r>
      <w:proofErr w:type="spellStart"/>
      <w:r>
        <w:t>StopPx</w:t>
      </w:r>
      <w:proofErr w:type="spellEnd"/>
      <w:r>
        <w:t xml:space="preserve"> is not required.</w:t>
      </w:r>
    </w:p>
    <w:p w14:paraId="6215D240" w14:textId="6966F90F" w:rsidR="00D975B9" w:rsidRDefault="00D975B9" w:rsidP="00537E24">
      <w:r>
        <w:t xml:space="preserve">The </w:t>
      </w:r>
      <w:r w:rsidR="005F0D4D">
        <w:t>condition that tells when a conditionally required field is required is contained by a &lt;</w:t>
      </w:r>
      <w:r w:rsidR="005F0D4D" w:rsidRPr="005F0D4D">
        <w:rPr>
          <w:rStyle w:val="Code"/>
        </w:rPr>
        <w:t>rule</w:t>
      </w:r>
      <w:r w:rsidR="005F0D4D">
        <w:t>&gt; element tree under a &lt;</w:t>
      </w:r>
      <w:proofErr w:type="spellStart"/>
      <w:r w:rsidR="005F0D4D" w:rsidRPr="005F0D4D">
        <w:rPr>
          <w:rStyle w:val="Code"/>
        </w:rPr>
        <w:t>fieldRef</w:t>
      </w:r>
      <w:proofErr w:type="spellEnd"/>
      <w:r w:rsidR="005F0D4D">
        <w:t>&gt;. A &lt;</w:t>
      </w:r>
      <w:r w:rsidR="005F0D4D" w:rsidRPr="005F0D4D">
        <w:rPr>
          <w:rStyle w:val="Code"/>
        </w:rPr>
        <w:t>rule</w:t>
      </w:r>
      <w:r w:rsidR="005F0D4D">
        <w:t xml:space="preserve">&gt; element may contain an override of </w:t>
      </w:r>
      <w:r w:rsidR="005F0D4D" w:rsidRPr="005F0D4D">
        <w:rPr>
          <w:rStyle w:val="Code"/>
        </w:rPr>
        <w:t>presence</w:t>
      </w:r>
      <w:r w:rsidR="005F0D4D">
        <w:t xml:space="preserve"> as well as certain other field attributes. Each rule is specified by a &lt;</w:t>
      </w:r>
      <w:r w:rsidR="005F0D4D" w:rsidRPr="005F0D4D">
        <w:rPr>
          <w:rStyle w:val="Code"/>
        </w:rPr>
        <w:t>when</w:t>
      </w:r>
      <w:r w:rsidR="005F0D4D">
        <w:t xml:space="preserve">&gt; element that gives the condition for the override. The XML content </w:t>
      </w:r>
      <w:r w:rsidR="00C91364">
        <w:t xml:space="preserve">(text node) </w:t>
      </w:r>
      <w:r w:rsidR="005F0D4D">
        <w:t>of the &lt;when&gt; element is a conditional expression that follows a grammar described in the conditional expressions section below.</w:t>
      </w:r>
      <w:r w:rsidR="00BB4A0E">
        <w:t xml:space="preserve"> The attribute override such as </w:t>
      </w:r>
      <w:r w:rsidR="00BB4A0E" w:rsidRPr="00BB4A0E">
        <w:rPr>
          <w:rStyle w:val="Code"/>
        </w:rPr>
        <w:t>presence=</w:t>
      </w:r>
      <w:r w:rsidR="00BB4A0E">
        <w:rPr>
          <w:rStyle w:val="Code"/>
          <w:rFonts w:cs="Courier New"/>
        </w:rPr>
        <w:t>″</w:t>
      </w:r>
      <w:r w:rsidR="00BB4A0E" w:rsidRPr="00BB4A0E">
        <w:rPr>
          <w:rStyle w:val="Code"/>
        </w:rPr>
        <w:t>required</w:t>
      </w:r>
      <w:r w:rsidR="00BB4A0E">
        <w:rPr>
          <w:rStyle w:val="Code"/>
          <w:rFonts w:cs="Courier New"/>
        </w:rPr>
        <w:t>″</w:t>
      </w:r>
      <w:r w:rsidR="00BB4A0E">
        <w:t xml:space="preserve"> attribute is applied to the &lt;</w:t>
      </w:r>
      <w:r w:rsidR="00BB4A0E" w:rsidRPr="00BB4A0E">
        <w:rPr>
          <w:rStyle w:val="Code"/>
        </w:rPr>
        <w:t>when</w:t>
      </w:r>
      <w:r w:rsidR="00BB4A0E">
        <w:t>&gt; element.</w:t>
      </w:r>
    </w:p>
    <w:p w14:paraId="27191963" w14:textId="335D40E8" w:rsidR="007F216C" w:rsidRDefault="007F216C" w:rsidP="00454318">
      <w:pPr>
        <w:pStyle w:val="TextExample"/>
        <w:keepNext/>
        <w:keepLines/>
      </w:pPr>
      <w:r>
        <w:lastRenderedPageBreak/>
        <w:t>Rules for a conditionally required field</w:t>
      </w:r>
    </w:p>
    <w:p w14:paraId="5724D40C" w14:textId="77777777" w:rsidR="007F216C" w:rsidRPr="007F216C" w:rsidRDefault="007F216C" w:rsidP="007F216C">
      <w:pPr>
        <w:pStyle w:val="CodeExample"/>
        <w:keepNext/>
        <w:keepLines/>
        <w:ind w:firstLine="360"/>
        <w:rPr>
          <w:rStyle w:val="Code"/>
        </w:rPr>
      </w:pPr>
      <w:r w:rsidRPr="007F216C">
        <w:rPr>
          <w:rStyle w:val="Code"/>
        </w:rPr>
        <w:t>&lt;fixr:fieldRef id="99" name="StopPx" presence="conditional"&gt;</w:t>
      </w:r>
    </w:p>
    <w:p w14:paraId="3AE7A2B5" w14:textId="2FCF7705" w:rsidR="007F216C" w:rsidRPr="007F216C" w:rsidRDefault="007F216C" w:rsidP="007F216C">
      <w:pPr>
        <w:pStyle w:val="CodeExample"/>
        <w:keepNext/>
        <w:keepLines/>
        <w:ind w:firstLine="360"/>
        <w:rPr>
          <w:rStyle w:val="Code"/>
        </w:rPr>
      </w:pPr>
      <w:r>
        <w:rPr>
          <w:rStyle w:val="Code"/>
        </w:rPr>
        <w:t xml:space="preserve">  </w:t>
      </w:r>
      <w:r w:rsidRPr="007F216C">
        <w:rPr>
          <w:rStyle w:val="Code"/>
        </w:rPr>
        <w:t xml:space="preserve">&lt;fixr:rule </w:t>
      </w:r>
      <w:r>
        <w:rPr>
          <w:rStyle w:val="Code"/>
        </w:rPr>
        <w:t>name=</w:t>
      </w:r>
      <w:r w:rsidRPr="007F216C">
        <w:rPr>
          <w:rStyle w:val="Code"/>
        </w:rPr>
        <w:t>"</w:t>
      </w:r>
      <w:r>
        <w:rPr>
          <w:rStyle w:val="Code"/>
        </w:rPr>
        <w:t>StopOrderRequiresStopPx</w:t>
      </w:r>
      <w:r w:rsidRPr="007F216C">
        <w:rPr>
          <w:rStyle w:val="Code"/>
        </w:rPr>
        <w:t>"</w:t>
      </w:r>
      <w:r>
        <w:rPr>
          <w:rStyle w:val="Code"/>
        </w:rPr>
        <w:t xml:space="preserve"> </w:t>
      </w:r>
      <w:r w:rsidRPr="007F216C">
        <w:rPr>
          <w:rStyle w:val="Code"/>
        </w:rPr>
        <w:t>presence="required"&gt;</w:t>
      </w:r>
    </w:p>
    <w:p w14:paraId="6359C521" w14:textId="3EEF4C80" w:rsidR="007F216C" w:rsidRPr="007F216C" w:rsidRDefault="007F216C" w:rsidP="007F216C">
      <w:pPr>
        <w:pStyle w:val="CodeExample"/>
        <w:keepNext/>
        <w:keepLines/>
        <w:ind w:firstLine="360"/>
        <w:rPr>
          <w:rStyle w:val="Code"/>
        </w:rPr>
      </w:pPr>
      <w:r>
        <w:rPr>
          <w:rStyle w:val="Code"/>
        </w:rPr>
        <w:t xml:space="preserve">    </w:t>
      </w:r>
      <w:r w:rsidRPr="007F216C">
        <w:rPr>
          <w:rStyle w:val="Code"/>
        </w:rPr>
        <w:t>&lt;fixr:when&gt;OrdType =</w:t>
      </w:r>
      <w:r>
        <w:rPr>
          <w:rStyle w:val="Code"/>
        </w:rPr>
        <w:t>=</w:t>
      </w:r>
      <w:r w:rsidRPr="007F216C">
        <w:rPr>
          <w:rStyle w:val="Code"/>
        </w:rPr>
        <w:t xml:space="preserve"> </w:t>
      </w:r>
      <w:ins w:id="270" w:author="Don Mendelson" w:date="2017-03-31T16:17:00Z">
        <w:r w:rsidR="00E64119">
          <w:rPr>
            <w:rStyle w:val="Code"/>
          </w:rPr>
          <w:t>^</w:t>
        </w:r>
      </w:ins>
      <w:r w:rsidRPr="007F216C">
        <w:rPr>
          <w:rStyle w:val="Code"/>
        </w:rPr>
        <w:t>Stop&lt;/fixr:when&gt;</w:t>
      </w:r>
    </w:p>
    <w:p w14:paraId="05EC78DB" w14:textId="77777777" w:rsidR="007F216C" w:rsidRPr="007F216C" w:rsidRDefault="007F216C" w:rsidP="007F216C">
      <w:pPr>
        <w:pStyle w:val="CodeExample"/>
        <w:keepNext/>
        <w:keepLines/>
        <w:ind w:firstLine="360"/>
        <w:rPr>
          <w:rStyle w:val="Code"/>
        </w:rPr>
      </w:pPr>
      <w:r>
        <w:rPr>
          <w:rStyle w:val="Code"/>
        </w:rPr>
        <w:t xml:space="preserve">  </w:t>
      </w:r>
      <w:r w:rsidRPr="007F216C">
        <w:rPr>
          <w:rStyle w:val="Code"/>
        </w:rPr>
        <w:t>&lt;/fixr:rule&gt;</w:t>
      </w:r>
      <w:r w:rsidRPr="007F216C">
        <w:rPr>
          <w:rStyle w:val="Code"/>
        </w:rPr>
        <w:tab/>
      </w:r>
      <w:r w:rsidRPr="007F216C">
        <w:rPr>
          <w:rStyle w:val="Code"/>
        </w:rPr>
        <w:tab/>
      </w:r>
      <w:r w:rsidRPr="007F216C">
        <w:rPr>
          <w:rStyle w:val="Code"/>
        </w:rPr>
        <w:tab/>
      </w:r>
      <w:r w:rsidRPr="007F216C">
        <w:rPr>
          <w:rStyle w:val="Code"/>
        </w:rPr>
        <w:tab/>
      </w:r>
      <w:r w:rsidRPr="007F216C">
        <w:rPr>
          <w:rStyle w:val="Code"/>
        </w:rPr>
        <w:tab/>
      </w:r>
      <w:r w:rsidRPr="007F216C">
        <w:rPr>
          <w:rStyle w:val="Code"/>
        </w:rPr>
        <w:tab/>
      </w:r>
      <w:r w:rsidRPr="007F216C">
        <w:rPr>
          <w:rStyle w:val="Code"/>
        </w:rPr>
        <w:tab/>
      </w:r>
    </w:p>
    <w:p w14:paraId="5BE51251" w14:textId="688B3F4F" w:rsidR="007F216C" w:rsidRPr="007F216C" w:rsidRDefault="007F216C" w:rsidP="007F216C">
      <w:pPr>
        <w:pStyle w:val="CodeExample"/>
        <w:keepNext/>
        <w:keepLines/>
        <w:ind w:firstLine="360"/>
        <w:rPr>
          <w:rStyle w:val="Code"/>
        </w:rPr>
      </w:pPr>
      <w:r>
        <w:rPr>
          <w:rStyle w:val="Code"/>
        </w:rPr>
        <w:t xml:space="preserve">  </w:t>
      </w:r>
      <w:r w:rsidRPr="007F216C">
        <w:rPr>
          <w:rStyle w:val="Code"/>
        </w:rPr>
        <w:t xml:space="preserve">&lt;fixr:rule </w:t>
      </w:r>
      <w:r>
        <w:rPr>
          <w:rStyle w:val="Code"/>
        </w:rPr>
        <w:t>name=</w:t>
      </w:r>
      <w:r w:rsidRPr="007F216C">
        <w:rPr>
          <w:rStyle w:val="Code"/>
        </w:rPr>
        <w:t>"</w:t>
      </w:r>
      <w:r>
        <w:rPr>
          <w:rStyle w:val="Code"/>
        </w:rPr>
        <w:t>LimitOrderForbidsStopPx</w:t>
      </w:r>
      <w:r w:rsidRPr="007F216C">
        <w:rPr>
          <w:rStyle w:val="Code"/>
        </w:rPr>
        <w:t>"</w:t>
      </w:r>
      <w:r>
        <w:rPr>
          <w:rStyle w:val="Code"/>
        </w:rPr>
        <w:t xml:space="preserve"> </w:t>
      </w:r>
      <w:r w:rsidRPr="007F216C">
        <w:rPr>
          <w:rStyle w:val="Code"/>
        </w:rPr>
        <w:t>presence="forbidden"&gt;</w:t>
      </w:r>
    </w:p>
    <w:p w14:paraId="7DFCA66E" w14:textId="288EEE94" w:rsidR="007F216C" w:rsidRPr="007F216C" w:rsidRDefault="007F216C" w:rsidP="007F216C">
      <w:pPr>
        <w:pStyle w:val="CodeExample"/>
        <w:keepNext/>
        <w:keepLines/>
        <w:ind w:firstLine="360"/>
        <w:rPr>
          <w:rStyle w:val="Code"/>
        </w:rPr>
      </w:pPr>
      <w:r>
        <w:rPr>
          <w:rStyle w:val="Code"/>
        </w:rPr>
        <w:t xml:space="preserve">    </w:t>
      </w:r>
      <w:r w:rsidRPr="007F216C">
        <w:rPr>
          <w:rStyle w:val="Code"/>
        </w:rPr>
        <w:t xml:space="preserve">&lt;fixr:when&gt;OrdType != </w:t>
      </w:r>
      <w:ins w:id="271" w:author="Don Mendelson" w:date="2017-03-31T16:17:00Z">
        <w:r w:rsidR="00E64119">
          <w:rPr>
            <w:rStyle w:val="Code"/>
          </w:rPr>
          <w:t>^</w:t>
        </w:r>
      </w:ins>
      <w:r w:rsidRPr="007F216C">
        <w:rPr>
          <w:rStyle w:val="Code"/>
        </w:rPr>
        <w:t>Stop&lt;/fixr:when&gt;</w:t>
      </w:r>
    </w:p>
    <w:p w14:paraId="6089D793" w14:textId="77777777" w:rsidR="007F216C" w:rsidRPr="007F216C" w:rsidRDefault="007F216C" w:rsidP="007F216C">
      <w:pPr>
        <w:pStyle w:val="CodeExample"/>
        <w:keepNext/>
        <w:keepLines/>
        <w:ind w:firstLine="360"/>
        <w:rPr>
          <w:rStyle w:val="Code"/>
        </w:rPr>
      </w:pPr>
      <w:r>
        <w:rPr>
          <w:rStyle w:val="Code"/>
        </w:rPr>
        <w:t xml:space="preserve">  </w:t>
      </w:r>
      <w:r w:rsidRPr="007F216C">
        <w:rPr>
          <w:rStyle w:val="Code"/>
        </w:rPr>
        <w:t>&lt;/fixr:rule&gt;</w:t>
      </w:r>
    </w:p>
    <w:p w14:paraId="232007EF" w14:textId="77777777" w:rsidR="007F216C" w:rsidRPr="007F216C" w:rsidRDefault="007F216C" w:rsidP="007F216C">
      <w:pPr>
        <w:pStyle w:val="CodeExample"/>
        <w:keepNext/>
        <w:keepLines/>
        <w:ind w:firstLine="360"/>
        <w:rPr>
          <w:rStyle w:val="Code"/>
        </w:rPr>
      </w:pPr>
      <w:r w:rsidRPr="007F216C">
        <w:rPr>
          <w:rStyle w:val="Code"/>
        </w:rPr>
        <w:t>&lt;/fixr:fieldRef&gt;</w:t>
      </w:r>
    </w:p>
    <w:p w14:paraId="259CAE7A" w14:textId="770FD6E2" w:rsidR="007F216C" w:rsidRPr="00537E24" w:rsidRDefault="007F216C" w:rsidP="00537E24"/>
    <w:p w14:paraId="52605C93" w14:textId="65456638" w:rsidR="00537E24" w:rsidRDefault="00537E24" w:rsidP="00537E24">
      <w:pPr>
        <w:pStyle w:val="Heading3"/>
      </w:pPr>
      <w:bookmarkStart w:id="272" w:name="_Toc480980583"/>
      <w:r>
        <w:t>Message</w:t>
      </w:r>
      <w:bookmarkEnd w:id="272"/>
    </w:p>
    <w:p w14:paraId="6098EFB7" w14:textId="2B87DCB5" w:rsidR="005F3A2E" w:rsidRDefault="005F3A2E" w:rsidP="00FC0DF8">
      <w:r>
        <w:t>A message in an Orchestra file describes a unit</w:t>
      </w:r>
      <w:r w:rsidR="00A17EDB">
        <w:t xml:space="preserve"> to be</w:t>
      </w:r>
      <w:r>
        <w:t xml:space="preserve"> sent on the wire between counterparties.</w:t>
      </w:r>
    </w:p>
    <w:p w14:paraId="72B9EB47" w14:textId="47E81FC0" w:rsidR="00E2592F" w:rsidRDefault="00E2592F" w:rsidP="00E2592F">
      <w:pPr>
        <w:rPr>
          <w:ins w:id="273" w:author="Don Mendelson" w:date="2017-03-31T10:33:00Z"/>
        </w:rPr>
      </w:pPr>
      <w:r>
        <w:t>Like a &lt;</w:t>
      </w:r>
      <w:r w:rsidRPr="00801F00">
        <w:rPr>
          <w:rStyle w:val="Code"/>
        </w:rPr>
        <w:t>component</w:t>
      </w:r>
      <w:r>
        <w:t>&gt;, a &lt;</w:t>
      </w:r>
      <w:r w:rsidRPr="00801F00">
        <w:rPr>
          <w:rStyle w:val="Code"/>
        </w:rPr>
        <w:t>message</w:t>
      </w:r>
      <w:r>
        <w:t xml:space="preserve">&gt; element has </w:t>
      </w:r>
      <w:r w:rsidRPr="00B9195F">
        <w:rPr>
          <w:rStyle w:val="Code"/>
        </w:rPr>
        <w:t>id</w:t>
      </w:r>
      <w:r>
        <w:t xml:space="preserve"> and </w:t>
      </w:r>
      <w:r w:rsidRPr="00B9195F">
        <w:rPr>
          <w:rStyle w:val="Code"/>
        </w:rPr>
        <w:t>name</w:t>
      </w:r>
      <w:r>
        <w:t xml:space="preserve"> attributes. It also has </w:t>
      </w:r>
      <w:proofErr w:type="spellStart"/>
      <w:r w:rsidRPr="00801F00">
        <w:rPr>
          <w:rStyle w:val="Code"/>
        </w:rPr>
        <w:t>msgType</w:t>
      </w:r>
      <w:proofErr w:type="spellEnd"/>
      <w:r>
        <w:t xml:space="preserve"> attribute, a short name. In tag=value encoding, </w:t>
      </w:r>
      <w:proofErr w:type="spellStart"/>
      <w:r w:rsidR="00A17EDB" w:rsidRPr="00801F00">
        <w:rPr>
          <w:rStyle w:val="Code"/>
        </w:rPr>
        <w:t>msgType</w:t>
      </w:r>
      <w:proofErr w:type="spellEnd"/>
      <w:r w:rsidR="00A17EDB">
        <w:t xml:space="preserve"> </w:t>
      </w:r>
      <w:r>
        <w:t>is the value of tag 35.</w:t>
      </w:r>
    </w:p>
    <w:p w14:paraId="24F66330" w14:textId="2CC047DC" w:rsidR="00D601C2" w:rsidRDefault="00D601C2" w:rsidP="00E2592F">
      <w:pPr>
        <w:rPr>
          <w:ins w:id="274" w:author="Don Mendelson" w:date="2017-03-31T10:38:00Z"/>
        </w:rPr>
      </w:pPr>
      <w:ins w:id="275" w:author="Don Mendelson" w:date="2017-03-31T10:33:00Z">
        <w:r>
          <w:t xml:space="preserve">In FIX, a </w:t>
        </w:r>
        <w:proofErr w:type="spellStart"/>
        <w:r>
          <w:t>MsgType</w:t>
        </w:r>
        <w:proofErr w:type="spellEnd"/>
        <w:r>
          <w:t xml:space="preserve"> is often reused for multiple use cases. For example, an </w:t>
        </w:r>
        <w:proofErr w:type="spellStart"/>
        <w:r>
          <w:t>ExecutionReport</w:t>
        </w:r>
        <w:proofErr w:type="spellEnd"/>
        <w:r>
          <w:t xml:space="preserve"> with </w:t>
        </w:r>
        <w:proofErr w:type="spellStart"/>
        <w:r>
          <w:t>msgType</w:t>
        </w:r>
        <w:proofErr w:type="spellEnd"/>
        <w:r>
          <w:t>=</w:t>
        </w:r>
      </w:ins>
      <w:ins w:id="276" w:author="Don Mendelson" w:date="2017-03-31T10:34:00Z">
        <w:r>
          <w:rPr>
            <w:rFonts w:cstheme="majorHAnsi"/>
          </w:rPr>
          <w:t>″</w:t>
        </w:r>
        <w:r>
          <w:t>8</w:t>
        </w:r>
        <w:r>
          <w:rPr>
            <w:rFonts w:cstheme="majorHAnsi"/>
          </w:rPr>
          <w:t>″</w:t>
        </w:r>
        <w:r>
          <w:t xml:space="preserve">, is overloaded for acceptance of an order, rejection, execution, cancel confirmation, etc. In the Orchestra schema, the </w:t>
        </w:r>
        <w:r w:rsidRPr="00D601C2">
          <w:rPr>
            <w:rStyle w:val="Code"/>
          </w:rPr>
          <w:t>scenario</w:t>
        </w:r>
        <w:r>
          <w:t xml:space="preserve"> attribute is used to name each of those use cases.</w:t>
        </w:r>
      </w:ins>
      <w:ins w:id="277" w:author="Don Mendelson" w:date="2017-03-31T10:37:00Z">
        <w:r>
          <w:t xml:space="preserve"> Each of the variations of a </w:t>
        </w:r>
        <w:proofErr w:type="spellStart"/>
        <w:r>
          <w:t>MsgType</w:t>
        </w:r>
        <w:proofErr w:type="spellEnd"/>
        <w:r>
          <w:t xml:space="preserve"> can have</w:t>
        </w:r>
      </w:ins>
      <w:ins w:id="278" w:author="Don Mendelson" w:date="2017-03-31T10:38:00Z">
        <w:r>
          <w:t xml:space="preserve"> slightly</w:t>
        </w:r>
      </w:ins>
      <w:ins w:id="279" w:author="Don Mendelson" w:date="2017-03-31T10:37:00Z">
        <w:r>
          <w:t xml:space="preserve"> different message structures.</w:t>
        </w:r>
      </w:ins>
    </w:p>
    <w:p w14:paraId="6791932B" w14:textId="7044186B" w:rsidR="00D601C2" w:rsidRDefault="00D601C2" w:rsidP="00E2592F">
      <w:ins w:id="280" w:author="Don Mendelson" w:date="2017-03-31T10:38:00Z">
        <w:r>
          <w:t xml:space="preserve">Another attribute of &lt;message&gt; called </w:t>
        </w:r>
        <w:r w:rsidRPr="00D601C2">
          <w:rPr>
            <w:rStyle w:val="Code"/>
          </w:rPr>
          <w:t>flow</w:t>
        </w:r>
        <w:r>
          <w:t xml:space="preserve"> ties a message to a</w:t>
        </w:r>
      </w:ins>
      <w:ins w:id="281" w:author="Don Mendelson" w:date="2017-03-31T10:39:00Z">
        <w:r>
          <w:t>n</w:t>
        </w:r>
      </w:ins>
      <w:ins w:id="282" w:author="Don Mendelson" w:date="2017-03-31T10:38:00Z">
        <w:r>
          <w:t xml:space="preserve"> exchange of messages </w:t>
        </w:r>
      </w:ins>
      <w:ins w:id="283" w:author="Don Mendelson" w:date="2017-03-31T10:39:00Z">
        <w:r>
          <w:t>between actors.</w:t>
        </w:r>
      </w:ins>
    </w:p>
    <w:p w14:paraId="05098EC4" w14:textId="78CBD9F6" w:rsidR="00E2592F" w:rsidDel="00D601C2" w:rsidRDefault="00E2592F" w:rsidP="00E2592F">
      <w:pPr>
        <w:rPr>
          <w:del w:id="284" w:author="Don Mendelson" w:date="2017-03-31T10:37:00Z"/>
        </w:rPr>
      </w:pPr>
      <w:del w:id="285" w:author="Don Mendelson" w:date="2017-03-31T10:37:00Z">
        <w:r w:rsidDel="00D601C2">
          <w:delText xml:space="preserve">Message has two additional attributes, </w:delText>
        </w:r>
        <w:r w:rsidRPr="00B01F90" w:rsidDel="00D601C2">
          <w:rPr>
            <w:rStyle w:val="Code"/>
          </w:rPr>
          <w:delText>context</w:delText>
        </w:r>
        <w:r w:rsidDel="00D601C2">
          <w:delText xml:space="preserve"> and </w:delText>
        </w:r>
        <w:r w:rsidRPr="00B01F90" w:rsidDel="00D601C2">
          <w:rPr>
            <w:rStyle w:val="Code"/>
          </w:rPr>
          <w:delText>originator</w:delText>
        </w:r>
        <w:r w:rsidDel="00D601C2">
          <w:delText xml:space="preserve"> that are used with workflow. Suffice it </w:delText>
        </w:r>
        <w:r w:rsidR="00B9195F" w:rsidDel="00D601C2">
          <w:delText xml:space="preserve">to </w:delText>
        </w:r>
        <w:r w:rsidDel="00D601C2">
          <w:delText xml:space="preserve">say for now that </w:delText>
        </w:r>
        <w:r w:rsidRPr="00B01F90" w:rsidDel="00D601C2">
          <w:rPr>
            <w:rStyle w:val="Code"/>
          </w:rPr>
          <w:delText>context</w:delText>
        </w:r>
        <w:r w:rsidDel="00D601C2">
          <w:delText xml:space="preserve"> is the name of a scenario, a particular usage of a message type.</w:delText>
        </w:r>
      </w:del>
    </w:p>
    <w:p w14:paraId="664FC8D4" w14:textId="375E6E6D" w:rsidR="00E2592F" w:rsidRDefault="00E2592F" w:rsidP="00E2592F">
      <w:pPr>
        <w:pStyle w:val="Heading4"/>
      </w:pPr>
      <w:r>
        <w:t>Message structure</w:t>
      </w:r>
    </w:p>
    <w:p w14:paraId="067859E3" w14:textId="507DA317" w:rsidR="00FC0DF8" w:rsidRDefault="005F3A2E" w:rsidP="00FC0DF8">
      <w:r>
        <w:t xml:space="preserve">A </w:t>
      </w:r>
      <w:r w:rsidRPr="005F3A2E">
        <w:rPr>
          <w:rStyle w:val="Code"/>
        </w:rPr>
        <w:t>&lt;protocol&gt;/&lt;messages&gt;</w:t>
      </w:r>
      <w:r>
        <w:t xml:space="preserve"> element contains </w:t>
      </w:r>
      <w:r w:rsidR="00A17EDB">
        <w:t xml:space="preserve">any number of </w:t>
      </w:r>
      <w:r w:rsidR="00B01F90">
        <w:t xml:space="preserve">child </w:t>
      </w:r>
      <w:r>
        <w:t>&lt;</w:t>
      </w:r>
      <w:r w:rsidRPr="005F3A2E">
        <w:rPr>
          <w:rStyle w:val="Code"/>
        </w:rPr>
        <w:t>message</w:t>
      </w:r>
      <w:r>
        <w:t>&gt; elements. From the perspective of the XML schema, a &lt;</w:t>
      </w:r>
      <w:r w:rsidRPr="00B01F90">
        <w:rPr>
          <w:rStyle w:val="Code"/>
        </w:rPr>
        <w:t>message</w:t>
      </w:r>
      <w:r>
        <w:t xml:space="preserve">&gt; is </w:t>
      </w:r>
      <w:r w:rsidR="00B01F90">
        <w:t xml:space="preserve">very </w:t>
      </w:r>
      <w:r>
        <w:t>similar to a &lt;</w:t>
      </w:r>
      <w:r w:rsidRPr="00B01F90">
        <w:rPr>
          <w:rStyle w:val="Code"/>
        </w:rPr>
        <w:t>component</w:t>
      </w:r>
      <w:r>
        <w:t xml:space="preserve">&gt;; they contain the same member types and share most attributes. </w:t>
      </w:r>
      <w:r w:rsidR="00B01F90">
        <w:t>However, &lt;</w:t>
      </w:r>
      <w:r w:rsidR="00B01F90" w:rsidRPr="00B01F90">
        <w:rPr>
          <w:rStyle w:val="Code"/>
        </w:rPr>
        <w:t>message</w:t>
      </w:r>
      <w:r w:rsidR="00B01F90">
        <w:t xml:space="preserve">&gt; is a top-level </w:t>
      </w:r>
      <w:r w:rsidR="00B9195F">
        <w:t>entity</w:t>
      </w:r>
      <w:r w:rsidR="00B01F90">
        <w:t xml:space="preserve"> only; it cannot be contained by other message parts, nor can messages be nested.</w:t>
      </w:r>
    </w:p>
    <w:p w14:paraId="6417AFC6" w14:textId="3851DD3A" w:rsidR="005F3A2E" w:rsidRDefault="005F3A2E" w:rsidP="00FC0DF8">
      <w:r>
        <w:t>Unlike &lt;component&gt;, the parts of a message</w:t>
      </w:r>
      <w:r w:rsidR="00171FD6">
        <w:t xml:space="preserve"> are contained by </w:t>
      </w:r>
      <w:r w:rsidR="00B01F90">
        <w:t>a child</w:t>
      </w:r>
      <w:r w:rsidR="00171FD6">
        <w:t xml:space="preserve"> &lt;</w:t>
      </w:r>
      <w:r w:rsidR="00171FD6" w:rsidRPr="00171FD6">
        <w:rPr>
          <w:rStyle w:val="Code"/>
        </w:rPr>
        <w:t>structure</w:t>
      </w:r>
      <w:r w:rsidR="00171FD6">
        <w:t>&gt; element, which in turn holds &lt;</w:t>
      </w:r>
      <w:proofErr w:type="spellStart"/>
      <w:r w:rsidR="00171FD6" w:rsidRPr="00171FD6">
        <w:rPr>
          <w:rStyle w:val="Code"/>
        </w:rPr>
        <w:t>fieldRef</w:t>
      </w:r>
      <w:proofErr w:type="spellEnd"/>
      <w:r w:rsidR="00171FD6">
        <w:t>&gt;, &lt;</w:t>
      </w:r>
      <w:proofErr w:type="spellStart"/>
      <w:r w:rsidR="00171FD6" w:rsidRPr="00171FD6">
        <w:rPr>
          <w:rStyle w:val="Code"/>
        </w:rPr>
        <w:t>componentRef</w:t>
      </w:r>
      <w:proofErr w:type="spellEnd"/>
      <w:r w:rsidR="00171FD6">
        <w:t>&gt; and &lt;</w:t>
      </w:r>
      <w:proofErr w:type="spellStart"/>
      <w:r w:rsidR="00171FD6" w:rsidRPr="00171FD6">
        <w:rPr>
          <w:rStyle w:val="Code"/>
        </w:rPr>
        <w:t>groupRef</w:t>
      </w:r>
      <w:proofErr w:type="spellEnd"/>
      <w:r w:rsidR="00171FD6">
        <w:t xml:space="preserve">&gt; elements. </w:t>
      </w:r>
    </w:p>
    <w:p w14:paraId="7E343BD2" w14:textId="44B3AAEC" w:rsidR="00EA4BCD" w:rsidRPr="00EA4BCD" w:rsidRDefault="00EA4BCD" w:rsidP="00076C55">
      <w:pPr>
        <w:pStyle w:val="TextExample"/>
        <w:keepNext/>
        <w:keepLines/>
        <w:rPr>
          <w:rStyle w:val="Code"/>
          <w:rFonts w:asciiTheme="majorHAnsi" w:hAnsiTheme="majorHAnsi"/>
          <w:sz w:val="22"/>
        </w:rPr>
      </w:pPr>
      <w:r w:rsidRPr="00EA4BCD">
        <w:rPr>
          <w:rStyle w:val="Code"/>
          <w:rFonts w:asciiTheme="majorHAnsi" w:hAnsiTheme="majorHAnsi"/>
          <w:sz w:val="22"/>
        </w:rPr>
        <w:t>A message structure</w:t>
      </w:r>
      <w:r>
        <w:rPr>
          <w:rStyle w:val="Code"/>
          <w:rFonts w:asciiTheme="majorHAnsi" w:hAnsiTheme="majorHAnsi"/>
          <w:sz w:val="22"/>
        </w:rPr>
        <w:t xml:space="preserve"> with a field, nested components, and a nested repeating group</w:t>
      </w:r>
    </w:p>
    <w:p w14:paraId="5D5262B3" w14:textId="46A43259" w:rsidR="00BE3E63" w:rsidRPr="00BE3E63" w:rsidRDefault="00BE3E63" w:rsidP="00BE3E63">
      <w:pPr>
        <w:pStyle w:val="CodeExample"/>
        <w:keepNext/>
        <w:keepLines/>
        <w:ind w:firstLine="360"/>
        <w:rPr>
          <w:rStyle w:val="Code"/>
        </w:rPr>
      </w:pPr>
      <w:r w:rsidRPr="00BE3E63">
        <w:rPr>
          <w:rStyle w:val="Code"/>
        </w:rPr>
        <w:t>&lt;</w:t>
      </w:r>
      <w:r w:rsidR="002C3E8B">
        <w:rPr>
          <w:rStyle w:val="Code"/>
        </w:rPr>
        <w:t>fixr:</w:t>
      </w:r>
      <w:r w:rsidRPr="00BE3E63">
        <w:rPr>
          <w:rStyle w:val="Code"/>
        </w:rPr>
        <w:t>message name="TradingSessionList" id="100" msgType="BJ" category="MarketStructureReferenceData" section="PreTrade"&gt;</w:t>
      </w:r>
    </w:p>
    <w:p w14:paraId="73CFBF3C" w14:textId="6FCD5C8E" w:rsidR="00BE3E63" w:rsidRPr="00BE3E63" w:rsidRDefault="00BE3E63" w:rsidP="00BE3E63">
      <w:pPr>
        <w:pStyle w:val="CodeExample"/>
        <w:keepNext/>
        <w:keepLines/>
        <w:ind w:firstLine="360"/>
        <w:rPr>
          <w:rStyle w:val="Code"/>
        </w:rPr>
      </w:pPr>
      <w:r w:rsidRPr="00BE3E63">
        <w:rPr>
          <w:rStyle w:val="Code"/>
        </w:rPr>
        <w:t>&lt;</w:t>
      </w:r>
      <w:r w:rsidR="00A17EDB">
        <w:rPr>
          <w:rStyle w:val="Code"/>
        </w:rPr>
        <w:t>fixr:</w:t>
      </w:r>
      <w:r w:rsidRPr="00BE3E63">
        <w:rPr>
          <w:rStyle w:val="Code"/>
        </w:rPr>
        <w:t>structure&gt;</w:t>
      </w:r>
    </w:p>
    <w:p w14:paraId="3CA16510" w14:textId="603880D7"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Pr="00BE3E63">
        <w:rPr>
          <w:rStyle w:val="Code"/>
        </w:rPr>
        <w:t>componentRef id="1024" name="StandardHeader" presence="required"/&gt;</w:t>
      </w:r>
    </w:p>
    <w:p w14:paraId="16AEF034" w14:textId="4B898EA3"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Pr="00BE3E63">
        <w:rPr>
          <w:rStyle w:val="Code"/>
        </w:rPr>
        <w:t>componentRef id="1057" name="ApplicationSequenceControl"/&gt;</w:t>
      </w:r>
    </w:p>
    <w:p w14:paraId="5041C91D" w14:textId="6F183171"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Pr="00BE3E63">
        <w:rPr>
          <w:rStyle w:val="Code"/>
        </w:rPr>
        <w:t>fieldRef id="335" name="TradSesReqID" /&gt;</w:t>
      </w:r>
    </w:p>
    <w:p w14:paraId="06CD4FA8" w14:textId="66E8329F"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00EA4BCD">
        <w:rPr>
          <w:rStyle w:val="Code"/>
        </w:rPr>
        <w:t>group</w:t>
      </w:r>
      <w:r w:rsidRPr="00BE3E63">
        <w:rPr>
          <w:rStyle w:val="Code"/>
        </w:rPr>
        <w:t>Ref id="2099" name="TrdSessLstGrp" presence="required"/&gt;</w:t>
      </w:r>
    </w:p>
    <w:p w14:paraId="0D7585A6" w14:textId="6761CF04" w:rsidR="00BE3E63" w:rsidRPr="00BE3E63" w:rsidRDefault="00BE3E63" w:rsidP="00BE3E63">
      <w:pPr>
        <w:pStyle w:val="CodeExample"/>
        <w:keepNext/>
        <w:keepLines/>
        <w:ind w:firstLine="360"/>
        <w:rPr>
          <w:rStyle w:val="Code"/>
        </w:rPr>
      </w:pPr>
      <w:r>
        <w:rPr>
          <w:rStyle w:val="Code"/>
        </w:rPr>
        <w:t xml:space="preserve">  </w:t>
      </w:r>
      <w:r w:rsidRPr="00BE3E63">
        <w:rPr>
          <w:rStyle w:val="Code"/>
        </w:rPr>
        <w:t>&lt;</w:t>
      </w:r>
      <w:r w:rsidR="002C3E8B">
        <w:rPr>
          <w:rStyle w:val="Code"/>
        </w:rPr>
        <w:t>fixr:</w:t>
      </w:r>
      <w:r w:rsidRPr="00BE3E63">
        <w:rPr>
          <w:rStyle w:val="Code"/>
        </w:rPr>
        <w:t>componentRef id="1025" name="StandardTrailer" presence="required"/&gt;</w:t>
      </w:r>
    </w:p>
    <w:p w14:paraId="255946EA" w14:textId="51ACDF1A" w:rsidR="00BE3E63" w:rsidRPr="00BE3E63" w:rsidRDefault="00BE3E63" w:rsidP="00BE3E63">
      <w:pPr>
        <w:pStyle w:val="CodeExample"/>
        <w:keepNext/>
        <w:keepLines/>
        <w:ind w:firstLine="360"/>
        <w:rPr>
          <w:rStyle w:val="Code"/>
        </w:rPr>
      </w:pPr>
      <w:r w:rsidRPr="00BE3E63">
        <w:rPr>
          <w:rStyle w:val="Code"/>
        </w:rPr>
        <w:t>&lt;/</w:t>
      </w:r>
      <w:r w:rsidR="002C3E8B">
        <w:rPr>
          <w:rStyle w:val="Code"/>
        </w:rPr>
        <w:t>fixr:</w:t>
      </w:r>
      <w:r w:rsidRPr="00BE3E63">
        <w:rPr>
          <w:rStyle w:val="Code"/>
        </w:rPr>
        <w:t xml:space="preserve">structure&gt;        </w:t>
      </w:r>
    </w:p>
    <w:p w14:paraId="37A0CAEB" w14:textId="5E89F500" w:rsidR="00BE3E63" w:rsidRPr="00BE3E63" w:rsidRDefault="00BE3E63" w:rsidP="00BE3E63">
      <w:pPr>
        <w:pStyle w:val="CodeExample"/>
        <w:keepNext/>
        <w:keepLines/>
        <w:ind w:firstLine="360"/>
        <w:rPr>
          <w:rStyle w:val="Code"/>
        </w:rPr>
      </w:pPr>
      <w:r w:rsidRPr="00BE3E63">
        <w:rPr>
          <w:rStyle w:val="Code"/>
        </w:rPr>
        <w:t>&lt;/</w:t>
      </w:r>
      <w:r w:rsidR="002C3E8B">
        <w:rPr>
          <w:rStyle w:val="Code"/>
        </w:rPr>
        <w:t>fixr:</w:t>
      </w:r>
      <w:r w:rsidRPr="00BE3E63">
        <w:rPr>
          <w:rStyle w:val="Code"/>
        </w:rPr>
        <w:t>message&gt;</w:t>
      </w:r>
    </w:p>
    <w:p w14:paraId="43FBA9BF" w14:textId="4A1AF931" w:rsidR="00B01F90" w:rsidRDefault="00B01F90" w:rsidP="00B01F90">
      <w:pPr>
        <w:pStyle w:val="Heading4"/>
      </w:pPr>
      <w:r>
        <w:t>Message</w:t>
      </w:r>
      <w:r w:rsidR="00341E16">
        <w:t xml:space="preserve"> structure</w:t>
      </w:r>
      <w:r>
        <w:t xml:space="preserve"> extension</w:t>
      </w:r>
    </w:p>
    <w:p w14:paraId="58C7916D" w14:textId="2C0E48B7" w:rsidR="00341E16" w:rsidRDefault="00B01F90" w:rsidP="00B01F90">
      <w:r>
        <w:t>Message structures</w:t>
      </w:r>
      <w:r w:rsidR="00341E16">
        <w:t xml:space="preserve"> </w:t>
      </w:r>
      <w:r w:rsidR="00B9195F">
        <w:t xml:space="preserve">commonly </w:t>
      </w:r>
      <w:r w:rsidR="00341E16">
        <w:t>vary with scenario</w:t>
      </w:r>
      <w:r>
        <w:t xml:space="preserve"> or use case. For example, an </w:t>
      </w:r>
      <w:proofErr w:type="spellStart"/>
      <w:r>
        <w:t>ExecutionReport</w:t>
      </w:r>
      <w:proofErr w:type="spellEnd"/>
      <w:r>
        <w:t xml:space="preserve"> might look quite different </w:t>
      </w:r>
      <w:r w:rsidR="00341E16">
        <w:t>in its</w:t>
      </w:r>
      <w:r>
        <w:t xml:space="preserve"> execution use case </w:t>
      </w:r>
      <w:r w:rsidR="00341E16">
        <w:t xml:space="preserve">versus a cancel-confirmation use case. To avoid duplication of message structures, the XML schema supports declaration of a base structure that is common to all use cases with any number of extensions. The extended structures inherit the base message structure. </w:t>
      </w:r>
      <w:r w:rsidR="00341E16">
        <w:lastRenderedPageBreak/>
        <w:t>The attribute that gives name</w:t>
      </w:r>
      <w:r w:rsidR="00B9195F">
        <w:t>s</w:t>
      </w:r>
      <w:r w:rsidR="00341E16">
        <w:t xml:space="preserve"> a </w:t>
      </w:r>
      <w:del w:id="286" w:author="Don Mendelson" w:date="2017-03-31T10:40:00Z">
        <w:r w:rsidR="00341E16" w:rsidDel="00D601C2">
          <w:delText xml:space="preserve">scenario </w:delText>
        </w:r>
      </w:del>
      <w:ins w:id="287" w:author="Don Mendelson" w:date="2017-03-31T10:40:00Z">
        <w:r w:rsidR="00D601C2">
          <w:t xml:space="preserve">use case </w:t>
        </w:r>
      </w:ins>
      <w:r w:rsidR="00341E16">
        <w:t xml:space="preserve">is </w:t>
      </w:r>
      <w:del w:id="288" w:author="Don Mendelson" w:date="2017-03-31T10:40:00Z">
        <w:r w:rsidR="00341E16" w:rsidRPr="00341E16" w:rsidDel="00D601C2">
          <w:rPr>
            <w:rStyle w:val="Code"/>
          </w:rPr>
          <w:delText>context</w:delText>
        </w:r>
      </w:del>
      <w:ins w:id="289" w:author="Don Mendelson" w:date="2017-03-31T10:40:00Z">
        <w:r w:rsidR="00D601C2">
          <w:rPr>
            <w:rStyle w:val="Code"/>
          </w:rPr>
          <w:t>scenario</w:t>
        </w:r>
      </w:ins>
      <w:r w:rsidR="00341E16">
        <w:t xml:space="preserve">. If no </w:t>
      </w:r>
      <w:del w:id="290" w:author="Don Mendelson" w:date="2017-03-31T10:40:00Z">
        <w:r w:rsidR="00341E16" w:rsidRPr="00B9195F" w:rsidDel="00D601C2">
          <w:rPr>
            <w:rStyle w:val="Code"/>
          </w:rPr>
          <w:delText>context</w:delText>
        </w:r>
        <w:r w:rsidR="00341E16" w:rsidDel="00D601C2">
          <w:delText xml:space="preserve"> </w:delText>
        </w:r>
      </w:del>
      <w:ins w:id="291" w:author="Don Mendelson" w:date="2017-03-31T10:40:00Z">
        <w:r w:rsidR="00D601C2">
          <w:rPr>
            <w:rStyle w:val="Code"/>
          </w:rPr>
          <w:t>scenario</w:t>
        </w:r>
        <w:r w:rsidR="00D601C2">
          <w:t xml:space="preserve"> </w:t>
        </w:r>
      </w:ins>
      <w:r w:rsidR="00341E16">
        <w:t xml:space="preserve">is explicitly given, it defaults to “base”. </w:t>
      </w:r>
    </w:p>
    <w:p w14:paraId="683FA430" w14:textId="352C91F6" w:rsidR="003B7C88" w:rsidRDefault="00341E16" w:rsidP="00FC0DF8">
      <w:pPr>
        <w:rPr>
          <w:rFonts w:ascii="Arial" w:eastAsiaTheme="minorHAnsi" w:hAnsi="Arial" w:cs="Arial"/>
          <w:color w:val="000000"/>
          <w:sz w:val="20"/>
          <w:szCs w:val="20"/>
        </w:rPr>
      </w:pPr>
      <w:r>
        <w:t>Inheritance is specified with</w:t>
      </w:r>
      <w:r w:rsidR="00B9195F">
        <w:t xml:space="preserve"> the </w:t>
      </w:r>
      <w:r w:rsidR="00B9195F">
        <w:rPr>
          <w:rFonts w:ascii="Arial" w:eastAsiaTheme="minorHAnsi" w:hAnsi="Arial" w:cs="Arial"/>
          <w:color w:val="000000"/>
          <w:sz w:val="20"/>
          <w:szCs w:val="20"/>
        </w:rPr>
        <w:t>attribute</w:t>
      </w:r>
      <w:r>
        <w:t xml:space="preserve"> </w:t>
      </w:r>
      <w:r w:rsidRPr="00341E16">
        <w:rPr>
          <w:rStyle w:val="Code"/>
          <w:highlight w:val="white"/>
        </w:rPr>
        <w:t>extends</w:t>
      </w:r>
      <w:r>
        <w:rPr>
          <w:rFonts w:ascii="Arial" w:eastAsiaTheme="minorHAnsi" w:hAnsi="Arial" w:cs="Arial"/>
          <w:color w:val="000000"/>
          <w:sz w:val="20"/>
          <w:szCs w:val="20"/>
        </w:rPr>
        <w:t xml:space="preserve">. It gives the name of another </w:t>
      </w:r>
      <w:del w:id="292" w:author="Don Mendelson" w:date="2017-03-31T10:40:00Z">
        <w:r w:rsidDel="00D601C2">
          <w:rPr>
            <w:rFonts w:ascii="Arial" w:eastAsiaTheme="minorHAnsi" w:hAnsi="Arial" w:cs="Arial"/>
            <w:color w:val="000000"/>
            <w:sz w:val="20"/>
            <w:szCs w:val="20"/>
          </w:rPr>
          <w:delText xml:space="preserve">context </w:delText>
        </w:r>
      </w:del>
      <w:proofErr w:type="spellStart"/>
      <w:ins w:id="293" w:author="Don Mendelson" w:date="2017-03-31T10:40:00Z">
        <w:r w:rsidR="00D601C2">
          <w:rPr>
            <w:rFonts w:ascii="Arial" w:eastAsiaTheme="minorHAnsi" w:hAnsi="Arial" w:cs="Arial"/>
            <w:color w:val="000000"/>
            <w:sz w:val="20"/>
            <w:szCs w:val="20"/>
          </w:rPr>
          <w:t>scenaro</w:t>
        </w:r>
        <w:proofErr w:type="spellEnd"/>
        <w:r w:rsidR="00D601C2">
          <w:rPr>
            <w:rFonts w:ascii="Arial" w:eastAsiaTheme="minorHAnsi" w:hAnsi="Arial" w:cs="Arial"/>
            <w:color w:val="000000"/>
            <w:sz w:val="20"/>
            <w:szCs w:val="20"/>
          </w:rPr>
          <w:t xml:space="preserve"> </w:t>
        </w:r>
      </w:ins>
      <w:r>
        <w:rPr>
          <w:rFonts w:ascii="Arial" w:eastAsiaTheme="minorHAnsi" w:hAnsi="Arial" w:cs="Arial"/>
          <w:color w:val="000000"/>
          <w:sz w:val="20"/>
          <w:szCs w:val="20"/>
        </w:rPr>
        <w:t xml:space="preserve">to inherit from, possibly “base”. When extending another </w:t>
      </w:r>
      <w:del w:id="294" w:author="Don Mendelson" w:date="2017-03-31T10:40:00Z">
        <w:r w:rsidDel="00D601C2">
          <w:rPr>
            <w:rFonts w:ascii="Arial" w:eastAsiaTheme="minorHAnsi" w:hAnsi="Arial" w:cs="Arial"/>
            <w:color w:val="000000"/>
            <w:sz w:val="20"/>
            <w:szCs w:val="20"/>
          </w:rPr>
          <w:delText>context</w:delText>
        </w:r>
      </w:del>
      <w:ins w:id="295" w:author="Don Mendelson" w:date="2017-03-31T10:40:00Z">
        <w:r w:rsidR="00D601C2">
          <w:rPr>
            <w:rFonts w:ascii="Arial" w:eastAsiaTheme="minorHAnsi" w:hAnsi="Arial" w:cs="Arial"/>
            <w:color w:val="000000"/>
            <w:sz w:val="20"/>
            <w:szCs w:val="20"/>
          </w:rPr>
          <w:t>scenario</w:t>
        </w:r>
      </w:ins>
      <w:r>
        <w:rPr>
          <w:rFonts w:ascii="Arial" w:eastAsiaTheme="minorHAnsi" w:hAnsi="Arial" w:cs="Arial"/>
          <w:color w:val="000000"/>
          <w:sz w:val="20"/>
          <w:szCs w:val="20"/>
        </w:rPr>
        <w:t xml:space="preserve">, the message structure of the inherited </w:t>
      </w:r>
      <w:del w:id="296" w:author="Don Mendelson" w:date="2017-03-31T10:41:00Z">
        <w:r w:rsidDel="00D601C2">
          <w:rPr>
            <w:rFonts w:ascii="Arial" w:eastAsiaTheme="minorHAnsi" w:hAnsi="Arial" w:cs="Arial"/>
            <w:color w:val="000000"/>
            <w:sz w:val="20"/>
            <w:szCs w:val="20"/>
          </w:rPr>
          <w:delText xml:space="preserve">context </w:delText>
        </w:r>
      </w:del>
      <w:ins w:id="297" w:author="Don Mendelson" w:date="2017-03-31T10:41:00Z">
        <w:r w:rsidR="00D601C2">
          <w:rPr>
            <w:rFonts w:ascii="Arial" w:eastAsiaTheme="minorHAnsi" w:hAnsi="Arial" w:cs="Arial"/>
            <w:color w:val="000000"/>
            <w:sz w:val="20"/>
            <w:szCs w:val="20"/>
          </w:rPr>
          <w:t xml:space="preserve">scenario </w:t>
        </w:r>
      </w:ins>
      <w:r>
        <w:rPr>
          <w:rFonts w:ascii="Arial" w:eastAsiaTheme="minorHAnsi" w:hAnsi="Arial" w:cs="Arial"/>
          <w:color w:val="000000"/>
          <w:sz w:val="20"/>
          <w:szCs w:val="20"/>
        </w:rPr>
        <w:t xml:space="preserve">is assumed to be included. Only </w:t>
      </w:r>
      <w:r w:rsidR="00801F00">
        <w:rPr>
          <w:rFonts w:ascii="Arial" w:eastAsiaTheme="minorHAnsi" w:hAnsi="Arial" w:cs="Arial"/>
          <w:color w:val="000000"/>
          <w:sz w:val="20"/>
          <w:szCs w:val="20"/>
        </w:rPr>
        <w:t xml:space="preserve">added </w:t>
      </w:r>
      <w:r>
        <w:rPr>
          <w:rFonts w:ascii="Arial" w:eastAsiaTheme="minorHAnsi" w:hAnsi="Arial" w:cs="Arial"/>
          <w:color w:val="000000"/>
          <w:sz w:val="20"/>
          <w:szCs w:val="20"/>
        </w:rPr>
        <w:t>fields need</w:t>
      </w:r>
      <w:r w:rsidR="00B9195F">
        <w:rPr>
          <w:rFonts w:ascii="Arial" w:eastAsiaTheme="minorHAnsi" w:hAnsi="Arial" w:cs="Arial"/>
          <w:color w:val="000000"/>
          <w:sz w:val="20"/>
          <w:szCs w:val="20"/>
        </w:rPr>
        <w:t xml:space="preserve"> be</w:t>
      </w:r>
      <w:r>
        <w:rPr>
          <w:rFonts w:ascii="Arial" w:eastAsiaTheme="minorHAnsi" w:hAnsi="Arial" w:cs="Arial"/>
          <w:color w:val="000000"/>
          <w:sz w:val="20"/>
          <w:szCs w:val="20"/>
        </w:rPr>
        <w:t xml:space="preserve"> </w:t>
      </w:r>
      <w:r w:rsidR="00801F00">
        <w:rPr>
          <w:rFonts w:ascii="Arial" w:eastAsiaTheme="minorHAnsi" w:hAnsi="Arial" w:cs="Arial"/>
          <w:color w:val="000000"/>
          <w:sz w:val="20"/>
          <w:szCs w:val="20"/>
        </w:rPr>
        <w:t>listed in the &lt;</w:t>
      </w:r>
      <w:r w:rsidR="00801F00" w:rsidRPr="00801F00">
        <w:rPr>
          <w:rStyle w:val="Code"/>
        </w:rPr>
        <w:t>structure</w:t>
      </w:r>
      <w:r w:rsidR="00801F00">
        <w:rPr>
          <w:rFonts w:ascii="Arial" w:eastAsiaTheme="minorHAnsi" w:hAnsi="Arial" w:cs="Arial"/>
          <w:color w:val="000000"/>
          <w:sz w:val="20"/>
          <w:szCs w:val="20"/>
        </w:rPr>
        <w:t xml:space="preserve">&gt; of the extended message </w:t>
      </w:r>
      <w:del w:id="298" w:author="Don Mendelson" w:date="2017-03-31T10:41:00Z">
        <w:r w:rsidR="00801F00" w:rsidDel="00D601C2">
          <w:rPr>
            <w:rFonts w:ascii="Arial" w:eastAsiaTheme="minorHAnsi" w:hAnsi="Arial" w:cs="Arial"/>
            <w:color w:val="000000"/>
            <w:sz w:val="20"/>
            <w:szCs w:val="20"/>
          </w:rPr>
          <w:delText>context</w:delText>
        </w:r>
      </w:del>
      <w:ins w:id="299" w:author="Don Mendelson" w:date="2017-03-31T10:41:00Z">
        <w:r w:rsidR="00D601C2">
          <w:rPr>
            <w:rFonts w:ascii="Arial" w:eastAsiaTheme="minorHAnsi" w:hAnsi="Arial" w:cs="Arial"/>
            <w:color w:val="000000"/>
            <w:sz w:val="20"/>
            <w:szCs w:val="20"/>
          </w:rPr>
          <w:t>scenario</w:t>
        </w:r>
      </w:ins>
      <w:r w:rsidR="00801F00">
        <w:rPr>
          <w:rFonts w:ascii="Arial" w:eastAsiaTheme="minorHAnsi" w:hAnsi="Arial" w:cs="Arial"/>
          <w:color w:val="000000"/>
          <w:sz w:val="20"/>
          <w:szCs w:val="20"/>
        </w:rPr>
        <w:t>.</w:t>
      </w:r>
      <w:r w:rsidR="00B9195F">
        <w:rPr>
          <w:rFonts w:ascii="Arial" w:eastAsiaTheme="minorHAnsi" w:hAnsi="Arial" w:cs="Arial"/>
          <w:color w:val="000000"/>
          <w:sz w:val="20"/>
          <w:szCs w:val="20"/>
        </w:rPr>
        <w:t xml:space="preserve"> Logically, the extended structure is a conjoined collection; it does not imply anything about the order of fields in </w:t>
      </w:r>
      <w:r w:rsidR="001A0BB8">
        <w:rPr>
          <w:rFonts w:ascii="Arial" w:eastAsiaTheme="minorHAnsi" w:hAnsi="Arial" w:cs="Arial"/>
          <w:color w:val="000000"/>
          <w:sz w:val="20"/>
          <w:szCs w:val="20"/>
        </w:rPr>
        <w:t>the derived</w:t>
      </w:r>
      <w:r w:rsidR="00B9195F">
        <w:rPr>
          <w:rFonts w:ascii="Arial" w:eastAsiaTheme="minorHAnsi" w:hAnsi="Arial" w:cs="Arial"/>
          <w:color w:val="000000"/>
          <w:sz w:val="20"/>
          <w:szCs w:val="20"/>
        </w:rPr>
        <w:t xml:space="preserve"> message.</w:t>
      </w:r>
    </w:p>
    <w:p w14:paraId="47A4E3DB" w14:textId="1B17C2D7" w:rsidR="00E2592F" w:rsidRPr="00E2592F" w:rsidRDefault="00E2592F" w:rsidP="00E2592F">
      <w:pPr>
        <w:pStyle w:val="Heading4"/>
      </w:pPr>
      <w:r w:rsidRPr="00E2592F">
        <w:t>Responses</w:t>
      </w:r>
    </w:p>
    <w:p w14:paraId="6EC256E4" w14:textId="0A123DB7" w:rsidR="00E2592F" w:rsidRDefault="00E2592F" w:rsidP="00FC0DF8">
      <w:r>
        <w:t>Aside from &lt;</w:t>
      </w:r>
      <w:r w:rsidRPr="00E2592F">
        <w:rPr>
          <w:rStyle w:val="Code"/>
        </w:rPr>
        <w:t>structure</w:t>
      </w:r>
      <w:r>
        <w:t>&gt;, &lt;</w:t>
      </w:r>
      <w:r w:rsidRPr="00E2592F">
        <w:rPr>
          <w:rStyle w:val="Code"/>
        </w:rPr>
        <w:t>message</w:t>
      </w:r>
      <w:r>
        <w:t>&gt; has another child element called &lt;</w:t>
      </w:r>
      <w:r w:rsidRPr="003B7C88">
        <w:rPr>
          <w:rStyle w:val="Code"/>
        </w:rPr>
        <w:t>responses</w:t>
      </w:r>
      <w:r>
        <w:t xml:space="preserve">&gt;; it is explained in the workflow section below. </w:t>
      </w:r>
    </w:p>
    <w:p w14:paraId="5793DAFB" w14:textId="13B16E26" w:rsidR="00C87386" w:rsidRDefault="00C87386" w:rsidP="00C87386">
      <w:pPr>
        <w:pStyle w:val="Heading2"/>
      </w:pPr>
      <w:bookmarkStart w:id="300" w:name="_Toc480980584"/>
      <w:r>
        <w:t>Expressions</w:t>
      </w:r>
      <w:bookmarkEnd w:id="300"/>
    </w:p>
    <w:p w14:paraId="18DB56B6" w14:textId="350C4E78" w:rsidR="00C87386" w:rsidRPr="00C87386" w:rsidRDefault="00C87386" w:rsidP="00C87386">
      <w:pPr>
        <w:pStyle w:val="Heading3"/>
      </w:pPr>
      <w:bookmarkStart w:id="301" w:name="_Toc480980585"/>
      <w:r>
        <w:t>Conditional expressions</w:t>
      </w:r>
      <w:bookmarkEnd w:id="301"/>
    </w:p>
    <w:p w14:paraId="7CFFC68A" w14:textId="587549C9" w:rsidR="00B23089" w:rsidRDefault="000E1E66" w:rsidP="006375CA">
      <w:r>
        <w:t xml:space="preserve">Conditional expressions are </w:t>
      </w:r>
      <w:r w:rsidR="00B23089">
        <w:t xml:space="preserve">rules that </w:t>
      </w:r>
      <w:r w:rsidR="00A17EDB">
        <w:t xml:space="preserve">are </w:t>
      </w:r>
      <w:r w:rsidR="00B23089">
        <w:t>expressed in Domain Specific Language</w:t>
      </w:r>
      <w:r w:rsidR="0039278A">
        <w:t xml:space="preserve"> (DSL)</w:t>
      </w:r>
      <w:r w:rsidR="00B23089">
        <w:t xml:space="preserve">. They are evaluated by substituting actual values </w:t>
      </w:r>
      <w:r w:rsidR="00D97F50">
        <w:t>from</w:t>
      </w:r>
      <w:r w:rsidR="00B23089">
        <w:t xml:space="preserve"> </w:t>
      </w:r>
      <w:r w:rsidR="00A17EDB">
        <w:t>a message</w:t>
      </w:r>
      <w:r w:rsidR="00B23089">
        <w:t xml:space="preserve"> and other state information for</w:t>
      </w:r>
      <w:r w:rsidR="00A17EDB">
        <w:t xml:space="preserve"> tokens in the expression. A conditional </w:t>
      </w:r>
      <w:r w:rsidR="00B23089">
        <w:t>expression is of Boolean type. That is, it evaluates true or false</w:t>
      </w:r>
      <w:r w:rsidR="00D97F50">
        <w:t>. If true, it</w:t>
      </w:r>
      <w:r w:rsidR="00B23089">
        <w:t xml:space="preserve"> determine</w:t>
      </w:r>
      <w:r w:rsidR="00D97F50">
        <w:t>s</w:t>
      </w:r>
      <w:r w:rsidR="00B23089">
        <w:t xml:space="preserve"> the value of another attribute or </w:t>
      </w:r>
      <w:r w:rsidR="00D97F50">
        <w:t>that</w:t>
      </w:r>
      <w:r w:rsidR="00B23089">
        <w:t xml:space="preserve"> some action should take place, such as sending a certain response message.</w:t>
      </w:r>
    </w:p>
    <w:p w14:paraId="6D98D6DF" w14:textId="0DA86E19" w:rsidR="006375CA" w:rsidRDefault="00B23089" w:rsidP="006375CA">
      <w:r>
        <w:t>Conditional expressions are used in Orchestra</w:t>
      </w:r>
      <w:r w:rsidR="00451502">
        <w:t>:</w:t>
      </w:r>
    </w:p>
    <w:p w14:paraId="718E0EE8" w14:textId="70782B17" w:rsidR="00451502" w:rsidRDefault="00B23089" w:rsidP="00451502">
      <w:pPr>
        <w:pStyle w:val="ListParagraph"/>
        <w:numPr>
          <w:ilvl w:val="0"/>
          <w:numId w:val="18"/>
        </w:numPr>
      </w:pPr>
      <w:r>
        <w:t>To tell w</w:t>
      </w:r>
      <w:r w:rsidR="00451502">
        <w:t>hen a conditionally required field is required</w:t>
      </w:r>
      <w:r w:rsidR="00D97F50">
        <w:t xml:space="preserve"> (</w:t>
      </w:r>
      <w:r w:rsidR="00D97F50" w:rsidRPr="00451502">
        <w:rPr>
          <w:rStyle w:val="Code"/>
        </w:rPr>
        <w:t>presence</w:t>
      </w:r>
      <w:r w:rsidR="00D97F50">
        <w:rPr>
          <w:rStyle w:val="Code"/>
        </w:rPr>
        <w:t>=required)</w:t>
      </w:r>
    </w:p>
    <w:p w14:paraId="20F48131" w14:textId="33BFD09E" w:rsidR="00451502" w:rsidRDefault="00B23089" w:rsidP="00451502">
      <w:pPr>
        <w:pStyle w:val="ListParagraph"/>
        <w:numPr>
          <w:ilvl w:val="0"/>
          <w:numId w:val="18"/>
        </w:numPr>
      </w:pPr>
      <w:r>
        <w:t xml:space="preserve">To tell when </w:t>
      </w:r>
      <w:r w:rsidR="00451502">
        <w:t xml:space="preserve">a field attribute aside from </w:t>
      </w:r>
      <w:r w:rsidR="00451502" w:rsidRPr="00451502">
        <w:rPr>
          <w:rStyle w:val="Code"/>
        </w:rPr>
        <w:t>presence</w:t>
      </w:r>
      <w:r w:rsidR="00451502">
        <w:t xml:space="preserve"> is overridden</w:t>
      </w:r>
      <w:r w:rsidR="00D97F50">
        <w:t xml:space="preserve">, such as setting the range of valid values with </w:t>
      </w:r>
      <w:proofErr w:type="spellStart"/>
      <w:r w:rsidR="00D97F50" w:rsidRPr="00D97F50">
        <w:rPr>
          <w:rStyle w:val="Code"/>
        </w:rPr>
        <w:t>minInclusive</w:t>
      </w:r>
      <w:proofErr w:type="spellEnd"/>
      <w:r w:rsidR="00D97F50">
        <w:t xml:space="preserve"> and </w:t>
      </w:r>
      <w:proofErr w:type="spellStart"/>
      <w:r w:rsidR="00D97F50" w:rsidRPr="00D97F50">
        <w:rPr>
          <w:rStyle w:val="Code"/>
        </w:rPr>
        <w:t>maxInclusive</w:t>
      </w:r>
      <w:proofErr w:type="spellEnd"/>
      <w:r w:rsidR="00D97F50">
        <w:t xml:space="preserve"> attributes. It can even tell when to override the </w:t>
      </w:r>
      <w:r w:rsidR="00D97F50" w:rsidRPr="00D224E4">
        <w:rPr>
          <w:rStyle w:val="Code"/>
        </w:rPr>
        <w:t>type</w:t>
      </w:r>
      <w:r w:rsidR="00D97F50">
        <w:t xml:space="preserve"> of a field. Fo</w:t>
      </w:r>
      <w:r w:rsidR="00451502">
        <w:t xml:space="preserve">r example, the </w:t>
      </w:r>
      <w:r w:rsidR="00451502" w:rsidRPr="00451502">
        <w:rPr>
          <w:rStyle w:val="Code"/>
        </w:rPr>
        <w:t>type</w:t>
      </w:r>
      <w:r w:rsidR="00451502">
        <w:t xml:space="preserve"> of </w:t>
      </w:r>
      <w:proofErr w:type="spellStart"/>
      <w:r w:rsidR="00451502">
        <w:t>SecurityID</w:t>
      </w:r>
      <w:proofErr w:type="spellEnd"/>
      <w:r w:rsidR="00451502">
        <w:t xml:space="preserve"> </w:t>
      </w:r>
      <w:r w:rsidR="00D97F50">
        <w:t>could</w:t>
      </w:r>
      <w:r w:rsidR="00451502">
        <w:t xml:space="preserve"> be overridden, depending on the value of </w:t>
      </w:r>
      <w:proofErr w:type="spellStart"/>
      <w:r w:rsidR="00451502">
        <w:t>SecurityIDSource</w:t>
      </w:r>
      <w:proofErr w:type="spellEnd"/>
      <w:r w:rsidR="00451502">
        <w:t xml:space="preserve">. Some </w:t>
      </w:r>
      <w:r w:rsidR="00D224E4">
        <w:t xml:space="preserve">kinds of </w:t>
      </w:r>
      <w:r w:rsidR="00451502">
        <w:t>security IDs are strings while others are numeric.</w:t>
      </w:r>
    </w:p>
    <w:p w14:paraId="0E01BF9D" w14:textId="2A5401F8" w:rsidR="0039278A" w:rsidRDefault="00B23089" w:rsidP="0039278A">
      <w:pPr>
        <w:pStyle w:val="ListParagraph"/>
        <w:numPr>
          <w:ilvl w:val="0"/>
          <w:numId w:val="18"/>
        </w:numPr>
      </w:pPr>
      <w:r>
        <w:t xml:space="preserve">To tell when </w:t>
      </w:r>
      <w:r w:rsidR="00451502">
        <w:t xml:space="preserve">a specific workflow response </w:t>
      </w:r>
      <w:r>
        <w:t>should be sent or other action taken</w:t>
      </w:r>
    </w:p>
    <w:p w14:paraId="67F2E60F" w14:textId="5866E021" w:rsidR="0039278A" w:rsidRDefault="0039278A" w:rsidP="0039278A">
      <w:r>
        <w:t>All conditions are declared in the XML content of a &lt;</w:t>
      </w:r>
      <w:r w:rsidRPr="0039278A">
        <w:rPr>
          <w:rStyle w:val="Code"/>
        </w:rPr>
        <w:t>when</w:t>
      </w:r>
      <w:r>
        <w:t>&gt; element. See the Score DSL section below for details of the grammar.</w:t>
      </w:r>
    </w:p>
    <w:p w14:paraId="7DB145F9" w14:textId="12C8DD25" w:rsidR="00F076F1" w:rsidRDefault="00F076F1" w:rsidP="00F076F1">
      <w:pPr>
        <w:pStyle w:val="Heading3"/>
      </w:pPr>
      <w:bookmarkStart w:id="302" w:name="_Toc480980586"/>
      <w:r>
        <w:t>Assignment expressions</w:t>
      </w:r>
      <w:bookmarkEnd w:id="302"/>
    </w:p>
    <w:p w14:paraId="3ED89A46" w14:textId="3F150DD6" w:rsidR="00F076F1" w:rsidDel="00775F98" w:rsidRDefault="00F076F1" w:rsidP="00F076F1">
      <w:pPr>
        <w:rPr>
          <w:del w:id="303" w:author="Don Mendelson" w:date="2017-03-31T15:53:00Z"/>
        </w:rPr>
      </w:pPr>
      <w:del w:id="304" w:author="Don Mendelson" w:date="2017-03-31T15:53:00Z">
        <w:r w:rsidDel="00775F98">
          <w:delText xml:space="preserve">Assignment expressions are triggered by an action fired from true evaluation of a conditional expression. </w:delText>
        </w:r>
      </w:del>
      <w:r>
        <w:t xml:space="preserve">Assignment expressions are used to </w:t>
      </w:r>
      <w:ins w:id="305" w:author="Don Mendelson" w:date="2017-03-31T15:53:00Z">
        <w:r w:rsidR="00775F98">
          <w:t xml:space="preserve">set the value of a field in an outgoing message or to </w:t>
        </w:r>
      </w:ins>
      <w:r>
        <w:t xml:space="preserve">alter </w:t>
      </w:r>
      <w:r w:rsidR="00090C00">
        <w:t>a state variable that belongs to an actor.</w:t>
      </w:r>
      <w:ins w:id="306" w:author="Don Mendelson" w:date="2017-03-31T15:53:00Z">
        <w:r w:rsidR="00775F98">
          <w:t xml:space="preserve"> </w:t>
        </w:r>
      </w:ins>
    </w:p>
    <w:p w14:paraId="711E2FC4" w14:textId="4AA998F9" w:rsidR="00F076F1" w:rsidRDefault="00F076F1" w:rsidP="00F076F1">
      <w:pPr>
        <w:rPr>
          <w:ins w:id="307" w:author="Don Mendelson" w:date="2017-03-31T15:58:00Z"/>
        </w:rPr>
      </w:pPr>
      <w:r>
        <w:t>The grammar of assignment expressions is also governed by the Score DSL.</w:t>
      </w:r>
    </w:p>
    <w:p w14:paraId="675E6F68" w14:textId="52D95841" w:rsidR="00775F98" w:rsidRDefault="00775F98" w:rsidP="00775F98">
      <w:pPr>
        <w:pStyle w:val="Heading4"/>
        <w:rPr>
          <w:ins w:id="308" w:author="Don Mendelson" w:date="2017-03-31T15:53:00Z"/>
        </w:rPr>
      </w:pPr>
      <w:ins w:id="309" w:author="Don Mendelson" w:date="2017-03-31T15:58:00Z">
        <w:r>
          <w:t>Assigning a field</w:t>
        </w:r>
      </w:ins>
    </w:p>
    <w:p w14:paraId="420D0755" w14:textId="6003DCDB" w:rsidR="00775F98" w:rsidRDefault="00775F98" w:rsidP="00F076F1">
      <w:pPr>
        <w:rPr>
          <w:ins w:id="310" w:author="Don Mendelson" w:date="2017-03-31T15:59:00Z"/>
        </w:rPr>
      </w:pPr>
      <w:ins w:id="311" w:author="Don Mendelson" w:date="2017-03-31T15:54:00Z">
        <w:r>
          <w:t xml:space="preserve">To assign a </w:t>
        </w:r>
      </w:ins>
      <w:ins w:id="312" w:author="Don Mendelson" w:date="2017-03-31T15:57:00Z">
        <w:r>
          <w:t>field</w:t>
        </w:r>
      </w:ins>
      <w:ins w:id="313" w:author="Don Mendelson" w:date="2017-03-31T15:58:00Z">
        <w:r>
          <w:t xml:space="preserve"> in an outgoing message</w:t>
        </w:r>
      </w:ins>
      <w:ins w:id="314" w:author="Don Mendelson" w:date="2017-03-31T15:57:00Z">
        <w:r>
          <w:t>, an &lt;assign&gt; element is placed</w:t>
        </w:r>
      </w:ins>
      <w:ins w:id="315" w:author="Don Mendelson" w:date="2017-03-31T15:54:00Z">
        <w:r>
          <w:t xml:space="preserve"> </w:t>
        </w:r>
      </w:ins>
      <w:ins w:id="316" w:author="Don Mendelson" w:date="2017-03-31T15:58:00Z">
        <w:r>
          <w:t>within the context of a &lt;</w:t>
        </w:r>
        <w:proofErr w:type="spellStart"/>
        <w:r>
          <w:t>fieldRef</w:t>
        </w:r>
        <w:proofErr w:type="spellEnd"/>
        <w:r>
          <w:t>&gt; in the message structure.</w:t>
        </w:r>
      </w:ins>
      <w:ins w:id="317" w:author="Don Mendelson" w:date="2017-03-31T15:59:00Z">
        <w:r>
          <w:t xml:space="preserve"> The content of the &lt;assign&gt; element (text node) contains a Score expression giving the value to set. The value must evaluate to a datatype compatible with the type of the field.</w:t>
        </w:r>
      </w:ins>
    </w:p>
    <w:p w14:paraId="0F3C96CD" w14:textId="7C207F67" w:rsidR="00775F98" w:rsidRDefault="00775F98" w:rsidP="0059114B">
      <w:pPr>
        <w:pStyle w:val="TextExample"/>
        <w:keepNext/>
        <w:keepLines/>
        <w:rPr>
          <w:ins w:id="318" w:author="Don Mendelson" w:date="2017-03-31T16:00:00Z"/>
        </w:rPr>
      </w:pPr>
      <w:ins w:id="319" w:author="Don Mendelson" w:date="2017-03-31T16:00:00Z">
        <w:r>
          <w:lastRenderedPageBreak/>
          <w:t>Field assignment</w:t>
        </w:r>
      </w:ins>
      <w:ins w:id="320" w:author="Don Mendelson" w:date="2017-03-31T16:04:00Z">
        <w:r w:rsidR="00CA4148">
          <w:t xml:space="preserve">: </w:t>
        </w:r>
      </w:ins>
      <w:ins w:id="321" w:author="Don Mendelson" w:date="2017-03-31T16:06:00Z">
        <w:r w:rsidR="00CA4148">
          <w:t>echo</w:t>
        </w:r>
      </w:ins>
      <w:ins w:id="322" w:author="Don Mendelson" w:date="2017-03-31T16:04:00Z">
        <w:r w:rsidR="00CA4148">
          <w:t xml:space="preserve"> the value of a field from an incoming message</w:t>
        </w:r>
      </w:ins>
    </w:p>
    <w:p w14:paraId="6CA8E7BB" w14:textId="77777777" w:rsidR="00775F98" w:rsidRPr="0059114B" w:rsidRDefault="00775F98" w:rsidP="0059114B">
      <w:pPr>
        <w:pStyle w:val="CodeExample"/>
        <w:keepNext/>
        <w:keepLines/>
        <w:rPr>
          <w:ins w:id="323" w:author="Don Mendelson" w:date="2017-03-31T16:03:00Z"/>
          <w:rStyle w:val="Code"/>
        </w:rPr>
      </w:pPr>
      <w:ins w:id="324" w:author="Don Mendelson" w:date="2017-03-31T16:03:00Z">
        <w:r w:rsidRPr="0059114B">
          <w:rPr>
            <w:rStyle w:val="Code"/>
          </w:rPr>
          <w:t>&lt;fixr:fieldRef id="11" name="ClOrdID" added="FIX.2.7" updated="FIX.5.0SP2" updatedEP="188"&gt;</w:t>
        </w:r>
      </w:ins>
    </w:p>
    <w:p w14:paraId="734890C9" w14:textId="3569A881" w:rsidR="00775F98" w:rsidRPr="0059114B" w:rsidRDefault="00775F98" w:rsidP="0059114B">
      <w:pPr>
        <w:pStyle w:val="CodeExample"/>
        <w:keepNext/>
        <w:keepLines/>
        <w:ind w:firstLine="360"/>
        <w:rPr>
          <w:ins w:id="325" w:author="Don Mendelson" w:date="2017-03-31T15:58:00Z"/>
          <w:rStyle w:val="Code"/>
        </w:rPr>
      </w:pPr>
      <w:ins w:id="326" w:author="Don Mendelson" w:date="2017-03-31T16:03:00Z">
        <w:r w:rsidRPr="0059114B">
          <w:rPr>
            <w:rStyle w:val="Code"/>
          </w:rPr>
          <w:t>&lt;fixr:assign&gt;in.ClOrdID&lt;/fixr:assign&gt;</w:t>
        </w:r>
      </w:ins>
    </w:p>
    <w:p w14:paraId="5BFC0717" w14:textId="35709E80" w:rsidR="00775F98" w:rsidRDefault="00CA4148" w:rsidP="00D04C85">
      <w:pPr>
        <w:pStyle w:val="CodeExample"/>
        <w:keepNext/>
        <w:keepLines/>
        <w:rPr>
          <w:ins w:id="327" w:author="Don Mendelson" w:date="2017-03-31T16:05:00Z"/>
          <w:rStyle w:val="Code"/>
        </w:rPr>
      </w:pPr>
      <w:ins w:id="328" w:author="Don Mendelson" w:date="2017-03-31T16:03:00Z">
        <w:r w:rsidRPr="0059114B">
          <w:rPr>
            <w:rStyle w:val="Code"/>
          </w:rPr>
          <w:t>&lt;/</w:t>
        </w:r>
        <w:r w:rsidRPr="00D04C85">
          <w:rPr>
            <w:rStyle w:val="Code"/>
          </w:rPr>
          <w:t>fixr:fieldRef&gt;</w:t>
        </w:r>
      </w:ins>
    </w:p>
    <w:p w14:paraId="7A1AD4AD" w14:textId="560D1A28" w:rsidR="00E64119" w:rsidRDefault="00E64119" w:rsidP="00D04C85">
      <w:pPr>
        <w:pStyle w:val="Heading4"/>
        <w:rPr>
          <w:ins w:id="329" w:author="Don Mendelson" w:date="2017-03-31T16:18:00Z"/>
        </w:rPr>
      </w:pPr>
      <w:ins w:id="330" w:author="Don Mendelson" w:date="2017-03-31T16:18:00Z">
        <w:r>
          <w:t>Assigning repeating group entries</w:t>
        </w:r>
      </w:ins>
    </w:p>
    <w:p w14:paraId="4FB15AC7" w14:textId="63DA5115" w:rsidR="00E64119" w:rsidRDefault="000C7989">
      <w:pPr>
        <w:rPr>
          <w:ins w:id="331" w:author="Don Mendelson" w:date="2017-03-31T16:30:00Z"/>
        </w:rPr>
      </w:pPr>
      <w:ins w:id="332" w:author="Don Mendelson" w:date="2017-03-31T16:33:00Z">
        <w:r>
          <w:t xml:space="preserve">Within the context of a </w:t>
        </w:r>
        <w:r w:rsidRPr="00D04C85">
          <w:rPr>
            <w:rStyle w:val="Code"/>
          </w:rPr>
          <w:t>&lt;</w:t>
        </w:r>
        <w:proofErr w:type="spellStart"/>
        <w:r w:rsidRPr="00D04C85">
          <w:rPr>
            <w:rStyle w:val="Code"/>
          </w:rPr>
          <w:t>groupRef</w:t>
        </w:r>
        <w:proofErr w:type="spellEnd"/>
        <w:r w:rsidRPr="00D04C85">
          <w:rPr>
            <w:rStyle w:val="Code"/>
          </w:rPr>
          <w:t>&gt;,</w:t>
        </w:r>
        <w:r>
          <w:t xml:space="preserve"> o</w:t>
        </w:r>
      </w:ins>
      <w:ins w:id="333" w:author="Don Mendelson" w:date="2017-03-31T16:31:00Z">
        <w:r>
          <w:t>ne or more</w:t>
        </w:r>
      </w:ins>
      <w:ins w:id="334" w:author="Don Mendelson" w:date="2017-03-31T16:18:00Z">
        <w:r w:rsidR="00E64119">
          <w:t xml:space="preserve"> </w:t>
        </w:r>
      </w:ins>
      <w:ins w:id="335" w:author="Don Mendelson" w:date="2017-03-31T16:31:00Z">
        <w:r w:rsidRPr="00D04C85">
          <w:rPr>
            <w:rStyle w:val="Code"/>
          </w:rPr>
          <w:t>&lt;</w:t>
        </w:r>
        <w:proofErr w:type="spellStart"/>
        <w:r w:rsidRPr="00D04C85">
          <w:rPr>
            <w:rStyle w:val="Code"/>
          </w:rPr>
          <w:t>blockAssignment</w:t>
        </w:r>
        <w:proofErr w:type="spellEnd"/>
        <w:r w:rsidRPr="00D04C85">
          <w:rPr>
            <w:rStyle w:val="Code"/>
          </w:rPr>
          <w:t>&gt;</w:t>
        </w:r>
        <w:r>
          <w:t xml:space="preserve"> elements may be used to </w:t>
        </w:r>
      </w:ins>
      <w:ins w:id="336" w:author="Don Mendelson" w:date="2017-03-31T16:32:00Z">
        <w:r>
          <w:t xml:space="preserve">specify the assignment of fields in entries of a repeating group. Each instance of </w:t>
        </w:r>
        <w:r w:rsidRPr="00D04C85">
          <w:rPr>
            <w:rStyle w:val="Code"/>
          </w:rPr>
          <w:t>&lt;</w:t>
        </w:r>
        <w:proofErr w:type="spellStart"/>
        <w:r w:rsidRPr="00D04C85">
          <w:rPr>
            <w:rStyle w:val="Code"/>
          </w:rPr>
          <w:t>blockAssignment</w:t>
        </w:r>
        <w:proofErr w:type="spellEnd"/>
        <w:r w:rsidRPr="00D04C85">
          <w:rPr>
            <w:rStyle w:val="Code"/>
          </w:rPr>
          <w:t xml:space="preserve">&gt; </w:t>
        </w:r>
        <w:r>
          <w:t>will cause another entry to be constructed.</w:t>
        </w:r>
      </w:ins>
      <w:ins w:id="337" w:author="Don Mendelson" w:date="2017-03-31T16:37:00Z">
        <w:r>
          <w:t xml:space="preserve"> Within a </w:t>
        </w:r>
        <w:r w:rsidRPr="00D04C85">
          <w:rPr>
            <w:rStyle w:val="Code"/>
          </w:rPr>
          <w:t>&lt;</w:t>
        </w:r>
        <w:proofErr w:type="spellStart"/>
        <w:r w:rsidRPr="00D04C85">
          <w:rPr>
            <w:rStyle w:val="Code"/>
          </w:rPr>
          <w:t>blockAssignment</w:t>
        </w:r>
        <w:proofErr w:type="spellEnd"/>
        <w:r w:rsidRPr="00D04C85">
          <w:rPr>
            <w:rStyle w:val="Code"/>
          </w:rPr>
          <w:t xml:space="preserve">&gt;, </w:t>
        </w:r>
        <w:r>
          <w:t>the syntax for assigning fields is the same as the assignment of an individual field shown above.</w:t>
        </w:r>
      </w:ins>
    </w:p>
    <w:p w14:paraId="398A2251" w14:textId="03D80971" w:rsidR="000C7989" w:rsidRDefault="000C7989">
      <w:pPr>
        <w:rPr>
          <w:ins w:id="338" w:author="Don Mendelson" w:date="2017-03-31T16:33:00Z"/>
        </w:rPr>
      </w:pPr>
    </w:p>
    <w:p w14:paraId="11EEED99" w14:textId="678B9F56" w:rsidR="000C7989" w:rsidRDefault="000C7989" w:rsidP="00D04C85">
      <w:pPr>
        <w:pStyle w:val="TextExample"/>
        <w:rPr>
          <w:ins w:id="339" w:author="Don Mendelson" w:date="2017-03-31T16:30:00Z"/>
        </w:rPr>
      </w:pPr>
      <w:ins w:id="340" w:author="Don Mendelson" w:date="2017-03-31T16:33:00Z">
        <w:r>
          <w:t>Assignment of two entries in a repeating group</w:t>
        </w:r>
      </w:ins>
    </w:p>
    <w:p w14:paraId="07853E60" w14:textId="0D4AA431" w:rsidR="000C7989" w:rsidRPr="00D04C85" w:rsidRDefault="000C7989" w:rsidP="00D04C85">
      <w:pPr>
        <w:pStyle w:val="CodeExample"/>
        <w:rPr>
          <w:ins w:id="341" w:author="Don Mendelson" w:date="2017-03-31T16:30:00Z"/>
          <w:rStyle w:val="Code"/>
        </w:rPr>
      </w:pPr>
      <w:ins w:id="342" w:author="Don Mendelson" w:date="2017-03-31T16:30:00Z">
        <w:r w:rsidRPr="00D04C85">
          <w:rPr>
            <w:rStyle w:val="Code"/>
          </w:rPr>
          <w:t>&lt;fixr:groupRef id="1012" name="Parties" added="FIX.4.3" updated="FIX.5.0SP2" updatedEP="188"&gt;</w:t>
        </w:r>
      </w:ins>
    </w:p>
    <w:p w14:paraId="1DB68A72" w14:textId="10A85E19" w:rsidR="000C7989" w:rsidRPr="00D04C85" w:rsidRDefault="000C7989" w:rsidP="00D04C85">
      <w:pPr>
        <w:pStyle w:val="CodeExample"/>
        <w:rPr>
          <w:ins w:id="343" w:author="Don Mendelson" w:date="2017-03-31T16:30:00Z"/>
          <w:rStyle w:val="Code"/>
        </w:rPr>
      </w:pPr>
      <w:ins w:id="344" w:author="Don Mendelson" w:date="2017-03-31T16:30:00Z">
        <w:r w:rsidRPr="00127516">
          <w:rPr>
            <w:rStyle w:val="Code"/>
          </w:rPr>
          <w:tab/>
        </w:r>
        <w:r w:rsidRPr="00D04C85">
          <w:rPr>
            <w:rStyle w:val="Code"/>
          </w:rPr>
          <w:t>&lt;fixr:blockAssignment&gt;</w:t>
        </w:r>
      </w:ins>
    </w:p>
    <w:p w14:paraId="7EE9F946" w14:textId="1CB222DA" w:rsidR="000C7989" w:rsidRPr="00D04C85" w:rsidRDefault="000C7989" w:rsidP="00D04C85">
      <w:pPr>
        <w:pStyle w:val="CodeExample"/>
        <w:rPr>
          <w:ins w:id="345" w:author="Don Mendelson" w:date="2017-03-31T16:30:00Z"/>
          <w:rStyle w:val="Code"/>
        </w:rPr>
      </w:pPr>
      <w:ins w:id="346" w:author="Don Mendelson" w:date="2017-03-31T16:30:00Z">
        <w:r w:rsidRPr="00D04C85">
          <w:rPr>
            <w:rStyle w:val="Code"/>
          </w:rPr>
          <w:tab/>
        </w:r>
      </w:ins>
      <w:ins w:id="347" w:author="Don Mendelson" w:date="2017-03-31T16:34:00Z">
        <w:r>
          <w:rPr>
            <w:rStyle w:val="Code"/>
          </w:rPr>
          <w:tab/>
        </w:r>
      </w:ins>
      <w:ins w:id="348" w:author="Don Mendelson" w:date="2017-03-31T16:30:00Z">
        <w:r w:rsidRPr="00D04C85">
          <w:rPr>
            <w:rStyle w:val="Code"/>
          </w:rPr>
          <w:t>&lt;fixr:fieldRef id="448" name="PartyID"&gt;</w:t>
        </w:r>
      </w:ins>
    </w:p>
    <w:p w14:paraId="710CE5AB" w14:textId="6D30323F" w:rsidR="000C7989" w:rsidRPr="00D04C85" w:rsidRDefault="000C7989" w:rsidP="00D04C85">
      <w:pPr>
        <w:pStyle w:val="CodeExample"/>
        <w:rPr>
          <w:ins w:id="349" w:author="Don Mendelson" w:date="2017-03-31T16:30:00Z"/>
          <w:rStyle w:val="Code"/>
        </w:rPr>
      </w:pPr>
      <w:ins w:id="350" w:author="Don Mendelson" w:date="2017-03-31T16:30:00Z">
        <w:r w:rsidRPr="00127516">
          <w:rPr>
            <w:rStyle w:val="Code"/>
          </w:rPr>
          <w:tab/>
        </w:r>
      </w:ins>
      <w:ins w:id="351" w:author="Don Mendelson" w:date="2017-03-31T16:34:00Z">
        <w:r>
          <w:rPr>
            <w:rStyle w:val="Code"/>
          </w:rPr>
          <w:tab/>
        </w:r>
      </w:ins>
      <w:ins w:id="352" w:author="Don Mendelson" w:date="2017-03-31T16:30:00Z">
        <w:r w:rsidRPr="00D04C85">
          <w:rPr>
            <w:rStyle w:val="Code"/>
          </w:rPr>
          <w:tab/>
          <w:t>&lt;fixr:assign&gt;"ABC"&lt;/fixr:assign&gt;</w:t>
        </w:r>
      </w:ins>
    </w:p>
    <w:p w14:paraId="16D3B90D" w14:textId="36717ECF" w:rsidR="000C7989" w:rsidRPr="00D04C85" w:rsidRDefault="000C7989" w:rsidP="00D04C85">
      <w:pPr>
        <w:pStyle w:val="CodeExample"/>
        <w:rPr>
          <w:ins w:id="353" w:author="Don Mendelson" w:date="2017-03-31T16:30:00Z"/>
          <w:rStyle w:val="Code"/>
        </w:rPr>
      </w:pPr>
      <w:ins w:id="354" w:author="Don Mendelson" w:date="2017-03-31T16:30:00Z">
        <w:r w:rsidRPr="00D04C85">
          <w:rPr>
            <w:rStyle w:val="Code"/>
          </w:rPr>
          <w:tab/>
        </w:r>
        <w:r w:rsidRPr="00D04C85">
          <w:rPr>
            <w:rStyle w:val="Code"/>
          </w:rPr>
          <w:tab/>
          <w:t>&lt;/fixr:fieldRef&gt;</w:t>
        </w:r>
      </w:ins>
    </w:p>
    <w:p w14:paraId="5E800956" w14:textId="187E1DD8" w:rsidR="000C7989" w:rsidRPr="00D04C85" w:rsidRDefault="000C7989" w:rsidP="00D04C85">
      <w:pPr>
        <w:pStyle w:val="CodeExample"/>
        <w:rPr>
          <w:ins w:id="355" w:author="Don Mendelson" w:date="2017-03-31T16:30:00Z"/>
          <w:rStyle w:val="Code"/>
        </w:rPr>
      </w:pPr>
      <w:ins w:id="356" w:author="Don Mendelson" w:date="2017-03-31T16:30:00Z">
        <w:r w:rsidRPr="00D04C85">
          <w:rPr>
            <w:rStyle w:val="Code"/>
          </w:rPr>
          <w:tab/>
        </w:r>
        <w:r w:rsidRPr="00D04C85">
          <w:rPr>
            <w:rStyle w:val="Code"/>
          </w:rPr>
          <w:tab/>
          <w:t>&lt;fixr:fieldRef id="447" name="PartyIDSource"&gt;</w:t>
        </w:r>
        <w:r w:rsidRPr="00D04C85">
          <w:rPr>
            <w:rStyle w:val="Code"/>
          </w:rPr>
          <w:tab/>
        </w:r>
        <w:r w:rsidRPr="00D04C85">
          <w:rPr>
            <w:rStyle w:val="Code"/>
          </w:rPr>
          <w:tab/>
        </w:r>
        <w:r w:rsidRPr="00D04C85">
          <w:rPr>
            <w:rStyle w:val="Code"/>
          </w:rPr>
          <w:tab/>
        </w:r>
        <w:r w:rsidRPr="00D04C85">
          <w:rPr>
            <w:rStyle w:val="Code"/>
          </w:rPr>
          <w:tab/>
        </w:r>
        <w:r w:rsidRPr="00D04C85">
          <w:rPr>
            <w:rStyle w:val="Code"/>
          </w:rPr>
          <w:tab/>
        </w:r>
      </w:ins>
      <w:ins w:id="357" w:author="Don Mendelson" w:date="2017-03-31T16:35:00Z">
        <w:r>
          <w:rPr>
            <w:rStyle w:val="Code"/>
          </w:rPr>
          <w:tab/>
        </w:r>
      </w:ins>
      <w:ins w:id="358" w:author="Don Mendelson" w:date="2017-03-31T16:30:00Z">
        <w:r w:rsidRPr="00D04C85">
          <w:rPr>
            <w:rStyle w:val="Code"/>
          </w:rPr>
          <w:t>&lt;fixr:assign&gt;^GeneralIdentifier&lt;/fixr:assign&gt;</w:t>
        </w:r>
      </w:ins>
    </w:p>
    <w:p w14:paraId="70F3126A" w14:textId="7CA9C306" w:rsidR="000C7989" w:rsidRPr="00D04C85" w:rsidRDefault="000C7989" w:rsidP="00D04C85">
      <w:pPr>
        <w:pStyle w:val="CodeExample"/>
        <w:rPr>
          <w:ins w:id="359" w:author="Don Mendelson" w:date="2017-03-31T16:30:00Z"/>
          <w:rStyle w:val="Code"/>
        </w:rPr>
      </w:pPr>
      <w:ins w:id="360" w:author="Don Mendelson" w:date="2017-03-31T16:30:00Z">
        <w:r w:rsidRPr="00D04C85">
          <w:rPr>
            <w:rStyle w:val="Code"/>
          </w:rPr>
          <w:tab/>
        </w:r>
        <w:r w:rsidRPr="00D04C85">
          <w:rPr>
            <w:rStyle w:val="Code"/>
          </w:rPr>
          <w:tab/>
          <w:t>&lt;/fixr:fieldRef&gt;</w:t>
        </w:r>
      </w:ins>
    </w:p>
    <w:p w14:paraId="4BCBDC87" w14:textId="6E693037" w:rsidR="000C7989" w:rsidRPr="00454318" w:rsidRDefault="000C7989" w:rsidP="00D04C85">
      <w:pPr>
        <w:pStyle w:val="CodeExample"/>
        <w:rPr>
          <w:ins w:id="361" w:author="Don Mendelson" w:date="2017-03-31T16:30:00Z"/>
          <w:rStyle w:val="Code"/>
        </w:rPr>
      </w:pPr>
      <w:ins w:id="362" w:author="Don Mendelson" w:date="2017-03-31T16:30:00Z">
        <w:r w:rsidRPr="00D04C85">
          <w:rPr>
            <w:rStyle w:val="Code"/>
          </w:rPr>
          <w:tab/>
        </w:r>
        <w:r w:rsidRPr="00D04C85">
          <w:rPr>
            <w:rStyle w:val="Code"/>
          </w:rPr>
          <w:tab/>
          <w:t>&lt;fixr:fieldRef id="452" name=</w:t>
        </w:r>
        <w:r w:rsidRPr="00454318">
          <w:rPr>
            <w:rStyle w:val="Code"/>
          </w:rPr>
          <w:t>"PartyRole"&gt;</w:t>
        </w:r>
        <w:r w:rsidRPr="00454318">
          <w:rPr>
            <w:rStyle w:val="Code"/>
          </w:rPr>
          <w:tab/>
        </w:r>
        <w:r w:rsidRPr="00454318">
          <w:rPr>
            <w:rStyle w:val="Code"/>
          </w:rPr>
          <w:tab/>
        </w:r>
        <w:r w:rsidRPr="00454318">
          <w:rPr>
            <w:rStyle w:val="Code"/>
          </w:rPr>
          <w:tab/>
        </w:r>
        <w:r w:rsidRPr="00454318">
          <w:rPr>
            <w:rStyle w:val="Code"/>
          </w:rPr>
          <w:tab/>
        </w:r>
        <w:r w:rsidRPr="00454318">
          <w:rPr>
            <w:rStyle w:val="Code"/>
          </w:rPr>
          <w:tab/>
        </w:r>
        <w:r w:rsidRPr="00454318">
          <w:rPr>
            <w:rStyle w:val="Code"/>
          </w:rPr>
          <w:tab/>
        </w:r>
      </w:ins>
      <w:ins w:id="363" w:author="Don Mendelson" w:date="2017-03-31T16:35:00Z">
        <w:r>
          <w:rPr>
            <w:rStyle w:val="Code"/>
          </w:rPr>
          <w:tab/>
        </w:r>
      </w:ins>
      <w:ins w:id="364" w:author="Don Mendelson" w:date="2017-03-31T16:30:00Z">
        <w:r w:rsidRPr="00454318">
          <w:rPr>
            <w:rStyle w:val="Code"/>
          </w:rPr>
          <w:t>&lt;fixr:assign&gt;^ExecutingFirm&lt;/fixr:assign&gt;</w:t>
        </w:r>
      </w:ins>
    </w:p>
    <w:p w14:paraId="66D7FA36" w14:textId="0E73AA37" w:rsidR="000C7989" w:rsidRPr="00454318" w:rsidRDefault="000C7989" w:rsidP="00D04C85">
      <w:pPr>
        <w:pStyle w:val="CodeExample"/>
        <w:rPr>
          <w:ins w:id="365" w:author="Don Mendelson" w:date="2017-03-31T16:30:00Z"/>
          <w:rStyle w:val="Code"/>
        </w:rPr>
      </w:pPr>
      <w:ins w:id="366" w:author="Don Mendelson" w:date="2017-03-31T16:30:00Z">
        <w:r w:rsidRPr="00454318">
          <w:rPr>
            <w:rStyle w:val="Code"/>
          </w:rPr>
          <w:tab/>
        </w:r>
        <w:r w:rsidRPr="00454318">
          <w:rPr>
            <w:rStyle w:val="Code"/>
          </w:rPr>
          <w:tab/>
          <w:t>&lt;/fixr:fieldRef&gt;</w:t>
        </w:r>
      </w:ins>
    </w:p>
    <w:p w14:paraId="06A6DB4A" w14:textId="5508A83B" w:rsidR="000C7989" w:rsidRPr="00454318" w:rsidRDefault="000C7989" w:rsidP="00D04C85">
      <w:pPr>
        <w:pStyle w:val="CodeExample"/>
        <w:rPr>
          <w:ins w:id="367" w:author="Don Mendelson" w:date="2017-03-31T16:30:00Z"/>
          <w:rStyle w:val="Code"/>
        </w:rPr>
      </w:pPr>
      <w:ins w:id="368" w:author="Don Mendelson" w:date="2017-03-31T16:30:00Z">
        <w:r w:rsidRPr="00127516">
          <w:rPr>
            <w:rStyle w:val="Code"/>
          </w:rPr>
          <w:tab/>
        </w:r>
        <w:r w:rsidRPr="00454318">
          <w:rPr>
            <w:rStyle w:val="Code"/>
          </w:rPr>
          <w:t>&lt;/fixr:blockAssignment&gt;</w:t>
        </w:r>
      </w:ins>
    </w:p>
    <w:p w14:paraId="4A37480D" w14:textId="03C05489" w:rsidR="000C7989" w:rsidRPr="00454318" w:rsidRDefault="000C7989" w:rsidP="00D04C85">
      <w:pPr>
        <w:pStyle w:val="CodeExample"/>
        <w:rPr>
          <w:ins w:id="369" w:author="Don Mendelson" w:date="2017-03-31T16:30:00Z"/>
          <w:rStyle w:val="Code"/>
        </w:rPr>
      </w:pPr>
      <w:ins w:id="370" w:author="Don Mendelson" w:date="2017-03-31T16:30:00Z">
        <w:r w:rsidRPr="00127516">
          <w:rPr>
            <w:rStyle w:val="Code"/>
          </w:rPr>
          <w:tab/>
        </w:r>
        <w:r w:rsidRPr="00454318">
          <w:rPr>
            <w:rStyle w:val="Code"/>
          </w:rPr>
          <w:t>&lt;fixr:blockAssignment&gt;</w:t>
        </w:r>
      </w:ins>
    </w:p>
    <w:p w14:paraId="6E5D155D" w14:textId="7DCE7FB0" w:rsidR="000C7989" w:rsidRPr="00454318" w:rsidRDefault="000C7989" w:rsidP="00D04C85">
      <w:pPr>
        <w:pStyle w:val="CodeExample"/>
        <w:rPr>
          <w:ins w:id="371" w:author="Don Mendelson" w:date="2017-03-31T16:30:00Z"/>
          <w:rStyle w:val="Code"/>
        </w:rPr>
      </w:pPr>
      <w:ins w:id="372" w:author="Don Mendelson" w:date="2017-03-31T16:30:00Z">
        <w:r w:rsidRPr="00454318">
          <w:rPr>
            <w:rStyle w:val="Code"/>
          </w:rPr>
          <w:tab/>
        </w:r>
        <w:r w:rsidRPr="00454318">
          <w:rPr>
            <w:rStyle w:val="Code"/>
          </w:rPr>
          <w:tab/>
          <w:t>&lt;fixr:fieldRef id="448" name="PartyID"&gt;</w:t>
        </w:r>
        <w:r w:rsidRPr="00454318">
          <w:rPr>
            <w:rStyle w:val="Code"/>
          </w:rPr>
          <w:tab/>
        </w:r>
        <w:r w:rsidRPr="00454318">
          <w:rPr>
            <w:rStyle w:val="Code"/>
          </w:rPr>
          <w:tab/>
        </w:r>
        <w:r w:rsidRPr="00454318">
          <w:rPr>
            <w:rStyle w:val="Code"/>
          </w:rPr>
          <w:tab/>
        </w:r>
        <w:r w:rsidRPr="00454318">
          <w:rPr>
            <w:rStyle w:val="Code"/>
          </w:rPr>
          <w:tab/>
        </w:r>
        <w:r w:rsidRPr="00454318">
          <w:rPr>
            <w:rStyle w:val="Code"/>
          </w:rPr>
          <w:tab/>
        </w:r>
        <w:r w:rsidRPr="00454318">
          <w:rPr>
            <w:rStyle w:val="Code"/>
          </w:rPr>
          <w:tab/>
        </w:r>
        <w:r w:rsidRPr="00454318">
          <w:rPr>
            <w:rStyle w:val="Code"/>
          </w:rPr>
          <w:tab/>
          <w:t>&lt;fixr:assign&gt;"DEF"&lt;/fixr:assign&gt;</w:t>
        </w:r>
      </w:ins>
    </w:p>
    <w:p w14:paraId="04097B90" w14:textId="644D923B" w:rsidR="000C7989" w:rsidRPr="00454318" w:rsidRDefault="000C7989" w:rsidP="00D04C85">
      <w:pPr>
        <w:pStyle w:val="CodeExample"/>
        <w:rPr>
          <w:ins w:id="373" w:author="Don Mendelson" w:date="2017-03-31T16:30:00Z"/>
          <w:rStyle w:val="Code"/>
        </w:rPr>
      </w:pPr>
      <w:ins w:id="374" w:author="Don Mendelson" w:date="2017-03-31T16:30:00Z">
        <w:r w:rsidRPr="00454318">
          <w:rPr>
            <w:rStyle w:val="Code"/>
          </w:rPr>
          <w:tab/>
        </w:r>
        <w:r w:rsidRPr="00454318">
          <w:rPr>
            <w:rStyle w:val="Code"/>
          </w:rPr>
          <w:tab/>
          <w:t>&lt;/fixr:fieldRef&gt;</w:t>
        </w:r>
      </w:ins>
    </w:p>
    <w:p w14:paraId="7C7DBFA8" w14:textId="6F6190AE" w:rsidR="000C7989" w:rsidRPr="00454318" w:rsidRDefault="000C7989" w:rsidP="00D04C85">
      <w:pPr>
        <w:pStyle w:val="CodeExample"/>
        <w:rPr>
          <w:ins w:id="375" w:author="Don Mendelson" w:date="2017-03-31T16:30:00Z"/>
          <w:rStyle w:val="Code"/>
        </w:rPr>
      </w:pPr>
      <w:ins w:id="376" w:author="Don Mendelson" w:date="2017-03-31T16:30:00Z">
        <w:r w:rsidRPr="00D04C85">
          <w:rPr>
            <w:rStyle w:val="Code"/>
          </w:rPr>
          <w:tab/>
        </w:r>
        <w:r w:rsidRPr="00D04C85">
          <w:rPr>
            <w:rStyle w:val="Code"/>
          </w:rPr>
          <w:tab/>
          <w:t>&lt;fixr:fieldRef</w:t>
        </w:r>
        <w:r w:rsidRPr="00454318">
          <w:rPr>
            <w:rStyle w:val="Code"/>
          </w:rPr>
          <w:t xml:space="preserve"> </w:t>
        </w:r>
        <w:r w:rsidRPr="00D04C85">
          <w:rPr>
            <w:rStyle w:val="Code"/>
          </w:rPr>
          <w:t>id=</w:t>
        </w:r>
        <w:r w:rsidRPr="00454318">
          <w:rPr>
            <w:rStyle w:val="Code"/>
          </w:rPr>
          <w:t xml:space="preserve">"447" </w:t>
        </w:r>
        <w:r w:rsidRPr="00D04C85">
          <w:rPr>
            <w:rStyle w:val="Code"/>
          </w:rPr>
          <w:t>name=</w:t>
        </w:r>
        <w:r w:rsidRPr="00454318">
          <w:rPr>
            <w:rStyle w:val="Code"/>
          </w:rPr>
          <w:t>"PartyIDSource"</w:t>
        </w:r>
        <w:r w:rsidRPr="00D04C85">
          <w:rPr>
            <w:rStyle w:val="Code"/>
          </w:rPr>
          <w:t>&gt;</w:t>
        </w:r>
        <w:r w:rsidRPr="00D04C85">
          <w:rPr>
            <w:rStyle w:val="Code"/>
          </w:rPr>
          <w:tab/>
        </w:r>
        <w:r w:rsidRPr="00D04C85">
          <w:rPr>
            <w:rStyle w:val="Code"/>
          </w:rPr>
          <w:tab/>
        </w:r>
        <w:r w:rsidRPr="00D04C85">
          <w:rPr>
            <w:rStyle w:val="Code"/>
          </w:rPr>
          <w:tab/>
        </w:r>
        <w:r w:rsidRPr="00D04C85">
          <w:rPr>
            <w:rStyle w:val="Code"/>
          </w:rPr>
          <w:tab/>
        </w:r>
        <w:r w:rsidRPr="00D04C85">
          <w:rPr>
            <w:rStyle w:val="Code"/>
          </w:rPr>
          <w:tab/>
        </w:r>
        <w:r w:rsidRPr="00D04C85">
          <w:rPr>
            <w:rStyle w:val="Code"/>
          </w:rPr>
          <w:tab/>
          <w:t>&lt;fixr:assign&gt;^GeneralIdentifier&lt;/fixr:assign&gt;</w:t>
        </w:r>
      </w:ins>
    </w:p>
    <w:p w14:paraId="7F2E8870" w14:textId="72EE192C" w:rsidR="000C7989" w:rsidRPr="00D04C85" w:rsidRDefault="000C7989" w:rsidP="00D04C85">
      <w:pPr>
        <w:pStyle w:val="CodeExample"/>
        <w:rPr>
          <w:ins w:id="377" w:author="Don Mendelson" w:date="2017-03-31T16:30:00Z"/>
          <w:rStyle w:val="Code"/>
        </w:rPr>
      </w:pPr>
      <w:ins w:id="378" w:author="Don Mendelson" w:date="2017-03-31T16:30:00Z">
        <w:r w:rsidRPr="00D04C85">
          <w:rPr>
            <w:rStyle w:val="Code"/>
          </w:rPr>
          <w:tab/>
        </w:r>
        <w:r w:rsidRPr="00D04C85">
          <w:rPr>
            <w:rStyle w:val="Code"/>
          </w:rPr>
          <w:tab/>
          <w:t>&lt;/fixr:fieldRef&gt;</w:t>
        </w:r>
      </w:ins>
    </w:p>
    <w:p w14:paraId="0E0BF34E" w14:textId="54D2EA2D" w:rsidR="000C7989" w:rsidRPr="00D04C85" w:rsidRDefault="000C7989" w:rsidP="00D04C85">
      <w:pPr>
        <w:pStyle w:val="CodeExample"/>
        <w:rPr>
          <w:ins w:id="379" w:author="Don Mendelson" w:date="2017-03-31T16:30:00Z"/>
          <w:rStyle w:val="Code"/>
        </w:rPr>
      </w:pPr>
      <w:ins w:id="380" w:author="Don Mendelson" w:date="2017-03-31T16:30:00Z">
        <w:r w:rsidRPr="00D04C85">
          <w:rPr>
            <w:rStyle w:val="Code"/>
          </w:rPr>
          <w:tab/>
        </w:r>
        <w:r w:rsidRPr="00D04C85">
          <w:rPr>
            <w:rStyle w:val="Code"/>
          </w:rPr>
          <w:tab/>
          <w:t>&lt;fixr:fieldRef</w:t>
        </w:r>
        <w:r w:rsidRPr="00454318">
          <w:rPr>
            <w:rStyle w:val="Code"/>
          </w:rPr>
          <w:t xml:space="preserve"> </w:t>
        </w:r>
        <w:r w:rsidRPr="00D04C85">
          <w:rPr>
            <w:rStyle w:val="Code"/>
          </w:rPr>
          <w:t>id=</w:t>
        </w:r>
        <w:r w:rsidRPr="00454318">
          <w:rPr>
            <w:rStyle w:val="Code"/>
          </w:rPr>
          <w:t xml:space="preserve">"452" </w:t>
        </w:r>
        <w:r w:rsidRPr="00D04C85">
          <w:rPr>
            <w:rStyle w:val="Code"/>
          </w:rPr>
          <w:t>name=</w:t>
        </w:r>
        <w:r w:rsidRPr="00454318">
          <w:rPr>
            <w:rStyle w:val="Code"/>
          </w:rPr>
          <w:t>"PartyRole"</w:t>
        </w:r>
        <w:r w:rsidRPr="00D04C85">
          <w:rPr>
            <w:rStyle w:val="Code"/>
          </w:rPr>
          <w:t>&gt;</w:t>
        </w:r>
        <w:r w:rsidRPr="00D04C85">
          <w:rPr>
            <w:rStyle w:val="Code"/>
          </w:rPr>
          <w:tab/>
        </w:r>
        <w:r w:rsidRPr="00D04C85">
          <w:rPr>
            <w:rStyle w:val="Code"/>
          </w:rPr>
          <w:tab/>
        </w:r>
        <w:r w:rsidRPr="00D04C85">
          <w:rPr>
            <w:rStyle w:val="Code"/>
          </w:rPr>
          <w:tab/>
        </w:r>
        <w:r w:rsidRPr="00D04C85">
          <w:rPr>
            <w:rStyle w:val="Code"/>
          </w:rPr>
          <w:tab/>
        </w:r>
        <w:r w:rsidRPr="00D04C85">
          <w:rPr>
            <w:rStyle w:val="Code"/>
          </w:rPr>
          <w:tab/>
        </w:r>
        <w:r w:rsidRPr="00D04C85">
          <w:rPr>
            <w:rStyle w:val="Code"/>
          </w:rPr>
          <w:tab/>
        </w:r>
      </w:ins>
      <w:ins w:id="381" w:author="Don Mendelson" w:date="2017-03-31T16:36:00Z">
        <w:r>
          <w:rPr>
            <w:rStyle w:val="Code"/>
          </w:rPr>
          <w:tab/>
        </w:r>
      </w:ins>
      <w:ins w:id="382" w:author="Don Mendelson" w:date="2017-03-31T16:30:00Z">
        <w:r w:rsidRPr="00D04C85">
          <w:rPr>
            <w:rStyle w:val="Code"/>
          </w:rPr>
          <w:t>&lt;fixr:assign&gt;^ClearingFirm&lt;/fixr:assign&gt;</w:t>
        </w:r>
      </w:ins>
    </w:p>
    <w:p w14:paraId="7B81A171" w14:textId="2DC7B559" w:rsidR="000C7989" w:rsidRPr="00D04C85" w:rsidRDefault="000C7989" w:rsidP="00D04C85">
      <w:pPr>
        <w:pStyle w:val="CodeExample"/>
        <w:rPr>
          <w:ins w:id="383" w:author="Don Mendelson" w:date="2017-03-31T16:30:00Z"/>
          <w:rStyle w:val="Code"/>
        </w:rPr>
      </w:pPr>
      <w:ins w:id="384" w:author="Don Mendelson" w:date="2017-03-31T16:30:00Z">
        <w:r w:rsidRPr="00D04C85">
          <w:rPr>
            <w:rStyle w:val="Code"/>
          </w:rPr>
          <w:tab/>
        </w:r>
        <w:r w:rsidRPr="00D04C85">
          <w:rPr>
            <w:rStyle w:val="Code"/>
          </w:rPr>
          <w:tab/>
          <w:t>&lt;/fixr:fieldRef&gt;</w:t>
        </w:r>
      </w:ins>
    </w:p>
    <w:p w14:paraId="371B6F67" w14:textId="0D9116F8" w:rsidR="000C7989" w:rsidRPr="00D04C85" w:rsidRDefault="000C7989" w:rsidP="00D04C85">
      <w:pPr>
        <w:pStyle w:val="CodeExample"/>
        <w:rPr>
          <w:ins w:id="385" w:author="Don Mendelson" w:date="2017-03-31T16:30:00Z"/>
          <w:rStyle w:val="Code"/>
        </w:rPr>
      </w:pPr>
      <w:ins w:id="386" w:author="Don Mendelson" w:date="2017-03-31T16:30:00Z">
        <w:r w:rsidRPr="00127516">
          <w:rPr>
            <w:rStyle w:val="Code"/>
          </w:rPr>
          <w:tab/>
        </w:r>
        <w:r w:rsidRPr="00D04C85">
          <w:rPr>
            <w:rStyle w:val="Code"/>
          </w:rPr>
          <w:t>&lt;/fixr:blockAssignment&gt;</w:t>
        </w:r>
      </w:ins>
    </w:p>
    <w:p w14:paraId="474E9DE1" w14:textId="347FCA97" w:rsidR="000C7989" w:rsidRPr="00D04C85" w:rsidRDefault="000C7989" w:rsidP="00D04C85">
      <w:pPr>
        <w:pStyle w:val="CodeExample"/>
        <w:rPr>
          <w:ins w:id="387" w:author="Don Mendelson" w:date="2017-03-31T16:30:00Z"/>
          <w:rStyle w:val="Code"/>
        </w:rPr>
      </w:pPr>
      <w:ins w:id="388" w:author="Don Mendelson" w:date="2017-03-31T16:30:00Z">
        <w:r w:rsidRPr="00D04C85">
          <w:rPr>
            <w:rStyle w:val="Code"/>
          </w:rPr>
          <w:t>&lt;/fixr:groupRef&gt;</w:t>
        </w:r>
      </w:ins>
    </w:p>
    <w:p w14:paraId="560764F0" w14:textId="77777777" w:rsidR="000C7989" w:rsidRPr="00E64119" w:rsidRDefault="000C7989">
      <w:pPr>
        <w:rPr>
          <w:ins w:id="389" w:author="Don Mendelson" w:date="2017-03-31T16:18:00Z"/>
        </w:rPr>
      </w:pPr>
    </w:p>
    <w:p w14:paraId="3C7D71B6" w14:textId="0A51AB07" w:rsidR="00CA4148" w:rsidRDefault="00CA4148" w:rsidP="00D04C85">
      <w:pPr>
        <w:pStyle w:val="Heading4"/>
        <w:rPr>
          <w:ins w:id="390" w:author="Don Mendelson" w:date="2017-03-31T16:06:00Z"/>
        </w:rPr>
      </w:pPr>
      <w:ins w:id="391" w:author="Don Mendelson" w:date="2017-03-31T16:05:00Z">
        <w:r w:rsidRPr="00D04C85">
          <w:t>Assigning a state variable</w:t>
        </w:r>
      </w:ins>
    </w:p>
    <w:p w14:paraId="0AD9022B" w14:textId="53CFB9A7" w:rsidR="00E64119" w:rsidRPr="00CA4148" w:rsidRDefault="00CA4148">
      <w:ins w:id="392" w:author="Don Mendelson" w:date="2017-03-31T16:07:00Z">
        <w:r>
          <w:t xml:space="preserve">To assign the value of a state variable when an event occurs, use the </w:t>
        </w:r>
      </w:ins>
      <w:ins w:id="393" w:author="Don Mendelson" w:date="2017-03-31T16:08:00Z">
        <w:r w:rsidRPr="00D04C85">
          <w:rPr>
            <w:rStyle w:val="Code"/>
          </w:rPr>
          <w:t>&lt;</w:t>
        </w:r>
      </w:ins>
      <w:ins w:id="394" w:author="Don Mendelson" w:date="2017-04-03T14:01:00Z">
        <w:r w:rsidR="00D04C85">
          <w:rPr>
            <w:rStyle w:val="Code"/>
          </w:rPr>
          <w:t>assign</w:t>
        </w:r>
      </w:ins>
      <w:ins w:id="395" w:author="Don Mendelson" w:date="2017-03-31T16:08:00Z">
        <w:r w:rsidRPr="00D04C85">
          <w:rPr>
            <w:rStyle w:val="Code"/>
          </w:rPr>
          <w:t>&gt;</w:t>
        </w:r>
        <w:r>
          <w:t xml:space="preserve"> element within a response.</w:t>
        </w:r>
      </w:ins>
      <w:ins w:id="396" w:author="Don Mendelson" w:date="2017-03-31T16:09:00Z">
        <w:r>
          <w:t xml:space="preserve"> The expression contained by the element must refer to a state variable contained by an actor.</w:t>
        </w:r>
      </w:ins>
      <w:ins w:id="397" w:author="Don Mendelson" w:date="2017-03-31T16:15:00Z">
        <w:r w:rsidR="00E64119">
          <w:t xml:space="preserve"> See the Responses section below.</w:t>
        </w:r>
      </w:ins>
    </w:p>
    <w:p w14:paraId="53D6D14E" w14:textId="2DE73247" w:rsidR="0039278A" w:rsidRDefault="0039278A" w:rsidP="0039278A">
      <w:pPr>
        <w:pStyle w:val="Heading3"/>
      </w:pPr>
      <w:bookmarkStart w:id="398" w:name="_Toc480980587"/>
      <w:r>
        <w:t>Field</w:t>
      </w:r>
      <w:r w:rsidR="00695CA7">
        <w:t xml:space="preserve"> attribute</w:t>
      </w:r>
      <w:r>
        <w:t xml:space="preserve"> rules</w:t>
      </w:r>
      <w:bookmarkEnd w:id="398"/>
    </w:p>
    <w:p w14:paraId="2FF6B0E4" w14:textId="718BCBF4" w:rsidR="0039278A" w:rsidRPr="0039278A" w:rsidRDefault="0039278A" w:rsidP="0039278A">
      <w:r>
        <w:t>Optionally, a &lt;</w:t>
      </w:r>
      <w:r w:rsidRPr="0039278A">
        <w:rPr>
          <w:rStyle w:val="Code"/>
        </w:rPr>
        <w:t>rule</w:t>
      </w:r>
      <w:r>
        <w:t>&gt; element may be added as a child to &lt;</w:t>
      </w:r>
      <w:proofErr w:type="spellStart"/>
      <w:r w:rsidRPr="0039278A">
        <w:rPr>
          <w:rStyle w:val="Code"/>
        </w:rPr>
        <w:t>fieldRef</w:t>
      </w:r>
      <w:proofErr w:type="spellEnd"/>
      <w:r>
        <w:t xml:space="preserve">&gt; to </w:t>
      </w:r>
      <w:r w:rsidR="00695CA7">
        <w:t>control an attribute of a field dynamically.</w:t>
      </w:r>
      <w:r>
        <w:t xml:space="preserve"> Multiple rules are allowed for the same field reference to affect multiple attributes or to </w:t>
      </w:r>
      <w:r w:rsidR="00647423">
        <w:t>generate</w:t>
      </w:r>
      <w:r>
        <w:t xml:space="preserve"> different</w:t>
      </w:r>
      <w:r w:rsidR="00647423">
        <w:t xml:space="preserve"> values of an attribute under different conditions</w:t>
      </w:r>
      <w:r>
        <w:t>.</w:t>
      </w:r>
    </w:p>
    <w:p w14:paraId="1D33D92C" w14:textId="1F168686" w:rsidR="0039278A" w:rsidRDefault="00647423" w:rsidP="0039278A">
      <w:pPr>
        <w:rPr>
          <w:rFonts w:ascii="Arial" w:eastAsiaTheme="minorHAnsi" w:hAnsi="Arial" w:cs="Arial"/>
          <w:color w:val="000000"/>
          <w:sz w:val="20"/>
          <w:szCs w:val="20"/>
        </w:rPr>
      </w:pPr>
      <w:r>
        <w:t>The attributes of a &lt;</w:t>
      </w:r>
      <w:proofErr w:type="spellStart"/>
      <w:r w:rsidRPr="00647423">
        <w:rPr>
          <w:rStyle w:val="Code"/>
        </w:rPr>
        <w:t>fieldRef</w:t>
      </w:r>
      <w:proofErr w:type="spellEnd"/>
      <w:r>
        <w:t xml:space="preserve">&gt; that can be controlled by a rule include </w:t>
      </w:r>
      <w:r w:rsidRPr="00647423">
        <w:rPr>
          <w:rStyle w:val="Code"/>
        </w:rPr>
        <w:t>type</w:t>
      </w:r>
      <w:r>
        <w:t xml:space="preserve"> and any member of </w:t>
      </w:r>
      <w:proofErr w:type="spellStart"/>
      <w:r w:rsidRPr="00647423">
        <w:rPr>
          <w:rStyle w:val="Code"/>
          <w:highlight w:val="white"/>
        </w:rPr>
        <w:t>fieldAttribGrp</w:t>
      </w:r>
      <w:proofErr w:type="spellEnd"/>
      <w:r>
        <w:rPr>
          <w:rFonts w:ascii="Arial" w:eastAsiaTheme="minorHAnsi" w:hAnsi="Arial" w:cs="Arial"/>
          <w:color w:val="000000"/>
          <w:sz w:val="20"/>
          <w:szCs w:val="20"/>
        </w:rPr>
        <w:t xml:space="preserve"> attribute group. That group includes </w:t>
      </w:r>
      <w:r w:rsidRPr="00647423">
        <w:rPr>
          <w:rStyle w:val="Code"/>
        </w:rPr>
        <w:t>presence</w:t>
      </w:r>
      <w:r>
        <w:rPr>
          <w:rFonts w:ascii="Arial" w:eastAsiaTheme="minorHAnsi" w:hAnsi="Arial" w:cs="Arial"/>
          <w:color w:val="000000"/>
          <w:sz w:val="20"/>
          <w:szCs w:val="20"/>
        </w:rPr>
        <w:t xml:space="preserve"> and attributes to control the length of a field.</w:t>
      </w:r>
      <w:r w:rsidR="00695CA7">
        <w:rPr>
          <w:rFonts w:ascii="Arial" w:eastAsiaTheme="minorHAnsi" w:hAnsi="Arial" w:cs="Arial"/>
          <w:color w:val="000000"/>
          <w:sz w:val="20"/>
          <w:szCs w:val="20"/>
        </w:rPr>
        <w:t xml:space="preserve"> A rule about </w:t>
      </w:r>
      <w:r w:rsidR="00695CA7" w:rsidRPr="00695CA7">
        <w:rPr>
          <w:rStyle w:val="Code"/>
        </w:rPr>
        <w:t>presence</w:t>
      </w:r>
      <w:r w:rsidR="00695CA7">
        <w:rPr>
          <w:rFonts w:ascii="Arial" w:eastAsiaTheme="minorHAnsi" w:hAnsi="Arial" w:cs="Arial"/>
          <w:color w:val="000000"/>
          <w:sz w:val="20"/>
          <w:szCs w:val="20"/>
        </w:rPr>
        <w:t xml:space="preserve"> tells when a conditionally required field is required.</w:t>
      </w:r>
    </w:p>
    <w:p w14:paraId="50C021F6" w14:textId="2FE4237F" w:rsidR="00695CA7" w:rsidRPr="00695CA7" w:rsidRDefault="00695CA7" w:rsidP="00695CA7">
      <w:pPr>
        <w:pStyle w:val="Heading3"/>
      </w:pPr>
      <w:bookmarkStart w:id="399" w:name="_Toc480980588"/>
      <w:r w:rsidRPr="00695CA7">
        <w:lastRenderedPageBreak/>
        <w:t>Field validation rules</w:t>
      </w:r>
      <w:bookmarkEnd w:id="399"/>
    </w:p>
    <w:p w14:paraId="5E328A97" w14:textId="59621B5B" w:rsidR="00695CA7" w:rsidRDefault="00695CA7" w:rsidP="0039278A">
      <w:r>
        <w:t xml:space="preserve">Orchestra has several ways to specify when a field value is valid. One is to set </w:t>
      </w:r>
      <w:r w:rsidR="00402C45">
        <w:t>a</w:t>
      </w:r>
      <w:r>
        <w:t xml:space="preserve"> field’s type to a code set that lists all valid values. Another is </w:t>
      </w:r>
      <w:r w:rsidR="004432A8">
        <w:t xml:space="preserve">to set a valid range using attributes </w:t>
      </w:r>
      <w:proofErr w:type="spellStart"/>
      <w:r w:rsidR="004432A8" w:rsidRPr="004432A8">
        <w:rPr>
          <w:rStyle w:val="Code"/>
        </w:rPr>
        <w:t>minInclusive</w:t>
      </w:r>
      <w:proofErr w:type="spellEnd"/>
      <w:r w:rsidR="004432A8">
        <w:t xml:space="preserve"> and </w:t>
      </w:r>
      <w:proofErr w:type="spellStart"/>
      <w:r w:rsidR="004432A8" w:rsidRPr="004432A8">
        <w:rPr>
          <w:rStyle w:val="Code"/>
        </w:rPr>
        <w:t>maxInclusive</w:t>
      </w:r>
      <w:proofErr w:type="spellEnd"/>
      <w:r w:rsidR="004432A8">
        <w:t>.</w:t>
      </w:r>
      <w:r w:rsidR="00E3318F">
        <w:t xml:space="preserve"> </w:t>
      </w:r>
    </w:p>
    <w:p w14:paraId="2383BC09" w14:textId="7D670CEC" w:rsidR="00745183" w:rsidRDefault="00E3318F" w:rsidP="0039278A">
      <w:r>
        <w:t>More complex rules can be written under a &lt;</w:t>
      </w:r>
      <w:proofErr w:type="spellStart"/>
      <w:r w:rsidRPr="00E3318F">
        <w:rPr>
          <w:rStyle w:val="Code"/>
        </w:rPr>
        <w:t>fieldRef</w:t>
      </w:r>
      <w:proofErr w:type="spellEnd"/>
      <w:r>
        <w:t xml:space="preserve">&gt; </w:t>
      </w:r>
      <w:r w:rsidR="00745183">
        <w:t>that</w:t>
      </w:r>
      <w:r>
        <w:t xml:space="preserve"> reference the values of other fields or the state variables of actors. </w:t>
      </w:r>
      <w:r w:rsidR="00745183">
        <w:t>Rules can be quite dynamic. For example, a market might reject orders with limit price outside a band of some differential above or below the last sale price.</w:t>
      </w:r>
    </w:p>
    <w:p w14:paraId="23C05ABC" w14:textId="0A5A6B41" w:rsidR="00E3318F" w:rsidRDefault="00745183" w:rsidP="0039278A">
      <w:r>
        <w:t xml:space="preserve">Rule violations can then be captured by a state variable, and if appropriate, an action can be taken, such as sending a reject message. </w:t>
      </w:r>
      <w:r w:rsidR="00E3318F">
        <w:t>It is important, particular</w:t>
      </w:r>
      <w:ins w:id="400" w:author="Don Mendelson" w:date="2017-04-03T14:03:00Z">
        <w:r w:rsidR="00C8146D">
          <w:t>ly</w:t>
        </w:r>
      </w:ins>
      <w:r w:rsidR="00E3318F">
        <w:t xml:space="preserve"> when generating test systems, to capture all </w:t>
      </w:r>
      <w:r>
        <w:t>violations rather than reacting to the first one encountered.</w:t>
      </w:r>
      <w:r w:rsidR="00261308">
        <w:t xml:space="preserve"> It is recommended to capture all violations in a repeating group variable of an </w:t>
      </w:r>
      <w:r w:rsidR="00A60A61">
        <w:t>&lt;</w:t>
      </w:r>
      <w:r w:rsidR="00261308" w:rsidRPr="00A60A61">
        <w:rPr>
          <w:rStyle w:val="Code"/>
        </w:rPr>
        <w:t>actor</w:t>
      </w:r>
      <w:r w:rsidR="00A60A61">
        <w:t>&gt; element</w:t>
      </w:r>
      <w:r w:rsidR="00261308">
        <w:t>.</w:t>
      </w:r>
      <w:r w:rsidR="00A60A61">
        <w:t xml:space="preserve"> Responses can be defined in the actor to perform actions such as sending a reject message for certain kinds of violations.</w:t>
      </w:r>
    </w:p>
    <w:p w14:paraId="1B722324" w14:textId="0AD00ED0" w:rsidR="00745183" w:rsidRDefault="00261308" w:rsidP="00261308">
      <w:pPr>
        <w:pStyle w:val="TextExample"/>
      </w:pPr>
      <w:r>
        <w:t>A field valuation rule sets a state variable when tripped</w:t>
      </w:r>
    </w:p>
    <w:p w14:paraId="33429A97" w14:textId="0E248A88" w:rsidR="00745183" w:rsidRPr="00261308" w:rsidRDefault="00745183" w:rsidP="00261308">
      <w:pPr>
        <w:pStyle w:val="CodeExample"/>
        <w:keepNext/>
        <w:keepLines/>
        <w:ind w:firstLine="360"/>
        <w:rPr>
          <w:rStyle w:val="Code"/>
        </w:rPr>
      </w:pPr>
      <w:r w:rsidRPr="00261308">
        <w:rPr>
          <w:rStyle w:val="Code"/>
        </w:rPr>
        <w:t>&lt;fixr:fieldRef id=</w:t>
      </w:r>
      <w:r w:rsidR="00261308" w:rsidRPr="00BE3E63">
        <w:rPr>
          <w:rStyle w:val="Code"/>
        </w:rPr>
        <w:t>"</w:t>
      </w:r>
      <w:r w:rsidR="00261308">
        <w:rPr>
          <w:rStyle w:val="Code"/>
        </w:rPr>
        <w:t>44</w:t>
      </w:r>
      <w:r w:rsidR="00261308" w:rsidRPr="00BE3E63">
        <w:rPr>
          <w:rStyle w:val="Code"/>
        </w:rPr>
        <w:t>"</w:t>
      </w:r>
      <w:r w:rsidRPr="00261308">
        <w:rPr>
          <w:rStyle w:val="Code"/>
        </w:rPr>
        <w:t xml:space="preserve"> name=</w:t>
      </w:r>
      <w:r w:rsidR="00261308" w:rsidRPr="00BE3E63">
        <w:rPr>
          <w:rStyle w:val="Code"/>
        </w:rPr>
        <w:t>"</w:t>
      </w:r>
      <w:r w:rsidR="00261308">
        <w:rPr>
          <w:rStyle w:val="Code"/>
        </w:rPr>
        <w:t>Price</w:t>
      </w:r>
      <w:r w:rsidR="00261308" w:rsidRPr="00BE3E63">
        <w:rPr>
          <w:rStyle w:val="Code"/>
        </w:rPr>
        <w:t>"</w:t>
      </w:r>
      <w:r w:rsidRPr="00261308">
        <w:rPr>
          <w:rStyle w:val="Code"/>
        </w:rPr>
        <w:t>&gt;</w:t>
      </w:r>
    </w:p>
    <w:p w14:paraId="6B8D4B75" w14:textId="21EAF02C" w:rsidR="00745183" w:rsidRDefault="00A60A61" w:rsidP="00261308">
      <w:pPr>
        <w:pStyle w:val="CodeExample"/>
        <w:keepNext/>
        <w:keepLines/>
        <w:ind w:firstLine="360"/>
        <w:rPr>
          <w:ins w:id="401" w:author="Don Mendelson" w:date="2017-04-03T14:20:00Z"/>
          <w:rStyle w:val="Code"/>
        </w:rPr>
      </w:pPr>
      <w:r>
        <w:rPr>
          <w:rStyle w:val="Code"/>
        </w:rPr>
        <w:t xml:space="preserve">  </w:t>
      </w:r>
      <w:r w:rsidR="00745183" w:rsidRPr="00261308">
        <w:rPr>
          <w:rStyle w:val="Code"/>
        </w:rPr>
        <w:t xml:space="preserve">&lt;fixr:rule </w:t>
      </w:r>
      <w:r w:rsidR="00261308" w:rsidRPr="00261308">
        <w:rPr>
          <w:rStyle w:val="Code"/>
        </w:rPr>
        <w:t>name</w:t>
      </w:r>
      <w:r w:rsidR="00745183" w:rsidRPr="00261308">
        <w:rPr>
          <w:rStyle w:val="Code"/>
        </w:rPr>
        <w:t>="</w:t>
      </w:r>
      <w:r w:rsidR="00261308">
        <w:rPr>
          <w:rStyle w:val="Code"/>
        </w:rPr>
        <w:t>tick</w:t>
      </w:r>
      <w:r w:rsidR="00745183" w:rsidRPr="00261308">
        <w:rPr>
          <w:rStyle w:val="Code"/>
        </w:rPr>
        <w:t xml:space="preserve">" </w:t>
      </w:r>
      <w:r w:rsidR="00261308" w:rsidRPr="00261308">
        <w:rPr>
          <w:rStyle w:val="Code"/>
        </w:rPr>
        <w:t>&gt;</w:t>
      </w:r>
    </w:p>
    <w:p w14:paraId="47F233D5" w14:textId="77777777" w:rsidR="00E106F3" w:rsidRDefault="00E106F3" w:rsidP="00E106F3">
      <w:pPr>
        <w:pStyle w:val="CodeExample"/>
        <w:keepNext/>
        <w:keepLines/>
        <w:rPr>
          <w:ins w:id="402" w:author="Don Mendelson" w:date="2017-04-03T14:20:00Z"/>
          <w:rStyle w:val="Code"/>
        </w:rPr>
      </w:pPr>
      <w:ins w:id="403" w:author="Don Mendelson" w:date="2017-04-03T14:20:00Z">
        <w:r>
          <w:rPr>
            <w:rStyle w:val="Code"/>
          </w:rPr>
          <w:t xml:space="preserve">       </w:t>
        </w:r>
        <w:r w:rsidRPr="00261308">
          <w:rPr>
            <w:rStyle w:val="Code"/>
          </w:rPr>
          <w:t>&lt;fixr:</w:t>
        </w:r>
        <w:r>
          <w:rPr>
            <w:rStyle w:val="Code"/>
          </w:rPr>
          <w:t>assign</w:t>
        </w:r>
        <w:r w:rsidRPr="00261308">
          <w:rPr>
            <w:rStyle w:val="Code"/>
          </w:rPr>
          <w:t>&gt;</w:t>
        </w:r>
        <w:r>
          <w:rPr>
            <w:rStyle w:val="Code"/>
          </w:rPr>
          <w:t>$validator.ViolationGrp[].ruleViolated=</w:t>
        </w:r>
      </w:ins>
    </w:p>
    <w:p w14:paraId="4D0C8008" w14:textId="01CC4AA2" w:rsidR="00E106F3" w:rsidRDefault="00E106F3" w:rsidP="00454318">
      <w:pPr>
        <w:pStyle w:val="CodeExample"/>
        <w:keepNext/>
        <w:keepLines/>
        <w:rPr>
          <w:ins w:id="404" w:author="Don Mendelson" w:date="2017-04-03T14:04:00Z"/>
          <w:rStyle w:val="Code"/>
        </w:rPr>
      </w:pPr>
      <w:ins w:id="405" w:author="Don Mendelson" w:date="2017-04-03T14:20:00Z">
        <w:r w:rsidRPr="00F04DEE">
          <w:rPr>
            <w:rStyle w:val="Code"/>
          </w:rPr>
          <w:t>"</w:t>
        </w:r>
        <w:r>
          <w:rPr>
            <w:rStyle w:val="Code"/>
          </w:rPr>
          <w:t>tick</w:t>
        </w:r>
        <w:r w:rsidRPr="00F04DEE">
          <w:rPr>
            <w:rStyle w:val="Code"/>
          </w:rPr>
          <w:t>"</w:t>
        </w:r>
        <w:r w:rsidRPr="00261308">
          <w:rPr>
            <w:rStyle w:val="Code"/>
          </w:rPr>
          <w:t>&lt;/fixr:</w:t>
        </w:r>
        <w:r>
          <w:rPr>
            <w:rStyle w:val="Code"/>
          </w:rPr>
          <w:t>assign</w:t>
        </w:r>
        <w:r w:rsidRPr="00261308">
          <w:rPr>
            <w:rStyle w:val="Code"/>
          </w:rPr>
          <w:t>&gt;</w:t>
        </w:r>
      </w:ins>
    </w:p>
    <w:p w14:paraId="167E1F94" w14:textId="7F3B2F69" w:rsidR="00C8146D" w:rsidRPr="00261308" w:rsidRDefault="00C8146D" w:rsidP="00261308">
      <w:pPr>
        <w:pStyle w:val="CodeExample"/>
        <w:keepNext/>
        <w:keepLines/>
        <w:ind w:firstLine="360"/>
        <w:rPr>
          <w:rStyle w:val="Code"/>
        </w:rPr>
      </w:pPr>
      <w:ins w:id="406" w:author="Don Mendelson" w:date="2017-04-03T14:04:00Z">
        <w:r>
          <w:rPr>
            <w:rStyle w:val="Code"/>
          </w:rPr>
          <w:tab/>
          <w:t>&lt;!</w:t>
        </w:r>
      </w:ins>
      <w:ins w:id="407" w:author="Don Mendelson" w:date="2017-04-03T14:05:00Z">
        <w:r>
          <w:rPr>
            <w:rStyle w:val="Code"/>
          </w:rPr>
          <w:t xml:space="preserve">-- </w:t>
        </w:r>
      </w:ins>
      <w:ins w:id="408" w:author="Don Mendelson" w:date="2017-04-03T14:04:00Z">
        <w:r>
          <w:rPr>
            <w:rStyle w:val="Code"/>
          </w:rPr>
          <w:t xml:space="preserve">price not even tick </w:t>
        </w:r>
      </w:ins>
      <w:ins w:id="409" w:author="Don Mendelson" w:date="2017-04-03T14:06:00Z">
        <w:r>
          <w:rPr>
            <w:rStyle w:val="Code"/>
          </w:rPr>
          <w:t xml:space="preserve">increment of .05 </w:t>
        </w:r>
      </w:ins>
      <w:ins w:id="410" w:author="Don Mendelson" w:date="2017-04-03T14:04:00Z">
        <w:r>
          <w:rPr>
            <w:rStyle w:val="Code"/>
          </w:rPr>
          <w:t>-&gt;</w:t>
        </w:r>
      </w:ins>
    </w:p>
    <w:p w14:paraId="2694A9E3" w14:textId="7A2A5DA3" w:rsidR="00745183" w:rsidRPr="00261308" w:rsidRDefault="00A60A61" w:rsidP="00261308">
      <w:pPr>
        <w:pStyle w:val="CodeExample"/>
        <w:keepNext/>
        <w:keepLines/>
        <w:ind w:firstLine="360"/>
        <w:rPr>
          <w:rStyle w:val="Code"/>
        </w:rPr>
      </w:pPr>
      <w:r>
        <w:rPr>
          <w:rStyle w:val="Code"/>
        </w:rPr>
        <w:t xml:space="preserve">    </w:t>
      </w:r>
      <w:r w:rsidR="00745183" w:rsidRPr="00261308">
        <w:rPr>
          <w:rStyle w:val="Code"/>
        </w:rPr>
        <w:t>&lt;fixr:when&gt;</w:t>
      </w:r>
      <w:ins w:id="411" w:author="Don Mendelson" w:date="2017-04-03T14:06:00Z">
        <w:r w:rsidR="00C8146D">
          <w:rPr>
            <w:rStyle w:val="Code"/>
          </w:rPr>
          <w:t>(</w:t>
        </w:r>
      </w:ins>
      <w:del w:id="412" w:author="Don Mendelson" w:date="2017-04-03T14:05:00Z">
        <w:r w:rsidR="00261308" w:rsidDel="00C8146D">
          <w:rPr>
            <w:rStyle w:val="Code"/>
          </w:rPr>
          <w:delText xml:space="preserve">[syntax to come – price </w:delText>
        </w:r>
        <w:r w:rsidR="00F04DEE" w:rsidDel="00C8146D">
          <w:rPr>
            <w:rStyle w:val="Code"/>
          </w:rPr>
          <w:delText>not</w:delText>
        </w:r>
        <w:r w:rsidR="00261308" w:rsidDel="00C8146D">
          <w:rPr>
            <w:rStyle w:val="Code"/>
          </w:rPr>
          <w:delText xml:space="preserve"> an even tick]</w:delText>
        </w:r>
      </w:del>
      <w:ins w:id="413" w:author="Don Mendelson" w:date="2017-04-03T14:05:00Z">
        <w:r w:rsidR="00C8146D">
          <w:rPr>
            <w:rStyle w:val="Code"/>
          </w:rPr>
          <w:t>Price * 100</w:t>
        </w:r>
      </w:ins>
      <w:ins w:id="414" w:author="Don Mendelson" w:date="2017-04-03T14:06:00Z">
        <w:r w:rsidR="00C8146D">
          <w:rPr>
            <w:rStyle w:val="Code"/>
          </w:rPr>
          <w:t>) %</w:t>
        </w:r>
      </w:ins>
      <w:ins w:id="415" w:author="Don Mendelson" w:date="2017-04-03T14:05:00Z">
        <w:r w:rsidR="00C8146D">
          <w:rPr>
            <w:rStyle w:val="Code"/>
          </w:rPr>
          <w:t xml:space="preserve"> </w:t>
        </w:r>
      </w:ins>
      <w:ins w:id="416" w:author="Don Mendelson" w:date="2017-04-03T14:06:00Z">
        <w:r w:rsidR="00C8146D">
          <w:rPr>
            <w:rStyle w:val="Code"/>
          </w:rPr>
          <w:t>5 != 0</w:t>
        </w:r>
      </w:ins>
      <w:r w:rsidR="00745183" w:rsidRPr="00261308">
        <w:rPr>
          <w:rStyle w:val="Code"/>
        </w:rPr>
        <w:t>&lt;/fixr:when&gt;</w:t>
      </w:r>
    </w:p>
    <w:p w14:paraId="7E8DADC9" w14:textId="13DB2081" w:rsidR="00261308" w:rsidRPr="00261308" w:rsidDel="00E106F3" w:rsidRDefault="00A60A61" w:rsidP="00454318">
      <w:pPr>
        <w:pStyle w:val="CodeExample"/>
        <w:keepNext/>
        <w:keepLines/>
        <w:rPr>
          <w:del w:id="417" w:author="Don Mendelson" w:date="2017-04-03T14:20:00Z"/>
          <w:rStyle w:val="Code"/>
        </w:rPr>
      </w:pPr>
      <w:del w:id="418" w:author="Don Mendelson" w:date="2017-04-03T14:09:00Z">
        <w:r w:rsidDel="00C8146D">
          <w:rPr>
            <w:rStyle w:val="Code"/>
          </w:rPr>
          <w:delText xml:space="preserve">   </w:delText>
        </w:r>
      </w:del>
      <w:del w:id="419" w:author="Don Mendelson" w:date="2017-04-03T14:20:00Z">
        <w:r w:rsidDel="00E106F3">
          <w:rPr>
            <w:rStyle w:val="Code"/>
          </w:rPr>
          <w:delText xml:space="preserve"> </w:delText>
        </w:r>
        <w:r w:rsidR="00261308" w:rsidRPr="00261308" w:rsidDel="00E106F3">
          <w:rPr>
            <w:rStyle w:val="Code"/>
          </w:rPr>
          <w:delText>&lt;fixr:</w:delText>
        </w:r>
      </w:del>
      <w:del w:id="420" w:author="Don Mendelson" w:date="2017-04-03T14:03:00Z">
        <w:r w:rsidR="00261308" w:rsidRPr="00261308" w:rsidDel="00C8146D">
          <w:rPr>
            <w:rStyle w:val="Code"/>
          </w:rPr>
          <w:delText>stateRef</w:delText>
        </w:r>
      </w:del>
      <w:del w:id="421" w:author="Don Mendelson" w:date="2017-04-03T14:20:00Z">
        <w:r w:rsidR="00261308" w:rsidRPr="00261308" w:rsidDel="00E106F3">
          <w:rPr>
            <w:rStyle w:val="Code"/>
          </w:rPr>
          <w:delText>&gt;</w:delText>
        </w:r>
      </w:del>
      <w:del w:id="422" w:author="Don Mendelson" w:date="2017-04-03T14:08:00Z">
        <w:r w:rsidR="00261308" w:rsidDel="00C8146D">
          <w:rPr>
            <w:rStyle w:val="Code"/>
          </w:rPr>
          <w:delText>[syntax to come to add a group instance]</w:delText>
        </w:r>
      </w:del>
      <w:del w:id="423" w:author="Don Mendelson" w:date="2017-04-03T14:20:00Z">
        <w:r w:rsidR="00261308" w:rsidRPr="00261308" w:rsidDel="00E106F3">
          <w:rPr>
            <w:rStyle w:val="Code"/>
          </w:rPr>
          <w:delText>&lt;/fixr:</w:delText>
        </w:r>
      </w:del>
      <w:del w:id="424" w:author="Don Mendelson" w:date="2017-04-03T14:03:00Z">
        <w:r w:rsidR="00261308" w:rsidRPr="00261308" w:rsidDel="00C8146D">
          <w:rPr>
            <w:rStyle w:val="Code"/>
          </w:rPr>
          <w:delText>stateRef</w:delText>
        </w:r>
      </w:del>
      <w:del w:id="425" w:author="Don Mendelson" w:date="2017-04-03T14:20:00Z">
        <w:r w:rsidR="00261308" w:rsidRPr="00261308" w:rsidDel="00E106F3">
          <w:rPr>
            <w:rStyle w:val="Code"/>
          </w:rPr>
          <w:delText>&gt;</w:delText>
        </w:r>
      </w:del>
    </w:p>
    <w:p w14:paraId="4A6EE9EF" w14:textId="721B7258" w:rsidR="00745183" w:rsidRPr="00261308" w:rsidRDefault="00A60A61" w:rsidP="00261308">
      <w:pPr>
        <w:pStyle w:val="CodeExample"/>
        <w:keepNext/>
        <w:keepLines/>
        <w:ind w:firstLine="360"/>
        <w:rPr>
          <w:rStyle w:val="Code"/>
        </w:rPr>
      </w:pPr>
      <w:r>
        <w:rPr>
          <w:rStyle w:val="Code"/>
        </w:rPr>
        <w:t xml:space="preserve">  </w:t>
      </w:r>
      <w:r w:rsidR="00745183" w:rsidRPr="00261308">
        <w:rPr>
          <w:rStyle w:val="Code"/>
        </w:rPr>
        <w:t>&lt;/fixr:rule&gt;</w:t>
      </w:r>
    </w:p>
    <w:p w14:paraId="606D1E19" w14:textId="23A492C9" w:rsidR="00745183" w:rsidRPr="00261308" w:rsidRDefault="00745183" w:rsidP="00261308">
      <w:pPr>
        <w:pStyle w:val="CodeExample"/>
        <w:keepNext/>
        <w:keepLines/>
        <w:ind w:firstLine="360"/>
        <w:rPr>
          <w:rStyle w:val="Code"/>
        </w:rPr>
      </w:pPr>
      <w:r w:rsidRPr="00261308">
        <w:rPr>
          <w:rStyle w:val="Code"/>
        </w:rPr>
        <w:t>&lt;/fixr:fieldRef&gt;</w:t>
      </w:r>
    </w:p>
    <w:p w14:paraId="5D570ABE" w14:textId="77777777" w:rsidR="00A60A61" w:rsidRDefault="00A60A61" w:rsidP="00A60A61">
      <w:pPr>
        <w:pStyle w:val="TextExample"/>
        <w:rPr>
          <w:rFonts w:eastAsiaTheme="minorHAnsi"/>
        </w:rPr>
      </w:pPr>
    </w:p>
    <w:p w14:paraId="0BAED6E0" w14:textId="300C2793" w:rsidR="00745183" w:rsidRDefault="00A60A61" w:rsidP="00A60A61">
      <w:pPr>
        <w:pStyle w:val="TextExample"/>
        <w:rPr>
          <w:rFonts w:eastAsiaTheme="minorHAnsi"/>
        </w:rPr>
      </w:pPr>
      <w:r>
        <w:rPr>
          <w:rFonts w:eastAsiaTheme="minorHAnsi"/>
        </w:rPr>
        <w:t>A state variable to hold rule violations</w:t>
      </w:r>
    </w:p>
    <w:p w14:paraId="520B3595" w14:textId="35DBC3E1" w:rsidR="00A60A61" w:rsidRDefault="00F04DEE" w:rsidP="00F04DEE">
      <w:pPr>
        <w:pStyle w:val="CodeExample"/>
        <w:keepNext/>
        <w:keepLines/>
        <w:ind w:firstLine="360"/>
        <w:rPr>
          <w:rStyle w:val="Code"/>
        </w:rPr>
      </w:pPr>
      <w:r w:rsidRPr="00F04DEE">
        <w:rPr>
          <w:rStyle w:val="Code"/>
        </w:rPr>
        <w:t>&lt;fixr:actor name="</w:t>
      </w:r>
      <w:r>
        <w:rPr>
          <w:rStyle w:val="Code"/>
        </w:rPr>
        <w:t>validator</w:t>
      </w:r>
      <w:r w:rsidRPr="00F04DEE">
        <w:rPr>
          <w:rStyle w:val="Code"/>
        </w:rPr>
        <w:t>"&gt;</w:t>
      </w:r>
    </w:p>
    <w:p w14:paraId="4AF66667" w14:textId="4EAC249F" w:rsidR="00F04DEE" w:rsidRDefault="00F04DEE" w:rsidP="00F04DEE">
      <w:pPr>
        <w:pStyle w:val="CodeExample"/>
        <w:keepNext/>
        <w:keepLines/>
        <w:ind w:firstLine="360"/>
        <w:rPr>
          <w:rStyle w:val="Code"/>
        </w:rPr>
      </w:pPr>
      <w:r>
        <w:rPr>
          <w:rStyle w:val="Code"/>
        </w:rPr>
        <w:t xml:space="preserve">  &lt;fixr:group </w:t>
      </w:r>
      <w:r w:rsidRPr="00F04DEE">
        <w:rPr>
          <w:rStyle w:val="Code"/>
        </w:rPr>
        <w:t>id="</w:t>
      </w:r>
      <w:r>
        <w:rPr>
          <w:rStyle w:val="Code"/>
        </w:rPr>
        <w:t>10000</w:t>
      </w:r>
      <w:r w:rsidRPr="00F04DEE">
        <w:rPr>
          <w:rStyle w:val="Code"/>
        </w:rPr>
        <w:t>" name="</w:t>
      </w:r>
      <w:r>
        <w:rPr>
          <w:rStyle w:val="Code"/>
        </w:rPr>
        <w:t>ViolationGrp</w:t>
      </w:r>
      <w:r w:rsidRPr="00F04DEE">
        <w:rPr>
          <w:rStyle w:val="Code"/>
        </w:rPr>
        <w:t>"</w:t>
      </w:r>
      <w:r>
        <w:rPr>
          <w:rStyle w:val="Code"/>
        </w:rPr>
        <w:t xml:space="preserve"> </w:t>
      </w:r>
      <w:r w:rsidRPr="00F04DEE">
        <w:rPr>
          <w:rStyle w:val="Code"/>
        </w:rPr>
        <w:t>numInGroupId="10001" numInGroupName="NoViolations"</w:t>
      </w:r>
      <w:r>
        <w:rPr>
          <w:rStyle w:val="Code"/>
        </w:rPr>
        <w:t>&gt;</w:t>
      </w:r>
    </w:p>
    <w:p w14:paraId="1F49F41A" w14:textId="3F56CFF2" w:rsidR="00F04DEE" w:rsidRDefault="00F04DEE" w:rsidP="00F04DEE">
      <w:pPr>
        <w:pStyle w:val="CodeExample"/>
        <w:keepNext/>
        <w:keepLines/>
        <w:ind w:firstLine="360"/>
        <w:rPr>
          <w:rStyle w:val="Code"/>
        </w:rPr>
      </w:pPr>
      <w:r>
        <w:rPr>
          <w:rStyle w:val="Code"/>
        </w:rPr>
        <w:t xml:space="preserve">    </w:t>
      </w:r>
      <w:r w:rsidRPr="00F04DEE">
        <w:rPr>
          <w:rStyle w:val="Code"/>
        </w:rPr>
        <w:t>&lt;fixr:field id="</w:t>
      </w:r>
      <w:r>
        <w:rPr>
          <w:rStyle w:val="Code"/>
        </w:rPr>
        <w:t>10002</w:t>
      </w:r>
      <w:r w:rsidRPr="00F04DEE">
        <w:rPr>
          <w:rStyle w:val="Code"/>
        </w:rPr>
        <w:t>" name="</w:t>
      </w:r>
      <w:r>
        <w:rPr>
          <w:rStyle w:val="Code"/>
        </w:rPr>
        <w:t>ruleViolated</w:t>
      </w:r>
      <w:r w:rsidRPr="00F04DEE">
        <w:rPr>
          <w:rStyle w:val="Code"/>
        </w:rPr>
        <w:t>"</w:t>
      </w:r>
      <w:r>
        <w:rPr>
          <w:rStyle w:val="Code"/>
        </w:rPr>
        <w:t xml:space="preserve"> type=</w:t>
      </w:r>
      <w:r w:rsidRPr="00F04DEE">
        <w:rPr>
          <w:rStyle w:val="Code"/>
        </w:rPr>
        <w:t>"String"</w:t>
      </w:r>
      <w:r>
        <w:rPr>
          <w:rStyle w:val="Code"/>
        </w:rPr>
        <w:t>&gt;</w:t>
      </w:r>
    </w:p>
    <w:p w14:paraId="7649DBCE" w14:textId="08523FE5" w:rsidR="00F04DEE" w:rsidRPr="00F04DEE" w:rsidRDefault="00F04DEE" w:rsidP="00F04DEE">
      <w:pPr>
        <w:pStyle w:val="CodeExample"/>
        <w:keepNext/>
        <w:keepLines/>
        <w:ind w:firstLine="360"/>
        <w:rPr>
          <w:rStyle w:val="Code"/>
        </w:rPr>
      </w:pPr>
      <w:r>
        <w:rPr>
          <w:rStyle w:val="Code"/>
        </w:rPr>
        <w:t xml:space="preserve">  &lt;/fixr:group&gt;</w:t>
      </w:r>
    </w:p>
    <w:p w14:paraId="36B368C3" w14:textId="65F3973D" w:rsidR="00F04DEE" w:rsidRPr="00F04DEE" w:rsidRDefault="00F04DEE" w:rsidP="00F04DEE">
      <w:pPr>
        <w:pStyle w:val="CodeExample"/>
        <w:keepNext/>
        <w:keepLines/>
        <w:ind w:firstLine="360"/>
        <w:rPr>
          <w:rStyle w:val="Code"/>
        </w:rPr>
      </w:pPr>
      <w:r w:rsidRPr="00F04DEE">
        <w:rPr>
          <w:rStyle w:val="Code"/>
        </w:rPr>
        <w:t>&lt;</w:t>
      </w:r>
      <w:r>
        <w:rPr>
          <w:rStyle w:val="Code"/>
        </w:rPr>
        <w:t>/</w:t>
      </w:r>
      <w:r w:rsidRPr="00F04DEE">
        <w:rPr>
          <w:rStyle w:val="Code"/>
        </w:rPr>
        <w:t>fixr:actor</w:t>
      </w:r>
      <w:r>
        <w:rPr>
          <w:rStyle w:val="Code"/>
        </w:rPr>
        <w:t>&gt;</w:t>
      </w:r>
    </w:p>
    <w:p w14:paraId="25BDCA5E" w14:textId="77777777" w:rsidR="00A60A61" w:rsidRDefault="00A60A61" w:rsidP="00745183">
      <w:pPr>
        <w:rPr>
          <w:rFonts w:ascii="Arial" w:eastAsiaTheme="minorHAnsi" w:hAnsi="Arial" w:cs="Arial"/>
          <w:color w:val="0000FF"/>
          <w:sz w:val="20"/>
          <w:szCs w:val="20"/>
        </w:rPr>
      </w:pPr>
    </w:p>
    <w:p w14:paraId="284ED8AE" w14:textId="10C9DC13" w:rsidR="0039278A" w:rsidRDefault="0039278A" w:rsidP="0039278A">
      <w:pPr>
        <w:pStyle w:val="Heading3"/>
      </w:pPr>
      <w:bookmarkStart w:id="426" w:name="_Toc480980589"/>
      <w:r>
        <w:t>Response conditions</w:t>
      </w:r>
      <w:bookmarkEnd w:id="426"/>
    </w:p>
    <w:p w14:paraId="174F850E" w14:textId="5544CA20" w:rsidR="0039278A" w:rsidRDefault="007F6C1F" w:rsidP="0039278A">
      <w:r>
        <w:t>A &lt;</w:t>
      </w:r>
      <w:r w:rsidRPr="007F6C1F">
        <w:rPr>
          <w:rStyle w:val="Code"/>
        </w:rPr>
        <w:t>when</w:t>
      </w:r>
      <w:r>
        <w:t xml:space="preserve">&gt; element with conditional expression is also supported in the </w:t>
      </w:r>
      <w:r w:rsidRPr="007F6C1F">
        <w:rPr>
          <w:rStyle w:val="Code"/>
        </w:rPr>
        <w:t>&lt;message&gt;/&lt;responses&gt;</w:t>
      </w:r>
      <w:r>
        <w:t xml:space="preserve"> element tree. See workflow below for usage.</w:t>
      </w:r>
    </w:p>
    <w:p w14:paraId="2AD130AD" w14:textId="44504485" w:rsidR="006375CA" w:rsidRDefault="006375CA" w:rsidP="006375CA">
      <w:pPr>
        <w:pStyle w:val="Heading2"/>
      </w:pPr>
      <w:bookmarkStart w:id="427" w:name="_Toc480980590"/>
      <w:r>
        <w:t>Workflow</w:t>
      </w:r>
      <w:bookmarkEnd w:id="427"/>
    </w:p>
    <w:p w14:paraId="557F4413" w14:textId="2F24A6E4" w:rsidR="0094428B" w:rsidRDefault="007F6C1F" w:rsidP="007F6C1F">
      <w:r>
        <w:t xml:space="preserve">Workflow is the </w:t>
      </w:r>
      <w:r w:rsidR="00D97F50">
        <w:t>behavior of a FIX party with respect to the exchange of messages. For each received message type, one or more possible actions</w:t>
      </w:r>
      <w:r w:rsidR="00C65A8F">
        <w:t xml:space="preserve"> can be specified under the </w:t>
      </w:r>
      <w:r w:rsidR="00C65A8F" w:rsidRPr="00C65A8F">
        <w:rPr>
          <w:rStyle w:val="Code"/>
        </w:rPr>
        <w:t>&lt;message&gt;/&lt;responses&gt;</w:t>
      </w:r>
      <w:r w:rsidR="00C65A8F">
        <w:t xml:space="preserve"> element.</w:t>
      </w:r>
      <w:r w:rsidR="0094428B">
        <w:t xml:space="preserve"> </w:t>
      </w:r>
    </w:p>
    <w:p w14:paraId="2C2353AE" w14:textId="505911A8" w:rsidR="0094428B" w:rsidRDefault="0094428B" w:rsidP="007F6C1F">
      <w:r>
        <w:t xml:space="preserve">Workflow in Orchestra recognizes that there is not always a 1:1 relationship between </w:t>
      </w:r>
      <w:r w:rsidR="002B7623">
        <w:t xml:space="preserve">a </w:t>
      </w:r>
      <w:r>
        <w:t xml:space="preserve">FIX </w:t>
      </w:r>
      <w:proofErr w:type="spellStart"/>
      <w:r w:rsidRPr="0094428B">
        <w:rPr>
          <w:rStyle w:val="Code"/>
        </w:rPr>
        <w:t>MsgType</w:t>
      </w:r>
      <w:proofErr w:type="spellEnd"/>
      <w:r>
        <w:t xml:space="preserve"> and </w:t>
      </w:r>
      <w:r w:rsidR="002B7623">
        <w:t xml:space="preserve">a </w:t>
      </w:r>
      <w:r>
        <w:t xml:space="preserve">use case. Some FIX message types such as </w:t>
      </w:r>
      <w:proofErr w:type="spellStart"/>
      <w:r>
        <w:t>ExecutionReport</w:t>
      </w:r>
      <w:proofErr w:type="spellEnd"/>
      <w:r>
        <w:t xml:space="preserve"> are overloaded for many different </w:t>
      </w:r>
      <w:r w:rsidR="002B7623">
        <w:t>meanings</w:t>
      </w:r>
      <w:r>
        <w:t>. Therefore, messages in Orchestra are identified primarily by their FIX type, but with a qualification for a specific use case. We call each message use case a scenario.</w:t>
      </w:r>
    </w:p>
    <w:p w14:paraId="566185BF" w14:textId="466FDEC3" w:rsidR="007F6C1F" w:rsidRDefault="0094428B" w:rsidP="007F6C1F">
      <w:r>
        <w:t>Behavior may depend upon more information than a receive message itself. External state information enters it as well, e.g. the state of an order book. The &lt;</w:t>
      </w:r>
      <w:r w:rsidRPr="0093560C">
        <w:rPr>
          <w:rStyle w:val="Code"/>
        </w:rPr>
        <w:t>actors</w:t>
      </w:r>
      <w:r>
        <w:t xml:space="preserve">&gt; element tree provides a place to store </w:t>
      </w:r>
      <w:r>
        <w:lastRenderedPageBreak/>
        <w:t>such external state information.</w:t>
      </w:r>
      <w:r w:rsidR="0093560C">
        <w:t xml:space="preserve"> An actor can also be used to identify the originator </w:t>
      </w:r>
      <w:ins w:id="428" w:author="Don Mendelson" w:date="2017-03-31T10:50:00Z">
        <w:r w:rsidR="000D2358">
          <w:t xml:space="preserve">or receiver </w:t>
        </w:r>
      </w:ins>
      <w:r w:rsidR="0093560C">
        <w:t>of a message.</w:t>
      </w:r>
    </w:p>
    <w:p w14:paraId="772D8E1F" w14:textId="04C50FCE" w:rsidR="00F84E8A" w:rsidRDefault="0094428B" w:rsidP="0094428B">
      <w:pPr>
        <w:pStyle w:val="Heading3"/>
      </w:pPr>
      <w:bookmarkStart w:id="429" w:name="_Toc480980591"/>
      <w:r>
        <w:t>Scenarios</w:t>
      </w:r>
      <w:bookmarkEnd w:id="429"/>
    </w:p>
    <w:p w14:paraId="16FC0936" w14:textId="08320231" w:rsidR="0094428B" w:rsidRDefault="0093560C" w:rsidP="0094428B">
      <w:r>
        <w:t>A scenario is one use case of a specific message type</w:t>
      </w:r>
      <w:r w:rsidR="007056DE">
        <w:t xml:space="preserve">, as identified by key attributes </w:t>
      </w:r>
      <w:r w:rsidR="007056DE" w:rsidRPr="0093560C">
        <w:rPr>
          <w:rStyle w:val="Code"/>
        </w:rPr>
        <w:t>name</w:t>
      </w:r>
      <w:r w:rsidR="007056DE">
        <w:t xml:space="preserve"> and </w:t>
      </w:r>
      <w:proofErr w:type="spellStart"/>
      <w:r w:rsidR="007056DE" w:rsidRPr="0093560C">
        <w:rPr>
          <w:rStyle w:val="Code"/>
        </w:rPr>
        <w:t>msgType</w:t>
      </w:r>
      <w:proofErr w:type="spellEnd"/>
      <w:r w:rsidR="007056DE">
        <w:t xml:space="preserve"> in </w:t>
      </w:r>
      <w:proofErr w:type="spellStart"/>
      <w:r w:rsidR="007056DE" w:rsidRPr="0093560C">
        <w:rPr>
          <w:rStyle w:val="Code"/>
          <w:highlight w:val="white"/>
        </w:rPr>
        <w:t>messageAttribGrp</w:t>
      </w:r>
      <w:proofErr w:type="spellEnd"/>
      <w:r w:rsidR="007056DE">
        <w:rPr>
          <w:rFonts w:ascii="Arial" w:eastAsiaTheme="minorHAnsi" w:hAnsi="Arial" w:cs="Arial"/>
          <w:color w:val="000000"/>
          <w:sz w:val="20"/>
          <w:szCs w:val="20"/>
        </w:rPr>
        <w:t xml:space="preserve"> attribute group</w:t>
      </w:r>
      <w:r w:rsidR="00046FEA">
        <w:rPr>
          <w:rFonts w:ascii="Arial" w:eastAsiaTheme="minorHAnsi" w:hAnsi="Arial" w:cs="Arial"/>
          <w:color w:val="000000"/>
          <w:sz w:val="20"/>
          <w:szCs w:val="20"/>
        </w:rPr>
        <w:t xml:space="preserve"> supported by &lt;</w:t>
      </w:r>
      <w:r w:rsidR="00046FEA" w:rsidRPr="00046FEA">
        <w:rPr>
          <w:rStyle w:val="Code"/>
        </w:rPr>
        <w:t>message</w:t>
      </w:r>
      <w:r w:rsidR="00046FEA">
        <w:rPr>
          <w:rFonts w:ascii="Arial" w:eastAsiaTheme="minorHAnsi" w:hAnsi="Arial" w:cs="Arial"/>
          <w:color w:val="000000"/>
          <w:sz w:val="20"/>
          <w:szCs w:val="20"/>
        </w:rPr>
        <w:t>&gt;</w:t>
      </w:r>
      <w:r w:rsidR="007056DE">
        <w:rPr>
          <w:rFonts w:ascii="Arial" w:eastAsiaTheme="minorHAnsi" w:hAnsi="Arial" w:cs="Arial"/>
          <w:color w:val="000000"/>
          <w:sz w:val="20"/>
          <w:szCs w:val="20"/>
        </w:rPr>
        <w:t>.</w:t>
      </w:r>
      <w:r>
        <w:t xml:space="preserve"> A scenario name is stored in the </w:t>
      </w:r>
      <w:del w:id="430" w:author="Don Mendelson" w:date="2017-03-31T10:41:00Z">
        <w:r w:rsidRPr="0093560C" w:rsidDel="000D2358">
          <w:rPr>
            <w:rStyle w:val="Code"/>
          </w:rPr>
          <w:delText>context</w:delText>
        </w:r>
        <w:r w:rsidDel="000D2358">
          <w:delText xml:space="preserve"> </w:delText>
        </w:r>
      </w:del>
      <w:ins w:id="431" w:author="Don Mendelson" w:date="2017-03-31T10:41:00Z">
        <w:r w:rsidR="000D2358">
          <w:rPr>
            <w:rStyle w:val="Code"/>
          </w:rPr>
          <w:t>scenario</w:t>
        </w:r>
        <w:r w:rsidR="000D2358">
          <w:t xml:space="preserve"> </w:t>
        </w:r>
      </w:ins>
      <w:r>
        <w:t>attribute of &lt;</w:t>
      </w:r>
      <w:r w:rsidRPr="0093560C">
        <w:rPr>
          <w:rStyle w:val="Code"/>
        </w:rPr>
        <w:t>message</w:t>
      </w:r>
      <w:r>
        <w:t xml:space="preserve">&gt;. If there is only one use case for a message type, then </w:t>
      </w:r>
      <w:del w:id="432" w:author="Don Mendelson" w:date="2017-03-31T10:41:00Z">
        <w:r w:rsidRPr="0093560C" w:rsidDel="000D2358">
          <w:rPr>
            <w:rStyle w:val="Code"/>
          </w:rPr>
          <w:delText>context</w:delText>
        </w:r>
        <w:r w:rsidDel="000D2358">
          <w:delText xml:space="preserve"> </w:delText>
        </w:r>
      </w:del>
      <w:ins w:id="433" w:author="Don Mendelson" w:date="2017-03-31T10:41:00Z">
        <w:r w:rsidR="000D2358">
          <w:rPr>
            <w:rStyle w:val="Code"/>
          </w:rPr>
          <w:t>scenario</w:t>
        </w:r>
        <w:r w:rsidR="000D2358">
          <w:t xml:space="preserve"> </w:t>
        </w:r>
      </w:ins>
      <w:r>
        <w:t xml:space="preserve">need not be populated. It defaults to “base”. </w:t>
      </w:r>
      <w:del w:id="434" w:author="Don Mendelson" w:date="2017-03-31T10:42:00Z">
        <w:r w:rsidDel="000D2358">
          <w:delText xml:space="preserve">Contexts </w:delText>
        </w:r>
      </w:del>
      <w:ins w:id="435" w:author="Don Mendelson" w:date="2017-03-31T10:42:00Z">
        <w:r w:rsidR="000D2358">
          <w:t xml:space="preserve">Scenarios </w:t>
        </w:r>
      </w:ins>
      <w:r>
        <w:t>must be unique per message type</w:t>
      </w:r>
      <w:r>
        <w:rPr>
          <w:rFonts w:ascii="Arial" w:eastAsiaTheme="minorHAnsi" w:hAnsi="Arial" w:cs="Arial"/>
          <w:color w:val="000000"/>
          <w:sz w:val="20"/>
          <w:szCs w:val="20"/>
        </w:rPr>
        <w:t xml:space="preserve"> </w:t>
      </w:r>
      <w:r>
        <w:t xml:space="preserve">and it is an error to have more than one &lt;message&gt; element of the same type without a </w:t>
      </w:r>
      <w:del w:id="436" w:author="Don Mendelson" w:date="2017-03-31T10:42:00Z">
        <w:r w:rsidRPr="0093560C" w:rsidDel="000D2358">
          <w:rPr>
            <w:rStyle w:val="Code"/>
          </w:rPr>
          <w:delText>context</w:delText>
        </w:r>
        <w:r w:rsidDel="000D2358">
          <w:rPr>
            <w:rStyle w:val="Code"/>
          </w:rPr>
          <w:delText xml:space="preserve"> </w:delText>
        </w:r>
      </w:del>
      <w:ins w:id="437" w:author="Don Mendelson" w:date="2017-03-31T10:42:00Z">
        <w:r w:rsidR="000D2358">
          <w:rPr>
            <w:rStyle w:val="Code"/>
          </w:rPr>
          <w:t xml:space="preserve">scenario </w:t>
        </w:r>
      </w:ins>
      <w:r w:rsidRPr="0093560C">
        <w:t>since</w:t>
      </w:r>
      <w:r>
        <w:t xml:space="preserve"> they would in effect be duplicates of </w:t>
      </w:r>
      <w:del w:id="438" w:author="Don Mendelson" w:date="2017-03-31T10:42:00Z">
        <w:r w:rsidDel="000D2358">
          <w:delText xml:space="preserve">context </w:delText>
        </w:r>
      </w:del>
      <w:ins w:id="439" w:author="Don Mendelson" w:date="2017-03-31T10:42:00Z">
        <w:r w:rsidR="000D2358">
          <w:t xml:space="preserve">scenario </w:t>
        </w:r>
      </w:ins>
      <w:r>
        <w:t>“base”.</w:t>
      </w:r>
    </w:p>
    <w:p w14:paraId="37EE3895" w14:textId="10FE6675" w:rsidR="00863EFD" w:rsidRPr="0094428B" w:rsidRDefault="00863EFD" w:rsidP="00863EFD">
      <w:r>
        <w:t>This standard imposes no naming convention for scenarios. Implementers are free to choose names that are meaningful in their business.</w:t>
      </w:r>
    </w:p>
    <w:p w14:paraId="6FDE2272" w14:textId="3C2AE862" w:rsidR="007056DE" w:rsidRDefault="007056DE" w:rsidP="0094428B">
      <w:r>
        <w:t>Each scenario is represented by a &lt;</w:t>
      </w:r>
      <w:r w:rsidRPr="007056DE">
        <w:rPr>
          <w:rStyle w:val="Code"/>
        </w:rPr>
        <w:t>message</w:t>
      </w:r>
      <w:r>
        <w:t>&gt; element, and thus has its own message contents in its &lt;</w:t>
      </w:r>
      <w:r w:rsidRPr="007056DE">
        <w:rPr>
          <w:rStyle w:val="Code"/>
        </w:rPr>
        <w:t>structure</w:t>
      </w:r>
      <w:r>
        <w:t>&gt; child element and its own &lt;</w:t>
      </w:r>
      <w:r w:rsidRPr="007056DE">
        <w:rPr>
          <w:rStyle w:val="Code"/>
        </w:rPr>
        <w:t>responses</w:t>
      </w:r>
      <w:r>
        <w:t>&gt; element tree.</w:t>
      </w:r>
    </w:p>
    <w:p w14:paraId="5521C826" w14:textId="135DBB82" w:rsidR="007056DE" w:rsidRDefault="007056DE" w:rsidP="007056DE">
      <w:pPr>
        <w:pStyle w:val="Heading4"/>
      </w:pPr>
      <w:r>
        <w:t xml:space="preserve">Mapping </w:t>
      </w:r>
      <w:r w:rsidR="00863EFD">
        <w:t xml:space="preserve">a </w:t>
      </w:r>
      <w:r w:rsidR="00046FEA">
        <w:t>message</w:t>
      </w:r>
      <w:r>
        <w:t xml:space="preserve"> to </w:t>
      </w:r>
      <w:r w:rsidR="00863EFD">
        <w:t>a scenario</w:t>
      </w:r>
    </w:p>
    <w:p w14:paraId="0F673416" w14:textId="60B8B577" w:rsidR="007056DE" w:rsidRPr="007056DE" w:rsidRDefault="007056DE" w:rsidP="007056DE">
      <w:pPr>
        <w:rPr>
          <w:i/>
        </w:rPr>
      </w:pPr>
      <w:r w:rsidRPr="007056DE">
        <w:rPr>
          <w:i/>
        </w:rPr>
        <w:t>This section is non</w:t>
      </w:r>
      <w:r>
        <w:rPr>
          <w:i/>
        </w:rPr>
        <w:t>-</w:t>
      </w:r>
      <w:r w:rsidRPr="007056DE">
        <w:rPr>
          <w:i/>
        </w:rPr>
        <w:t>normative.</w:t>
      </w:r>
    </w:p>
    <w:p w14:paraId="3FF06826" w14:textId="6637D8D9" w:rsidR="007056DE" w:rsidRDefault="007056DE" w:rsidP="0094428B">
      <w:r>
        <w:t>The task of mapping an actual received message to a scenario declaration in Orchestra</w:t>
      </w:r>
      <w:r w:rsidR="00863EFD">
        <w:t xml:space="preserve"> is left to implementations. </w:t>
      </w:r>
      <w:r w:rsidR="00046FEA">
        <w:t xml:space="preserve">The first level of matching is on message the </w:t>
      </w:r>
      <w:proofErr w:type="spellStart"/>
      <w:r w:rsidR="00046FEA" w:rsidRPr="00046FEA">
        <w:rPr>
          <w:rStyle w:val="Code"/>
        </w:rPr>
        <w:t>msgType</w:t>
      </w:r>
      <w:proofErr w:type="spellEnd"/>
      <w:r w:rsidR="00046FEA">
        <w:t xml:space="preserve"> attribute. However, that message type may have several </w:t>
      </w:r>
      <w:del w:id="440" w:author="Don Mendelson" w:date="2017-03-31T10:42:00Z">
        <w:r w:rsidR="00046FEA" w:rsidDel="000D2358">
          <w:delText>contexts</w:delText>
        </w:r>
      </w:del>
      <w:ins w:id="441" w:author="Don Mendelson" w:date="2017-03-31T10:42:00Z">
        <w:r w:rsidR="000D2358">
          <w:t>scenarios</w:t>
        </w:r>
      </w:ins>
      <w:r w:rsidR="00046FEA">
        <w:t xml:space="preserve">. </w:t>
      </w:r>
      <w:r w:rsidR="00863EFD">
        <w:t>Pattern matching s</w:t>
      </w:r>
      <w:r>
        <w:t xml:space="preserve">trategies might include comparing </w:t>
      </w:r>
      <w:r w:rsidR="000F7932">
        <w:t>a</w:t>
      </w:r>
      <w:r>
        <w:t xml:space="preserve"> message to expected required fields, mapping values</w:t>
      </w:r>
      <w:r w:rsidR="00E63E96">
        <w:t xml:space="preserve"> of a distinguishing field like </w:t>
      </w:r>
      <w:proofErr w:type="spellStart"/>
      <w:r w:rsidR="00E63E96" w:rsidRPr="007056DE">
        <w:rPr>
          <w:rStyle w:val="Code"/>
        </w:rPr>
        <w:t>ExecType</w:t>
      </w:r>
      <w:proofErr w:type="spellEnd"/>
      <w:r w:rsidR="00E63E96">
        <w:t xml:space="preserve"> to its code set literals</w:t>
      </w:r>
      <w:r>
        <w:t>, and so forth.</w:t>
      </w:r>
    </w:p>
    <w:p w14:paraId="3903F657" w14:textId="52FD6FDD" w:rsidR="00FC0DF8" w:rsidRDefault="00FC0DF8" w:rsidP="007F6C1F">
      <w:pPr>
        <w:pStyle w:val="Heading3"/>
      </w:pPr>
      <w:bookmarkStart w:id="442" w:name="_Toc480980592"/>
      <w:r>
        <w:t>Actors</w:t>
      </w:r>
      <w:bookmarkEnd w:id="442"/>
    </w:p>
    <w:p w14:paraId="5FB95011" w14:textId="149D5027" w:rsidR="00046FEA" w:rsidRPr="00046FEA" w:rsidRDefault="00046FEA" w:rsidP="00046FEA">
      <w:r>
        <w:t>An &lt;</w:t>
      </w:r>
      <w:r w:rsidRPr="00046FEA">
        <w:rPr>
          <w:rStyle w:val="Code"/>
        </w:rPr>
        <w:t>actor</w:t>
      </w:r>
      <w:r>
        <w:t>&gt; element represents either a counterparty to a FIX session or an external entity that holds state relevant to</w:t>
      </w:r>
      <w:r w:rsidR="00B3744F">
        <w:t xml:space="preserve"> application and </w:t>
      </w:r>
      <w:r>
        <w:t>session behavior. An actor can take actions</w:t>
      </w:r>
      <w:r w:rsidR="002071A7">
        <w:t xml:space="preserve"> such as assigning state or transitioning a state machine</w:t>
      </w:r>
      <w:r>
        <w:t xml:space="preserve">. If it represents a session counterparty, it can send FIX messages. </w:t>
      </w:r>
      <w:r w:rsidR="002071A7">
        <w:t xml:space="preserve">Also, actions can be time dependent. </w:t>
      </w:r>
      <w:r>
        <w:t>An Orchestra file may declare any number of actors within the &lt;actors&gt; parent element.</w:t>
      </w:r>
      <w:r w:rsidR="00E26E00">
        <w:t xml:space="preserve"> The </w:t>
      </w:r>
      <w:r w:rsidR="00E26E00" w:rsidRPr="00E26E00">
        <w:rPr>
          <w:rStyle w:val="Code"/>
        </w:rPr>
        <w:t>name</w:t>
      </w:r>
      <w:r w:rsidR="00E26E00">
        <w:t xml:space="preserve"> attribute of an &lt;actor&gt; element must be unique within an Orchestra file.</w:t>
      </w:r>
    </w:p>
    <w:p w14:paraId="6C9FE658" w14:textId="4FF8E5C9" w:rsidR="00FC0DF8" w:rsidRDefault="00FC0DF8" w:rsidP="007F6C1F">
      <w:pPr>
        <w:pStyle w:val="Heading4"/>
      </w:pPr>
      <w:r>
        <w:t>State variables</w:t>
      </w:r>
    </w:p>
    <w:p w14:paraId="1A942909" w14:textId="6E5AE3ED" w:rsidR="00FC0DF8" w:rsidRDefault="00046FEA" w:rsidP="00FC0DF8">
      <w:r>
        <w:t>Actors can hold state variables in the form of FIX fields. That is</w:t>
      </w:r>
      <w:r w:rsidR="00C87386">
        <w:t>,</w:t>
      </w:r>
      <w:r>
        <w:t xml:space="preserve"> each state variable has an </w:t>
      </w:r>
      <w:r w:rsidRPr="00C87386">
        <w:rPr>
          <w:rStyle w:val="Code"/>
        </w:rPr>
        <w:t>id</w:t>
      </w:r>
      <w:r>
        <w:t xml:space="preserve"> and </w:t>
      </w:r>
      <w:r w:rsidRPr="00C87386">
        <w:rPr>
          <w:rStyle w:val="Code"/>
        </w:rPr>
        <w:t>name</w:t>
      </w:r>
      <w:r>
        <w:t xml:space="preserve"> for identification and a value of a FIX datatype. Like any field, valid values can be constrained to a code set or range.</w:t>
      </w:r>
      <w:r w:rsidR="00C87386">
        <w:t xml:space="preserve"> The datatype or code set is declared in the </w:t>
      </w:r>
      <w:r w:rsidR="00C87386" w:rsidRPr="00C87386">
        <w:rPr>
          <w:rStyle w:val="Code"/>
        </w:rPr>
        <w:t>type</w:t>
      </w:r>
      <w:r w:rsidR="00C87386">
        <w:t xml:space="preserve"> attribute, just like any field</w:t>
      </w:r>
    </w:p>
    <w:p w14:paraId="644C53D3" w14:textId="2388504D" w:rsidR="00C87386" w:rsidRDefault="00C87386" w:rsidP="00FC0DF8">
      <w:r>
        <w:t>If a state variable corresponds to a standard FIX field, it can be declared as a &lt;</w:t>
      </w:r>
      <w:proofErr w:type="spellStart"/>
      <w:r w:rsidRPr="00C87386">
        <w:rPr>
          <w:rStyle w:val="Code"/>
        </w:rPr>
        <w:t>fieldRef</w:t>
      </w:r>
      <w:proofErr w:type="spellEnd"/>
      <w:r>
        <w:t>&gt; element child of the &lt;</w:t>
      </w:r>
      <w:r w:rsidRPr="00C87386">
        <w:rPr>
          <w:rStyle w:val="Code"/>
        </w:rPr>
        <w:t>actor</w:t>
      </w:r>
      <w:r>
        <w:t>&gt;. Alternatively, it can be declared in-line as a &lt;</w:t>
      </w:r>
      <w:r w:rsidRPr="00C87386">
        <w:rPr>
          <w:rStyle w:val="Code"/>
        </w:rPr>
        <w:t>field</w:t>
      </w:r>
      <w:r>
        <w:t>&gt; element.</w:t>
      </w:r>
      <w:r w:rsidR="00DA5FA4">
        <w:t xml:space="preserve"> Additionally, state variables can be organized as components or repeating groups.</w:t>
      </w:r>
    </w:p>
    <w:p w14:paraId="1767F7CC" w14:textId="6E44264B" w:rsidR="002071A7" w:rsidRDefault="002071A7" w:rsidP="00FC0DF8">
      <w:r>
        <w:t>A state variable can be tested in a conditional expression or set by an assignment expression.</w:t>
      </w:r>
    </w:p>
    <w:p w14:paraId="477E02C2" w14:textId="5FC340C1" w:rsidR="00D35E07" w:rsidRDefault="00D35E07" w:rsidP="00D35E07">
      <w:pPr>
        <w:pStyle w:val="TextExample"/>
      </w:pPr>
      <w:r>
        <w:t>An actor with state variables</w:t>
      </w:r>
    </w:p>
    <w:p w14:paraId="16C42128" w14:textId="77777777" w:rsidR="00D35E07" w:rsidRPr="00D35E07" w:rsidRDefault="00D35E07" w:rsidP="00D35E07">
      <w:pPr>
        <w:pStyle w:val="CodeExample"/>
        <w:keepNext/>
        <w:keepLines/>
        <w:ind w:firstLine="360"/>
        <w:rPr>
          <w:rStyle w:val="Code"/>
        </w:rPr>
      </w:pPr>
      <w:r w:rsidRPr="00D35E07">
        <w:rPr>
          <w:rStyle w:val="Code"/>
        </w:rPr>
        <w:t>&lt;fixr:actor name="Market"&gt;</w:t>
      </w:r>
    </w:p>
    <w:p w14:paraId="03A72581" w14:textId="7A9588CC" w:rsidR="00D35E07" w:rsidRPr="00D35E07" w:rsidRDefault="00D35E07" w:rsidP="00D35E07">
      <w:pPr>
        <w:pStyle w:val="CodeExample"/>
        <w:keepNext/>
        <w:keepLines/>
        <w:ind w:firstLine="360"/>
        <w:rPr>
          <w:rStyle w:val="Code"/>
        </w:rPr>
      </w:pPr>
      <w:r>
        <w:rPr>
          <w:rStyle w:val="Code"/>
        </w:rPr>
        <w:t xml:space="preserve">  </w:t>
      </w:r>
      <w:r w:rsidRPr="00D35E07">
        <w:rPr>
          <w:rStyle w:val="Code"/>
        </w:rPr>
        <w:t>&lt;fixr:field</w:t>
      </w:r>
      <w:r w:rsidR="008F7930">
        <w:rPr>
          <w:rStyle w:val="Code"/>
        </w:rPr>
        <w:t>Ref</w:t>
      </w:r>
      <w:r w:rsidRPr="00D35E07">
        <w:rPr>
          <w:rStyle w:val="Code"/>
        </w:rPr>
        <w:t xml:space="preserve"> id="336" name="TradingSessionID"/&gt;</w:t>
      </w:r>
    </w:p>
    <w:p w14:paraId="3E567D89" w14:textId="070792F3" w:rsidR="00D35E07" w:rsidRDefault="00D35E07" w:rsidP="00D35E07">
      <w:pPr>
        <w:pStyle w:val="CodeExample"/>
        <w:keepNext/>
        <w:keepLines/>
        <w:ind w:firstLine="360"/>
        <w:rPr>
          <w:rStyle w:val="Code"/>
        </w:rPr>
      </w:pPr>
      <w:r>
        <w:rPr>
          <w:rStyle w:val="Code"/>
        </w:rPr>
        <w:t xml:space="preserve">  </w:t>
      </w:r>
      <w:r w:rsidRPr="00D35E07">
        <w:rPr>
          <w:rStyle w:val="Code"/>
        </w:rPr>
        <w:t>&lt;fixr:field</w:t>
      </w:r>
      <w:r w:rsidR="008F7930">
        <w:rPr>
          <w:rStyle w:val="Code"/>
        </w:rPr>
        <w:t>Ref</w:t>
      </w:r>
      <w:r w:rsidRPr="00D35E07">
        <w:rPr>
          <w:rStyle w:val="Code"/>
        </w:rPr>
        <w:t xml:space="preserve"> id="75" name="TradeDate"/&gt;</w:t>
      </w:r>
    </w:p>
    <w:p w14:paraId="190E8127" w14:textId="2E88BB9B" w:rsidR="00D35E07" w:rsidRPr="00D35E07" w:rsidRDefault="00D35E07" w:rsidP="00D35E07">
      <w:pPr>
        <w:pStyle w:val="CodeExample"/>
        <w:keepNext/>
        <w:keepLines/>
        <w:ind w:firstLine="360"/>
        <w:rPr>
          <w:rStyle w:val="Code"/>
        </w:rPr>
      </w:pPr>
      <w:r w:rsidRPr="00D35E07">
        <w:rPr>
          <w:rStyle w:val="Code"/>
        </w:rPr>
        <w:t>&lt;</w:t>
      </w:r>
      <w:r>
        <w:rPr>
          <w:rStyle w:val="Code"/>
        </w:rPr>
        <w:t>/</w:t>
      </w:r>
      <w:r w:rsidRPr="00D35E07">
        <w:rPr>
          <w:rStyle w:val="Code"/>
        </w:rPr>
        <w:t>fixr:actor</w:t>
      </w:r>
      <w:r>
        <w:rPr>
          <w:rStyle w:val="Code"/>
        </w:rPr>
        <w:t>&gt;</w:t>
      </w:r>
    </w:p>
    <w:p w14:paraId="38E8CF08" w14:textId="7A1EA5CA" w:rsidR="00D35E07" w:rsidRPr="00FC0DF8" w:rsidRDefault="00D35E07" w:rsidP="00FC0DF8"/>
    <w:p w14:paraId="550040D4" w14:textId="666E3DE1" w:rsidR="00FC0DF8" w:rsidRDefault="00FC0DF8" w:rsidP="007F6C1F">
      <w:pPr>
        <w:pStyle w:val="Heading4"/>
      </w:pPr>
      <w:r>
        <w:lastRenderedPageBreak/>
        <w:t>State machines</w:t>
      </w:r>
    </w:p>
    <w:p w14:paraId="2E48C867" w14:textId="29F29165" w:rsidR="00C87386" w:rsidRDefault="002071A7" w:rsidP="00C87386">
      <w:r>
        <w:t xml:space="preserve">A state machine has discrete values called states and defined transitions between states. </w:t>
      </w:r>
      <w:r w:rsidR="003952B1">
        <w:t>A state machine is declared in XML as a &lt;</w:t>
      </w:r>
      <w:r w:rsidR="003952B1" w:rsidRPr="003952B1">
        <w:rPr>
          <w:rStyle w:val="Code"/>
        </w:rPr>
        <w:t>states</w:t>
      </w:r>
      <w:r w:rsidR="003952B1">
        <w:t>&gt; child element of an &lt;</w:t>
      </w:r>
      <w:r w:rsidR="003952B1" w:rsidRPr="003952B1">
        <w:rPr>
          <w:rStyle w:val="Code"/>
        </w:rPr>
        <w:t>actor</w:t>
      </w:r>
      <w:r w:rsidR="003952B1">
        <w:t>&gt;. The &lt;</w:t>
      </w:r>
      <w:r w:rsidR="003952B1" w:rsidRPr="003952B1">
        <w:rPr>
          <w:rStyle w:val="Code"/>
        </w:rPr>
        <w:t>states</w:t>
      </w:r>
      <w:r w:rsidR="003952B1">
        <w:t>&gt; element contains any number &lt;</w:t>
      </w:r>
      <w:r w:rsidR="003952B1" w:rsidRPr="003952B1">
        <w:rPr>
          <w:rStyle w:val="Code"/>
        </w:rPr>
        <w:t>state</w:t>
      </w:r>
      <w:r w:rsidR="003952B1">
        <w:t>&gt; children, and o</w:t>
      </w:r>
      <w:r>
        <w:t>ne initial state of the state machine</w:t>
      </w:r>
      <w:r w:rsidR="003952B1">
        <w:t>, as &lt;</w:t>
      </w:r>
      <w:r w:rsidR="003952B1" w:rsidRPr="003952B1">
        <w:rPr>
          <w:rStyle w:val="Code"/>
        </w:rPr>
        <w:t>initial</w:t>
      </w:r>
      <w:r w:rsidR="003952B1">
        <w:t>&gt; element</w:t>
      </w:r>
      <w:r>
        <w:t>. It is an error to declare more than one initial state. Some state changes are allowed and others disallowed; changes can only be made through explicitly declared transitions.</w:t>
      </w:r>
      <w:r w:rsidR="003952B1">
        <w:t xml:space="preserve"> A &lt;</w:t>
      </w:r>
      <w:r w:rsidR="003952B1" w:rsidRPr="003952B1">
        <w:rPr>
          <w:rStyle w:val="Code"/>
        </w:rPr>
        <w:t>transition</w:t>
      </w:r>
      <w:r w:rsidR="003952B1">
        <w:t>&gt; child of a &lt;</w:t>
      </w:r>
      <w:r w:rsidR="003952B1" w:rsidRPr="003952B1">
        <w:rPr>
          <w:rStyle w:val="Code"/>
        </w:rPr>
        <w:t>state</w:t>
      </w:r>
      <w:r w:rsidR="003952B1">
        <w:t>&gt; or &lt;</w:t>
      </w:r>
      <w:r w:rsidR="003952B1" w:rsidRPr="003952B1">
        <w:rPr>
          <w:rStyle w:val="Code"/>
        </w:rPr>
        <w:t>initial</w:t>
      </w:r>
      <w:r w:rsidR="003952B1">
        <w:t xml:space="preserve">&gt; gives the name of the new state of the state machine in its </w:t>
      </w:r>
      <w:r w:rsidR="003952B1" w:rsidRPr="003952B1">
        <w:rPr>
          <w:rStyle w:val="Code"/>
        </w:rPr>
        <w:t>target</w:t>
      </w:r>
      <w:r w:rsidR="003952B1">
        <w:t xml:space="preserve"> attribute.</w:t>
      </w:r>
    </w:p>
    <w:p w14:paraId="13BFD083" w14:textId="77777777" w:rsidR="003952B1" w:rsidRDefault="002071A7" w:rsidP="003952B1">
      <w:r>
        <w:t>States and transitions must have unique names within a state machine.</w:t>
      </w:r>
      <w:r w:rsidR="003952B1">
        <w:t xml:space="preserve"> </w:t>
      </w:r>
    </w:p>
    <w:p w14:paraId="6C48AB45" w14:textId="7C590F1F" w:rsidR="003952B1" w:rsidRDefault="003952B1" w:rsidP="00C87386">
      <w:r>
        <w:t xml:space="preserve">The current state of a state machine can be tested </w:t>
      </w:r>
      <w:r w:rsidR="009F7D09">
        <w:t>by</w:t>
      </w:r>
      <w:r>
        <w:t xml:space="preserve"> a conditional expression</w:t>
      </w:r>
      <w:r w:rsidR="009F7D09">
        <w:t>, and a</w:t>
      </w:r>
      <w:r>
        <w:t xml:space="preserve"> transition can be invoked by an assignment expression.</w:t>
      </w:r>
    </w:p>
    <w:p w14:paraId="7FA606DA" w14:textId="658ABF1B" w:rsidR="005D4C0F" w:rsidRDefault="005D4C0F" w:rsidP="005D4C0F">
      <w:pPr>
        <w:pStyle w:val="TextExample"/>
      </w:pPr>
      <w:r>
        <w:t>A state machine for market phases</w:t>
      </w:r>
    </w:p>
    <w:p w14:paraId="2AAE92F1" w14:textId="77777777" w:rsidR="005D4C0F" w:rsidRPr="005D4C0F" w:rsidRDefault="005D4C0F" w:rsidP="005D4C0F">
      <w:pPr>
        <w:pStyle w:val="CodeExample"/>
        <w:keepNext/>
        <w:keepLines/>
        <w:ind w:firstLine="360"/>
        <w:rPr>
          <w:rFonts w:eastAsia="Times New Roman" w:cs="Courier New"/>
          <w:color w:val="323232"/>
          <w:szCs w:val="20"/>
        </w:rPr>
      </w:pPr>
      <w:r w:rsidRPr="005D4C0F">
        <w:rPr>
          <w:rStyle w:val="Code"/>
        </w:rPr>
        <w:t>&lt;fixr:states name="Phase"&gt;</w:t>
      </w:r>
    </w:p>
    <w:p w14:paraId="0647F2C8" w14:textId="03F6219E"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&lt;fixr:initial name="Closed"&gt;</w:t>
      </w:r>
    </w:p>
    <w:p w14:paraId="1139A439" w14:textId="5F4CCE0F"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name="Reopening" target="Preopen"/&gt;</w:t>
      </w:r>
    </w:p>
    <w:p w14:paraId="6B5DCFB5" w14:textId="7956766A"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&lt;/fixr:initial&gt;</w:t>
      </w:r>
    </w:p>
    <w:p w14:paraId="08F64B04" w14:textId="43632B43"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 name="Halted"&gt;</w:t>
      </w:r>
    </w:p>
    <w:p w14:paraId="6BA8A075" w14:textId="7C4CF5C4"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name="Resumed" target="Preopen"/&gt;</w:t>
      </w:r>
    </w:p>
    <w:p w14:paraId="3F2097B3" w14:textId="0F01FE08"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&lt;/fixr:state&gt;</w:t>
      </w:r>
    </w:p>
    <w:p w14:paraId="606876C8" w14:textId="77FF1D54"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 name="Open"&gt;</w:t>
      </w:r>
    </w:p>
    <w:p w14:paraId="22A1BECF" w14:textId="3B727DFC"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name="Closing" target="Preclose"/&gt;</w:t>
      </w:r>
    </w:p>
    <w:p w14:paraId="3221D11C" w14:textId="04769C16"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&lt;/fixr:state&gt;</w:t>
      </w:r>
    </w:p>
    <w:p w14:paraId="565FE4B4" w14:textId="42928194"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 name="Preopen"&gt;</w:t>
      </w:r>
    </w:p>
    <w:p w14:paraId="37D5BCCF" w14:textId="2A5A6CCE"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name="Opened" target="Open"/&gt;</w:t>
      </w:r>
    </w:p>
    <w:p w14:paraId="1DB92EDD" w14:textId="5D5D5E05"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&lt;/fixr:state&gt;</w:t>
      </w:r>
    </w:p>
    <w:p w14:paraId="644789B5" w14:textId="69A4FB88"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 name="Preclose"&gt;</w:t>
      </w:r>
    </w:p>
    <w:p w14:paraId="277AD227" w14:textId="1FD3C4A5"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&lt;fixr:transition name="Closed" target="Closed"/&gt;</w:t>
      </w:r>
    </w:p>
    <w:p w14:paraId="2DDCDD23" w14:textId="30A7F5E0" w:rsidR="005D4C0F" w:rsidRPr="005D4C0F" w:rsidRDefault="005D4C0F" w:rsidP="005D4C0F">
      <w:pPr>
        <w:pStyle w:val="CodeExample"/>
        <w:keepNext/>
        <w:keepLines/>
        <w:ind w:firstLine="360"/>
        <w:rPr>
          <w:rStyle w:val="Code"/>
        </w:rPr>
      </w:pPr>
      <w:r>
        <w:rPr>
          <w:rStyle w:val="Code"/>
        </w:rPr>
        <w:t xml:space="preserve">  </w:t>
      </w:r>
      <w:r w:rsidRPr="005D4C0F">
        <w:rPr>
          <w:rStyle w:val="Code"/>
        </w:rPr>
        <w:t>&lt;/fixr:state&gt;</w:t>
      </w:r>
    </w:p>
    <w:p w14:paraId="0D1C5FAF" w14:textId="40CB9358" w:rsidR="005D4C0F" w:rsidRPr="005D4C0F" w:rsidRDefault="005D4C0F" w:rsidP="005D4C0F">
      <w:pPr>
        <w:pStyle w:val="CodeExample"/>
        <w:keepNext/>
        <w:keepLines/>
        <w:ind w:firstLine="360"/>
        <w:rPr>
          <w:rStyle w:val="Code"/>
        </w:rPr>
      </w:pPr>
      <w:r w:rsidRPr="005D4C0F">
        <w:rPr>
          <w:rStyle w:val="Code"/>
        </w:rPr>
        <w:t>&lt;/fixr:states&gt;</w:t>
      </w:r>
    </w:p>
    <w:p w14:paraId="7238EA5A" w14:textId="32A26D38" w:rsidR="005D4C0F" w:rsidRDefault="005D4C0F" w:rsidP="00C87386"/>
    <w:p w14:paraId="1593A660" w14:textId="7DFC6F1E" w:rsidR="00C87386" w:rsidRPr="00C87386" w:rsidRDefault="00C87386" w:rsidP="00C87386">
      <w:pPr>
        <w:pStyle w:val="Heading4"/>
      </w:pPr>
      <w:r>
        <w:t>Timers</w:t>
      </w:r>
    </w:p>
    <w:p w14:paraId="31937F33" w14:textId="25797D3F" w:rsidR="00FC0DF8" w:rsidRDefault="009F7D09" w:rsidP="00FC0DF8">
      <w:r>
        <w:t>Some application layer and session layer behavior is time dependent. An event can fire when a timer expires to affect other states or send a message.</w:t>
      </w:r>
    </w:p>
    <w:p w14:paraId="40C6AABC" w14:textId="22293D14" w:rsidR="009F7D09" w:rsidRDefault="009F7D09" w:rsidP="00FC0DF8">
      <w:r>
        <w:t>Like a state machine, a &lt;</w:t>
      </w:r>
      <w:r w:rsidRPr="009F7D09">
        <w:rPr>
          <w:rStyle w:val="Code"/>
        </w:rPr>
        <w:t>timer</w:t>
      </w:r>
      <w:r>
        <w:t>&gt; is the child of an &lt;</w:t>
      </w:r>
      <w:r w:rsidRPr="009F7D09">
        <w:rPr>
          <w:rStyle w:val="Code"/>
        </w:rPr>
        <w:t>actor</w:t>
      </w:r>
      <w:r>
        <w:t xml:space="preserve">&gt;, and it has a </w:t>
      </w:r>
      <w:r w:rsidRPr="009F7D09">
        <w:rPr>
          <w:rStyle w:val="Code"/>
        </w:rPr>
        <w:t>name</w:t>
      </w:r>
      <w:r>
        <w:t xml:space="preserve"> attribute.</w:t>
      </w:r>
    </w:p>
    <w:p w14:paraId="4A92B224" w14:textId="29FD203A" w:rsidR="009606A3" w:rsidRDefault="009606A3" w:rsidP="007F6C1F">
      <w:pPr>
        <w:pStyle w:val="Heading3"/>
        <w:rPr>
          <w:ins w:id="443" w:author="Don Mendelson" w:date="2017-03-31T10:56:00Z"/>
        </w:rPr>
      </w:pPr>
      <w:bookmarkStart w:id="444" w:name="_Toc480980593"/>
      <w:ins w:id="445" w:author="Don Mendelson" w:date="2017-03-31T10:56:00Z">
        <w:r>
          <w:t>Flows</w:t>
        </w:r>
        <w:bookmarkEnd w:id="444"/>
      </w:ins>
    </w:p>
    <w:p w14:paraId="6ECA1EFE" w14:textId="1AE10808" w:rsidR="009606A3" w:rsidRDefault="009606A3" w:rsidP="009606A3">
      <w:pPr>
        <w:rPr>
          <w:ins w:id="446" w:author="Don Mendelson" w:date="2017-03-31T15:27:00Z"/>
        </w:rPr>
      </w:pPr>
      <w:ins w:id="447" w:author="Don Mendelson" w:date="2017-03-31T10:57:00Z">
        <w:r>
          <w:t xml:space="preserve">A </w:t>
        </w:r>
        <w:r w:rsidRPr="009606A3">
          <w:rPr>
            <w:rStyle w:val="Code"/>
          </w:rPr>
          <w:t>&lt;flow&gt;</w:t>
        </w:r>
        <w:r>
          <w:t xml:space="preserve"> element </w:t>
        </w:r>
      </w:ins>
      <w:ins w:id="448" w:author="Don Mendelson" w:date="2017-03-31T15:15:00Z">
        <w:r w:rsidR="00851F29">
          <w:t xml:space="preserve">represents a stream of messages from one actor </w:t>
        </w:r>
      </w:ins>
      <w:ins w:id="449" w:author="Don Mendelson" w:date="2017-03-31T15:17:00Z">
        <w:r w:rsidR="00851F29">
          <w:t xml:space="preserve">(source) </w:t>
        </w:r>
      </w:ins>
      <w:ins w:id="450" w:author="Don Mendelson" w:date="2017-03-31T15:15:00Z">
        <w:r w:rsidR="00851F29">
          <w:t>to another</w:t>
        </w:r>
      </w:ins>
      <w:ins w:id="451" w:author="Don Mendelson" w:date="2017-03-31T15:17:00Z">
        <w:r w:rsidR="00851F29">
          <w:t xml:space="preserve"> (destination)</w:t>
        </w:r>
      </w:ins>
      <w:ins w:id="452" w:author="Don Mendelson" w:date="2017-03-31T15:15:00Z">
        <w:r w:rsidR="00851F29">
          <w:t xml:space="preserve">. </w:t>
        </w:r>
      </w:ins>
      <w:ins w:id="453" w:author="Don Mendelson" w:date="2017-03-31T15:17:00Z">
        <w:r w:rsidR="00851F29">
          <w:t xml:space="preserve">A flow </w:t>
        </w:r>
      </w:ins>
      <w:ins w:id="454" w:author="Don Mendelson" w:date="2017-03-31T15:18:00Z">
        <w:r w:rsidR="00851F29">
          <w:t>depends on</w:t>
        </w:r>
      </w:ins>
      <w:ins w:id="455" w:author="Don Mendelson" w:date="2017-03-31T15:17:00Z">
        <w:r w:rsidR="00851F29">
          <w:t xml:space="preserve"> </w:t>
        </w:r>
      </w:ins>
      <w:ins w:id="456" w:author="Don Mendelson" w:date="2017-03-31T15:25:00Z">
        <w:r w:rsidR="00563BA0">
          <w:t>abstractions</w:t>
        </w:r>
      </w:ins>
      <w:ins w:id="457" w:author="Don Mendelson" w:date="2017-03-31T15:17:00Z">
        <w:r w:rsidR="00851F29">
          <w:t xml:space="preserve"> of </w:t>
        </w:r>
      </w:ins>
      <w:ins w:id="458" w:author="Don Mendelson" w:date="2017-03-31T15:18:00Z">
        <w:r w:rsidR="00851F29">
          <w:t xml:space="preserve">the session and transport layers, but is an application-layer view of </w:t>
        </w:r>
      </w:ins>
      <w:ins w:id="459" w:author="Don Mendelson" w:date="2017-03-31T15:19:00Z">
        <w:r w:rsidR="00851F29">
          <w:t>message exchange behavior</w:t>
        </w:r>
      </w:ins>
      <w:ins w:id="460" w:author="Don Mendelson" w:date="2017-03-31T15:18:00Z">
        <w:r w:rsidR="00851F29">
          <w:t>.</w:t>
        </w:r>
      </w:ins>
      <w:ins w:id="461" w:author="Don Mendelson" w:date="2017-03-31T15:26:00Z">
        <w:r w:rsidR="00563BA0">
          <w:t xml:space="preserve"> It is intended to be session and transport protocol independent.</w:t>
        </w:r>
      </w:ins>
      <w:ins w:id="462" w:author="Don Mendelson" w:date="2017-03-31T15:18:00Z">
        <w:r w:rsidR="00851F29">
          <w:t xml:space="preserve"> </w:t>
        </w:r>
      </w:ins>
      <w:ins w:id="463" w:author="Don Mendelson" w:date="2017-03-31T15:15:00Z">
        <w:r w:rsidR="00851F29">
          <w:t xml:space="preserve">Multiple </w:t>
        </w:r>
      </w:ins>
      <w:ins w:id="464" w:author="Don Mendelson" w:date="2017-03-31T15:16:00Z">
        <w:r w:rsidR="00851F29">
          <w:t>application</w:t>
        </w:r>
      </w:ins>
      <w:ins w:id="465" w:author="Don Mendelson" w:date="2017-03-31T15:15:00Z">
        <w:r w:rsidR="00851F29">
          <w:t xml:space="preserve"> flows may be multiplexed in a FIX session.</w:t>
        </w:r>
      </w:ins>
    </w:p>
    <w:p w14:paraId="68E27B4A" w14:textId="77777777" w:rsidR="00563BA0" w:rsidRDefault="00563BA0" w:rsidP="009606A3">
      <w:pPr>
        <w:rPr>
          <w:ins w:id="466" w:author="Don Mendelson" w:date="2017-03-31T15:32:00Z"/>
        </w:rPr>
      </w:pPr>
      <w:ins w:id="467" w:author="Don Mendelson" w:date="2017-03-31T15:27:00Z">
        <w:r>
          <w:t xml:space="preserve">A </w:t>
        </w:r>
        <w:r w:rsidRPr="00454318">
          <w:rPr>
            <w:rStyle w:val="Code"/>
          </w:rPr>
          <w:t>&lt;flow&gt;</w:t>
        </w:r>
        <w:r>
          <w:t xml:space="preserve"> </w:t>
        </w:r>
      </w:ins>
      <w:ins w:id="468" w:author="Don Mendelson" w:date="2017-03-31T15:28:00Z">
        <w:r>
          <w:t>is identified by its</w:t>
        </w:r>
        <w:r w:rsidRPr="00454318">
          <w:rPr>
            <w:rStyle w:val="Code"/>
          </w:rPr>
          <w:t xml:space="preserve"> name</w:t>
        </w:r>
        <w:r>
          <w:t xml:space="preserve"> attribute. </w:t>
        </w:r>
      </w:ins>
      <w:ins w:id="469" w:author="Don Mendelson" w:date="2017-03-31T15:29:00Z">
        <w:r>
          <w:t xml:space="preserve">It must have a </w:t>
        </w:r>
        <w:r w:rsidRPr="00454318">
          <w:rPr>
            <w:rStyle w:val="Code"/>
          </w:rPr>
          <w:t>source</w:t>
        </w:r>
        <w:r>
          <w:t xml:space="preserve"> and a </w:t>
        </w:r>
        <w:r w:rsidRPr="00454318">
          <w:rPr>
            <w:rStyle w:val="Code"/>
          </w:rPr>
          <w:t>destination</w:t>
        </w:r>
        <w:r>
          <w:t xml:space="preserve"> attribute, and both of those must match the name of an </w:t>
        </w:r>
        <w:r w:rsidRPr="00454318">
          <w:rPr>
            <w:rStyle w:val="Code"/>
          </w:rPr>
          <w:t>&lt;actor&gt;</w:t>
        </w:r>
        <w:r>
          <w:t xml:space="preserve"> element.</w:t>
        </w:r>
      </w:ins>
      <w:ins w:id="470" w:author="Don Mendelson" w:date="2017-03-31T15:30:00Z">
        <w:r>
          <w:t xml:space="preserve"> The </w:t>
        </w:r>
        <w:proofErr w:type="spellStart"/>
        <w:r w:rsidRPr="00454318">
          <w:rPr>
            <w:rStyle w:val="Code"/>
          </w:rPr>
          <w:t>messageCast</w:t>
        </w:r>
        <w:proofErr w:type="spellEnd"/>
        <w:r>
          <w:t xml:space="preserve"> attribute defaults to </w:t>
        </w:r>
        <w:r w:rsidRPr="00454318">
          <w:rPr>
            <w:rStyle w:val="Code"/>
          </w:rPr>
          <w:t>unicast</w:t>
        </w:r>
        <w:r>
          <w:t xml:space="preserve">, but may be set to </w:t>
        </w:r>
        <w:r w:rsidRPr="00454318">
          <w:rPr>
            <w:rStyle w:val="Code"/>
          </w:rPr>
          <w:t>multicast</w:t>
        </w:r>
        <w:r>
          <w:t xml:space="preserve">. </w:t>
        </w:r>
      </w:ins>
      <w:ins w:id="471" w:author="Don Mendelson" w:date="2017-03-31T15:31:00Z">
        <w:r>
          <w:t xml:space="preserve"> </w:t>
        </w:r>
      </w:ins>
    </w:p>
    <w:p w14:paraId="45FDE54F" w14:textId="61C89527" w:rsidR="00563BA0" w:rsidRDefault="00563BA0" w:rsidP="009606A3">
      <w:pPr>
        <w:rPr>
          <w:ins w:id="472" w:author="Don Mendelson" w:date="2017-03-31T15:32:00Z"/>
        </w:rPr>
      </w:pPr>
      <w:ins w:id="473" w:author="Don Mendelson" w:date="2017-03-31T15:31:00Z">
        <w:r>
          <w:t>The</w:t>
        </w:r>
      </w:ins>
      <w:ins w:id="474" w:author="Don Mendelson" w:date="2017-03-31T15:32:00Z">
        <w:r>
          <w:t xml:space="preserve"> optional</w:t>
        </w:r>
      </w:ins>
      <w:ins w:id="475" w:author="Don Mendelson" w:date="2017-03-31T15:31:00Z">
        <w:r>
          <w:t xml:space="preserve"> </w:t>
        </w:r>
        <w:r w:rsidRPr="00454318">
          <w:rPr>
            <w:rStyle w:val="Code"/>
          </w:rPr>
          <w:t>reliability</w:t>
        </w:r>
        <w:r>
          <w:t xml:space="preserve"> attribute</w:t>
        </w:r>
      </w:ins>
      <w:ins w:id="476" w:author="Don Mendelson" w:date="2017-03-31T15:34:00Z">
        <w:r>
          <w:t xml:space="preserve"> describes the delivery guarantee of messages on the flow. It</w:t>
        </w:r>
      </w:ins>
      <w:ins w:id="477" w:author="Don Mendelson" w:date="2017-03-31T15:31:00Z">
        <w:r>
          <w:t xml:space="preserve"> takes one of these values:</w:t>
        </w:r>
      </w:ins>
    </w:p>
    <w:p w14:paraId="0C5192E4" w14:textId="5704788B" w:rsidR="00563BA0" w:rsidRPr="00454318" w:rsidRDefault="00563BA0" w:rsidP="00454318">
      <w:pPr>
        <w:pStyle w:val="ListParagraph"/>
        <w:numPr>
          <w:ilvl w:val="0"/>
          <w:numId w:val="58"/>
        </w:numPr>
        <w:rPr>
          <w:ins w:id="478" w:author="Don Mendelson" w:date="2017-03-31T15:32:00Z"/>
          <w:b/>
        </w:rPr>
      </w:pPr>
      <w:proofErr w:type="spellStart"/>
      <w:ins w:id="479" w:author="Don Mendelson" w:date="2017-03-31T15:32:00Z">
        <w:r w:rsidRPr="00454318">
          <w:rPr>
            <w:b/>
          </w:rPr>
          <w:t>bestEffort</w:t>
        </w:r>
      </w:ins>
      <w:proofErr w:type="spellEnd"/>
      <w:ins w:id="480" w:author="Don Mendelson" w:date="2017-03-31T15:35:00Z">
        <w:r w:rsidR="00BD4E8E">
          <w:t>—no delivery guarantee</w:t>
        </w:r>
      </w:ins>
    </w:p>
    <w:p w14:paraId="05082EDB" w14:textId="0F166ECA" w:rsidR="00563BA0" w:rsidRPr="00454318" w:rsidRDefault="00563BA0" w:rsidP="00454318">
      <w:pPr>
        <w:pStyle w:val="ListParagraph"/>
        <w:numPr>
          <w:ilvl w:val="0"/>
          <w:numId w:val="58"/>
        </w:numPr>
        <w:rPr>
          <w:ins w:id="481" w:author="Don Mendelson" w:date="2017-03-31T15:32:00Z"/>
          <w:b/>
        </w:rPr>
      </w:pPr>
      <w:ins w:id="482" w:author="Don Mendelson" w:date="2017-03-31T15:32:00Z">
        <w:r w:rsidRPr="00454318">
          <w:rPr>
            <w:b/>
          </w:rPr>
          <w:t>idempotent</w:t>
        </w:r>
      </w:ins>
      <w:ins w:id="483" w:author="Don Mendelson" w:date="2017-03-31T15:35:00Z">
        <w:r w:rsidR="00BD4E8E">
          <w:t>—</w:t>
        </w:r>
      </w:ins>
      <w:ins w:id="484" w:author="Don Mendelson" w:date="2017-03-31T15:34:00Z">
        <w:r w:rsidR="00BD4E8E">
          <w:t xml:space="preserve">deliver </w:t>
        </w:r>
      </w:ins>
      <w:ins w:id="485" w:author="Don Mendelson" w:date="2017-03-31T15:35:00Z">
        <w:r w:rsidR="00BD4E8E">
          <w:t>at-most once</w:t>
        </w:r>
      </w:ins>
    </w:p>
    <w:p w14:paraId="07F5BBC1" w14:textId="568BC9E1" w:rsidR="00563BA0" w:rsidRPr="00454318" w:rsidRDefault="00563BA0" w:rsidP="00454318">
      <w:pPr>
        <w:pStyle w:val="ListParagraph"/>
        <w:numPr>
          <w:ilvl w:val="0"/>
          <w:numId w:val="58"/>
        </w:numPr>
        <w:rPr>
          <w:ins w:id="486" w:author="Don Mendelson" w:date="2017-03-31T15:27:00Z"/>
          <w:b/>
        </w:rPr>
      </w:pPr>
      <w:ins w:id="487" w:author="Don Mendelson" w:date="2017-03-31T15:32:00Z">
        <w:r w:rsidRPr="00454318">
          <w:rPr>
            <w:b/>
          </w:rPr>
          <w:t>recoverable</w:t>
        </w:r>
      </w:ins>
      <w:ins w:id="488" w:author="Don Mendelson" w:date="2017-03-31T15:34:00Z">
        <w:r w:rsidR="00BD4E8E">
          <w:t>—deliver exactly once</w:t>
        </w:r>
      </w:ins>
    </w:p>
    <w:p w14:paraId="4E5566D1" w14:textId="77777777" w:rsidR="00563BA0" w:rsidRDefault="00563BA0" w:rsidP="009606A3">
      <w:pPr>
        <w:rPr>
          <w:ins w:id="489" w:author="Don Mendelson" w:date="2017-03-31T15:15:00Z"/>
        </w:rPr>
      </w:pPr>
    </w:p>
    <w:p w14:paraId="558C0CE1" w14:textId="34C13E6A" w:rsidR="00851F29" w:rsidRDefault="00851F29" w:rsidP="009606A3">
      <w:pPr>
        <w:rPr>
          <w:ins w:id="490" w:author="Don Mendelson" w:date="2017-03-31T15:19:00Z"/>
        </w:rPr>
      </w:pPr>
    </w:p>
    <w:p w14:paraId="7484438B" w14:textId="536DC77A" w:rsidR="00851F29" w:rsidRDefault="00851F29" w:rsidP="00454318">
      <w:pPr>
        <w:pStyle w:val="TextExample"/>
        <w:keepNext/>
        <w:keepLines/>
        <w:rPr>
          <w:ins w:id="491" w:author="Don Mendelson" w:date="2017-03-31T15:19:00Z"/>
          <w:rFonts w:eastAsiaTheme="minorHAnsi"/>
        </w:rPr>
      </w:pPr>
      <w:ins w:id="492" w:author="Don Mendelson" w:date="2017-03-31T15:19:00Z">
        <w:r w:rsidRPr="00775F98">
          <w:rPr>
            <w:rFonts w:eastAsiaTheme="minorHAnsi"/>
          </w:rPr>
          <w:t>Example</w:t>
        </w:r>
        <w:r w:rsidRPr="00454318">
          <w:rPr>
            <w:rFonts w:eastAsiaTheme="minorHAnsi"/>
          </w:rPr>
          <w:t xml:space="preserve"> of actors and flows</w:t>
        </w:r>
      </w:ins>
    </w:p>
    <w:p w14:paraId="1E3193EB" w14:textId="3F856390" w:rsidR="00851F29" w:rsidRPr="00454318" w:rsidRDefault="00851F29" w:rsidP="00454318">
      <w:pPr>
        <w:pStyle w:val="CodeExample"/>
        <w:keepNext/>
        <w:keepLines/>
        <w:rPr>
          <w:ins w:id="493" w:author="Don Mendelson" w:date="2017-03-31T15:24:00Z"/>
          <w:rStyle w:val="Code"/>
        </w:rPr>
      </w:pPr>
      <w:ins w:id="494" w:author="Don Mendelson" w:date="2017-03-31T15:24:00Z">
        <w:r w:rsidRPr="00454318">
          <w:rPr>
            <w:rStyle w:val="Code"/>
          </w:rPr>
          <w:t>&lt;fixr:actors&gt;</w:t>
        </w:r>
      </w:ins>
    </w:p>
    <w:p w14:paraId="6F0455AA" w14:textId="1B54CB44" w:rsidR="00851F29" w:rsidRPr="00454318" w:rsidRDefault="00851F29" w:rsidP="00454318">
      <w:pPr>
        <w:pStyle w:val="CodeExample"/>
        <w:keepNext/>
        <w:keepLines/>
        <w:ind w:firstLine="360"/>
        <w:rPr>
          <w:ins w:id="495" w:author="Don Mendelson" w:date="2017-03-31T15:24:00Z"/>
          <w:rStyle w:val="Code"/>
        </w:rPr>
      </w:pPr>
      <w:ins w:id="496" w:author="Don Mendelson" w:date="2017-03-31T15:24:00Z">
        <w:r w:rsidRPr="00454318">
          <w:rPr>
            <w:rStyle w:val="Code"/>
          </w:rPr>
          <w:t>&lt;fixr:actor name="BuySide"/&gt;</w:t>
        </w:r>
      </w:ins>
    </w:p>
    <w:p w14:paraId="14575CE9" w14:textId="7E5384E9" w:rsidR="00851F29" w:rsidRPr="00454318" w:rsidRDefault="00851F29" w:rsidP="00454318">
      <w:pPr>
        <w:pStyle w:val="CodeExample"/>
        <w:keepNext/>
        <w:keepLines/>
        <w:ind w:firstLine="360"/>
        <w:rPr>
          <w:ins w:id="497" w:author="Don Mendelson" w:date="2017-03-31T15:24:00Z"/>
          <w:rStyle w:val="Code"/>
        </w:rPr>
      </w:pPr>
      <w:ins w:id="498" w:author="Don Mendelson" w:date="2017-03-31T15:24:00Z">
        <w:r w:rsidRPr="00454318">
          <w:rPr>
            <w:rStyle w:val="Code"/>
          </w:rPr>
          <w:t>&lt;fixr:actor name="SellSide"/&gt;</w:t>
        </w:r>
      </w:ins>
    </w:p>
    <w:p w14:paraId="76941DC0" w14:textId="4EAD9924" w:rsidR="00851F29" w:rsidRPr="00454318" w:rsidRDefault="00851F29" w:rsidP="00454318">
      <w:pPr>
        <w:pStyle w:val="CodeExample"/>
        <w:keepNext/>
        <w:keepLines/>
        <w:ind w:firstLine="360"/>
        <w:rPr>
          <w:ins w:id="499" w:author="Don Mendelson" w:date="2017-03-31T15:24:00Z"/>
          <w:rStyle w:val="Code"/>
        </w:rPr>
      </w:pPr>
      <w:ins w:id="500" w:author="Don Mendelson" w:date="2017-03-31T15:24:00Z">
        <w:r w:rsidRPr="00454318">
          <w:rPr>
            <w:rStyle w:val="Code"/>
          </w:rPr>
          <w:t>&lt;fixr:flow name="OrderEntry" source="BuySide" destination="SellSide" messageCast="unicast" reliability="idempotent"/&gt;</w:t>
        </w:r>
      </w:ins>
    </w:p>
    <w:p w14:paraId="2B46370D" w14:textId="5BC7B513" w:rsidR="00851F29" w:rsidRPr="00454318" w:rsidRDefault="00851F29" w:rsidP="00454318">
      <w:pPr>
        <w:pStyle w:val="CodeExample"/>
        <w:keepNext/>
        <w:keepLines/>
        <w:ind w:firstLine="360"/>
        <w:rPr>
          <w:ins w:id="501" w:author="Don Mendelson" w:date="2017-03-31T15:24:00Z"/>
          <w:rStyle w:val="Code"/>
        </w:rPr>
      </w:pPr>
      <w:ins w:id="502" w:author="Don Mendelson" w:date="2017-03-31T15:24:00Z">
        <w:r w:rsidRPr="00454318">
          <w:rPr>
            <w:rStyle w:val="Code"/>
          </w:rPr>
          <w:t>&lt;fixr:flow name="Executions" source="SellSide" destination="BuySide" messageCast="unicast" reliability="recoverable"/&gt;</w:t>
        </w:r>
      </w:ins>
    </w:p>
    <w:p w14:paraId="3FBAC191" w14:textId="5F3709EB" w:rsidR="00851F29" w:rsidRPr="00454318" w:rsidRDefault="00851F29" w:rsidP="00454318">
      <w:pPr>
        <w:pStyle w:val="CodeExample"/>
        <w:keepNext/>
        <w:keepLines/>
        <w:ind w:firstLine="360"/>
        <w:rPr>
          <w:ins w:id="503" w:author="Don Mendelson" w:date="2017-03-31T15:24:00Z"/>
          <w:rStyle w:val="Code"/>
        </w:rPr>
      </w:pPr>
      <w:ins w:id="504" w:author="Don Mendelson" w:date="2017-03-31T15:24:00Z">
        <w:r w:rsidRPr="00454318">
          <w:rPr>
            <w:rStyle w:val="Code"/>
          </w:rPr>
          <w:t>&lt;fixr:flow name="MarketData" source="SellSide" destination="BuySide" messageCast="multicast" reliability="bestEffort"/&gt;</w:t>
        </w:r>
      </w:ins>
    </w:p>
    <w:p w14:paraId="21AF4BD0" w14:textId="04D97640" w:rsidR="00851F29" w:rsidRPr="00454318" w:rsidRDefault="00851F29" w:rsidP="00454318">
      <w:pPr>
        <w:pStyle w:val="CodeExample"/>
        <w:keepNext/>
        <w:keepLines/>
        <w:rPr>
          <w:ins w:id="505" w:author="Don Mendelson" w:date="2017-03-31T10:56:00Z"/>
          <w:rStyle w:val="Code"/>
        </w:rPr>
      </w:pPr>
      <w:ins w:id="506" w:author="Don Mendelson" w:date="2017-03-31T15:24:00Z">
        <w:r w:rsidRPr="00454318">
          <w:rPr>
            <w:rStyle w:val="Code"/>
          </w:rPr>
          <w:t>&lt;/fixr:actors&gt;</w:t>
        </w:r>
      </w:ins>
    </w:p>
    <w:p w14:paraId="7FD10AE3" w14:textId="09DBA697" w:rsidR="00FC0DF8" w:rsidRDefault="00FB3A51" w:rsidP="007F6C1F">
      <w:pPr>
        <w:pStyle w:val="Heading3"/>
      </w:pPr>
      <w:bookmarkStart w:id="507" w:name="_Toc480980594"/>
      <w:r>
        <w:t>R</w:t>
      </w:r>
      <w:r w:rsidR="00FC0DF8">
        <w:t>esponses</w:t>
      </w:r>
      <w:bookmarkEnd w:id="507"/>
    </w:p>
    <w:p w14:paraId="0AA06121" w14:textId="5D633CF3" w:rsidR="00FB3A51" w:rsidRDefault="00FB3A51" w:rsidP="00FB3A51">
      <w:r>
        <w:t xml:space="preserve">Responses to a </w:t>
      </w:r>
      <w:r w:rsidR="00AC5D0C">
        <w:t xml:space="preserve">received </w:t>
      </w:r>
      <w:r>
        <w:t>message can be of these types:</w:t>
      </w:r>
    </w:p>
    <w:p w14:paraId="3FBAE2F4" w14:textId="41435BFA" w:rsidR="00FB3A51" w:rsidRDefault="00AC5D0C" w:rsidP="00FB3A51">
      <w:pPr>
        <w:pStyle w:val="ListParagraph"/>
        <w:numPr>
          <w:ilvl w:val="0"/>
          <w:numId w:val="28"/>
        </w:numPr>
      </w:pPr>
      <w:r>
        <w:t>A message is sent in reply to the received message</w:t>
      </w:r>
    </w:p>
    <w:p w14:paraId="502C4F06" w14:textId="708DB7A1" w:rsidR="00AC5D0C" w:rsidRDefault="00AC5D0C" w:rsidP="00FB3A51">
      <w:pPr>
        <w:pStyle w:val="ListParagraph"/>
        <w:numPr>
          <w:ilvl w:val="0"/>
          <w:numId w:val="28"/>
        </w:numPr>
      </w:pPr>
      <w:r>
        <w:t>A state variable is changed</w:t>
      </w:r>
    </w:p>
    <w:p w14:paraId="07CA9746" w14:textId="6EF83FD4" w:rsidR="00AC5D0C" w:rsidRDefault="00AC5D0C" w:rsidP="00FB3A51">
      <w:pPr>
        <w:pStyle w:val="ListParagraph"/>
        <w:numPr>
          <w:ilvl w:val="0"/>
          <w:numId w:val="28"/>
        </w:numPr>
      </w:pPr>
      <w:r>
        <w:t>A state machine transition is invoked</w:t>
      </w:r>
    </w:p>
    <w:p w14:paraId="44B59F60" w14:textId="05BF4091" w:rsidR="00AC5D0C" w:rsidRDefault="00AC5D0C" w:rsidP="00FB3A51">
      <w:pPr>
        <w:pStyle w:val="ListParagraph"/>
        <w:numPr>
          <w:ilvl w:val="0"/>
          <w:numId w:val="28"/>
        </w:numPr>
      </w:pPr>
      <w:r>
        <w:t>A timer is started or canceled</w:t>
      </w:r>
    </w:p>
    <w:p w14:paraId="12583E1C" w14:textId="77A7A104" w:rsidR="00AC5D0C" w:rsidRDefault="00AC5D0C" w:rsidP="00AC5D0C">
      <w:r>
        <w:t>Multiple responses can be specified for a given message scenario as children of its &lt;</w:t>
      </w:r>
      <w:r w:rsidRPr="00AC5D0C">
        <w:rPr>
          <w:rStyle w:val="Code"/>
        </w:rPr>
        <w:t>responses</w:t>
      </w:r>
      <w:r>
        <w:t>&gt; element.</w:t>
      </w:r>
    </w:p>
    <w:p w14:paraId="74D91800" w14:textId="2155138C" w:rsidR="00AC5D0C" w:rsidRDefault="00AC5D0C" w:rsidP="00AC5D0C">
      <w:pPr>
        <w:pStyle w:val="Heading4"/>
      </w:pPr>
      <w:r>
        <w:t>Message response</w:t>
      </w:r>
    </w:p>
    <w:p w14:paraId="57DBA72B" w14:textId="7DB08A48" w:rsidR="00AC5D0C" w:rsidRDefault="000908B6" w:rsidP="001622DE">
      <w:pPr>
        <w:rPr>
          <w:rFonts w:eastAsiaTheme="minorHAnsi"/>
        </w:rPr>
      </w:pPr>
      <w:r>
        <w:t>A &lt;</w:t>
      </w:r>
      <w:r w:rsidRPr="000908B6">
        <w:rPr>
          <w:rFonts w:eastAsiaTheme="minorHAnsi"/>
          <w:highlight w:val="white"/>
        </w:rPr>
        <w:t xml:space="preserve"> </w:t>
      </w:r>
      <w:proofErr w:type="spellStart"/>
      <w:r w:rsidRPr="000908B6">
        <w:rPr>
          <w:rStyle w:val="Code"/>
          <w:highlight w:val="white"/>
        </w:rPr>
        <w:t>messageRef</w:t>
      </w:r>
      <w:proofErr w:type="spellEnd"/>
      <w:r>
        <w:rPr>
          <w:rFonts w:eastAsiaTheme="minorHAnsi"/>
        </w:rPr>
        <w:t xml:space="preserve">&gt; child of response represents a reply to the received message. Its </w:t>
      </w:r>
      <w:r w:rsidRPr="000908B6">
        <w:rPr>
          <w:rStyle w:val="Code"/>
        </w:rPr>
        <w:t xml:space="preserve">name, </w:t>
      </w:r>
      <w:proofErr w:type="spellStart"/>
      <w:r w:rsidRPr="000908B6">
        <w:rPr>
          <w:rStyle w:val="Code"/>
        </w:rPr>
        <w:t>msgType</w:t>
      </w:r>
      <w:proofErr w:type="spellEnd"/>
      <w:r>
        <w:rPr>
          <w:rFonts w:eastAsiaTheme="minorHAnsi"/>
        </w:rPr>
        <w:t xml:space="preserve"> and </w:t>
      </w:r>
      <w:del w:id="508" w:author="Don Mendelson" w:date="2017-03-31T10:42:00Z">
        <w:r w:rsidRPr="000908B6" w:rsidDel="000D2358">
          <w:rPr>
            <w:rStyle w:val="Code"/>
          </w:rPr>
          <w:delText>context</w:delText>
        </w:r>
        <w:r w:rsidDel="000D2358">
          <w:rPr>
            <w:rFonts w:eastAsiaTheme="minorHAnsi"/>
          </w:rPr>
          <w:delText xml:space="preserve"> </w:delText>
        </w:r>
      </w:del>
      <w:ins w:id="509" w:author="Don Mendelson" w:date="2017-03-31T10:42:00Z">
        <w:r w:rsidR="000D2358">
          <w:rPr>
            <w:rStyle w:val="Code"/>
          </w:rPr>
          <w:t>scenario</w:t>
        </w:r>
        <w:r w:rsidR="000D2358">
          <w:rPr>
            <w:rFonts w:eastAsiaTheme="minorHAnsi"/>
          </w:rPr>
          <w:t xml:space="preserve"> </w:t>
        </w:r>
      </w:ins>
      <w:r>
        <w:rPr>
          <w:rFonts w:eastAsiaTheme="minorHAnsi"/>
        </w:rPr>
        <w:t>attributes are the combined key to a matching &lt;</w:t>
      </w:r>
      <w:r w:rsidRPr="000908B6">
        <w:rPr>
          <w:rStyle w:val="Code"/>
        </w:rPr>
        <w:t>message</w:t>
      </w:r>
      <w:r>
        <w:rPr>
          <w:rFonts w:eastAsiaTheme="minorHAnsi"/>
        </w:rPr>
        <w:t>&gt; to send.</w:t>
      </w:r>
    </w:p>
    <w:p w14:paraId="11824E33" w14:textId="07FBF8A6" w:rsidR="001622DE" w:rsidRDefault="001622DE" w:rsidP="001622DE">
      <w:pPr>
        <w:pStyle w:val="TextExample"/>
        <w:rPr>
          <w:rFonts w:eastAsiaTheme="minorHAnsi"/>
        </w:rPr>
      </w:pPr>
      <w:r>
        <w:rPr>
          <w:rFonts w:eastAsiaTheme="minorHAnsi"/>
        </w:rPr>
        <w:t>Send a response message</w:t>
      </w:r>
    </w:p>
    <w:p w14:paraId="19C80478" w14:textId="015C0F27" w:rsidR="001622DE" w:rsidRDefault="001622DE" w:rsidP="001622DE">
      <w:pPr>
        <w:pStyle w:val="CodeExample"/>
        <w:keepNext/>
        <w:keepLines/>
        <w:ind w:firstLine="360"/>
        <w:rPr>
          <w:rStyle w:val="Code"/>
        </w:rPr>
      </w:pPr>
      <w:r w:rsidRPr="001622DE">
        <w:rPr>
          <w:rStyle w:val="Code"/>
        </w:rPr>
        <w:t>&lt;fixr:messageRef name="</w:t>
      </w:r>
      <w:r>
        <w:rPr>
          <w:rStyle w:val="Code"/>
        </w:rPr>
        <w:t>ExecutionReport</w:t>
      </w:r>
      <w:r w:rsidRPr="001622DE">
        <w:rPr>
          <w:rStyle w:val="Code"/>
        </w:rPr>
        <w:t>" msgType="</w:t>
      </w:r>
      <w:r>
        <w:rPr>
          <w:rStyle w:val="Code"/>
        </w:rPr>
        <w:t>8</w:t>
      </w:r>
      <w:r w:rsidRPr="001622DE">
        <w:rPr>
          <w:rStyle w:val="Code"/>
        </w:rPr>
        <w:t xml:space="preserve">" </w:t>
      </w:r>
      <w:del w:id="510" w:author="Don Mendelson" w:date="2017-03-31T10:42:00Z">
        <w:r w:rsidRPr="001622DE" w:rsidDel="000D2358">
          <w:rPr>
            <w:rStyle w:val="Code"/>
          </w:rPr>
          <w:delText>context</w:delText>
        </w:r>
      </w:del>
      <w:ins w:id="511" w:author="Don Mendelson" w:date="2017-03-31T10:42:00Z">
        <w:r w:rsidR="000D2358">
          <w:rPr>
            <w:rStyle w:val="Code"/>
          </w:rPr>
          <w:t>scenario</w:t>
        </w:r>
      </w:ins>
      <w:r w:rsidRPr="001622DE">
        <w:rPr>
          <w:rStyle w:val="Code"/>
        </w:rPr>
        <w:t>="</w:t>
      </w:r>
      <w:r>
        <w:rPr>
          <w:rStyle w:val="Code"/>
        </w:rPr>
        <w:t>booked</w:t>
      </w:r>
      <w:r w:rsidR="00D35E07">
        <w:rPr>
          <w:rStyle w:val="Code"/>
        </w:rPr>
        <w:t xml:space="preserve"> </w:t>
      </w:r>
      <w:r w:rsidRPr="001622DE">
        <w:rPr>
          <w:rStyle w:val="Code"/>
        </w:rPr>
        <w:t>"/&gt;</w:t>
      </w:r>
    </w:p>
    <w:p w14:paraId="13571F04" w14:textId="77777777" w:rsidR="001622DE" w:rsidRPr="001622DE" w:rsidRDefault="001622DE" w:rsidP="001622DE">
      <w:pPr>
        <w:rPr>
          <w:rStyle w:val="Code"/>
        </w:rPr>
      </w:pPr>
    </w:p>
    <w:p w14:paraId="34932268" w14:textId="703DE602" w:rsidR="00AC5D0C" w:rsidRDefault="00AC5D0C" w:rsidP="00AC5D0C">
      <w:pPr>
        <w:pStyle w:val="Heading4"/>
      </w:pPr>
      <w:r>
        <w:t>State variable response</w:t>
      </w:r>
    </w:p>
    <w:p w14:paraId="0930BD26" w14:textId="0DA15C04" w:rsidR="00AC5D0C" w:rsidRDefault="000908B6" w:rsidP="00AC5D0C">
      <w:pPr>
        <w:rPr>
          <w:rFonts w:ascii="Arial" w:eastAsiaTheme="minorHAnsi" w:hAnsi="Arial" w:cs="Arial"/>
          <w:color w:val="000000"/>
          <w:sz w:val="20"/>
          <w:szCs w:val="20"/>
        </w:rPr>
      </w:pPr>
      <w:r>
        <w:t>A</w:t>
      </w:r>
      <w:ins w:id="512" w:author="Don Mendelson" w:date="2017-04-03T14:10:00Z">
        <w:r w:rsidR="00C8146D">
          <w:t>n</w:t>
        </w:r>
      </w:ins>
      <w:r>
        <w:t xml:space="preserve"> &lt;</w:t>
      </w:r>
      <w:del w:id="513" w:author="Don Mendelson" w:date="2017-04-03T14:10:00Z">
        <w:r w:rsidRPr="000908B6" w:rsidDel="00C8146D">
          <w:rPr>
            <w:rStyle w:val="Code"/>
          </w:rPr>
          <w:delText>stateRef</w:delText>
        </w:r>
      </w:del>
      <w:ins w:id="514" w:author="Don Mendelson" w:date="2017-04-03T14:10:00Z">
        <w:r w:rsidR="00C8146D">
          <w:rPr>
            <w:rStyle w:val="Code"/>
          </w:rPr>
          <w:t>assign</w:t>
        </w:r>
      </w:ins>
      <w:r>
        <w:t xml:space="preserve">&gt; </w:t>
      </w:r>
      <w:ins w:id="515" w:author="Don Mendelson" w:date="2017-04-03T14:10:00Z">
        <w:r w:rsidR="00C8146D">
          <w:t xml:space="preserve">element </w:t>
        </w:r>
      </w:ins>
      <w:r>
        <w:t xml:space="preserve">changes the value of </w:t>
      </w:r>
      <w:del w:id="516" w:author="Don Mendelson" w:date="2017-04-03T14:10:00Z">
        <w:r w:rsidR="00431829" w:rsidDel="00C8146D">
          <w:delText>one or more</w:delText>
        </w:r>
      </w:del>
      <w:ins w:id="517" w:author="Don Mendelson" w:date="2017-04-03T14:10:00Z">
        <w:r w:rsidR="00C8146D">
          <w:t>a</w:t>
        </w:r>
      </w:ins>
      <w:r>
        <w:t xml:space="preserve"> state variable</w:t>
      </w:r>
      <w:del w:id="518" w:author="Don Mendelson" w:date="2017-04-03T14:10:00Z">
        <w:r w:rsidR="00431829" w:rsidDel="00C8146D">
          <w:delText>s</w:delText>
        </w:r>
      </w:del>
      <w:r w:rsidR="00431829">
        <w:t xml:space="preserve"> belonging to an actor</w:t>
      </w:r>
      <w:r>
        <w:t>. Its child element &lt;</w:t>
      </w:r>
      <w:r w:rsidR="00DA5FA4">
        <w:rPr>
          <w:rStyle w:val="Code"/>
        </w:rPr>
        <w:t>assign</w:t>
      </w:r>
      <w:r>
        <w:rPr>
          <w:rFonts w:ascii="Arial" w:eastAsiaTheme="minorHAnsi" w:hAnsi="Arial" w:cs="Arial"/>
          <w:color w:val="000000"/>
          <w:sz w:val="20"/>
          <w:szCs w:val="20"/>
        </w:rPr>
        <w:t xml:space="preserve">&gt; references </w:t>
      </w:r>
      <w:r w:rsidR="00DA5FA4">
        <w:rPr>
          <w:rFonts w:ascii="Arial" w:eastAsiaTheme="minorHAnsi" w:hAnsi="Arial" w:cs="Arial"/>
          <w:color w:val="000000"/>
          <w:sz w:val="20"/>
          <w:szCs w:val="20"/>
        </w:rPr>
        <w:t>one or more</w:t>
      </w:r>
      <w:r>
        <w:rPr>
          <w:rFonts w:ascii="Arial" w:eastAsiaTheme="minorHAnsi" w:hAnsi="Arial" w:cs="Arial"/>
          <w:color w:val="000000"/>
          <w:sz w:val="20"/>
          <w:szCs w:val="20"/>
        </w:rPr>
        <w:t xml:space="preserve"> state variable</w:t>
      </w:r>
      <w:r w:rsidR="00DA5FA4">
        <w:rPr>
          <w:rFonts w:ascii="Arial" w:eastAsiaTheme="minorHAnsi" w:hAnsi="Arial" w:cs="Arial"/>
          <w:color w:val="000000"/>
          <w:sz w:val="20"/>
          <w:szCs w:val="20"/>
        </w:rPr>
        <w:t>s</w:t>
      </w:r>
      <w:r>
        <w:rPr>
          <w:rFonts w:ascii="Arial" w:eastAsiaTheme="minorHAnsi" w:hAnsi="Arial" w:cs="Arial"/>
          <w:color w:val="000000"/>
          <w:sz w:val="20"/>
          <w:szCs w:val="20"/>
        </w:rPr>
        <w:t xml:space="preserve"> to change</w:t>
      </w:r>
      <w:r w:rsidR="00CD1AE9">
        <w:rPr>
          <w:rFonts w:ascii="Arial" w:eastAsiaTheme="minorHAnsi" w:hAnsi="Arial" w:cs="Arial"/>
          <w:color w:val="000000"/>
          <w:sz w:val="20"/>
          <w:szCs w:val="20"/>
        </w:rPr>
        <w:t xml:space="preserve"> in the form of an assignment expression.</w:t>
      </w:r>
    </w:p>
    <w:p w14:paraId="5FD048D8" w14:textId="142F7A13" w:rsidR="00CD2171" w:rsidRDefault="00431829" w:rsidP="00B70188">
      <w:pPr>
        <w:pStyle w:val="TextExample"/>
        <w:keepNext/>
        <w:keepLines/>
        <w:rPr>
          <w:rFonts w:eastAsiaTheme="minorHAnsi"/>
        </w:rPr>
      </w:pPr>
      <w:r>
        <w:rPr>
          <w:rFonts w:eastAsiaTheme="minorHAnsi"/>
        </w:rPr>
        <w:t>Assign a state variable belonging to actor “participant”</w:t>
      </w:r>
    </w:p>
    <w:p w14:paraId="29C6A9F7" w14:textId="2ECFEB70" w:rsidR="00CD2171" w:rsidRPr="00CD2171" w:rsidDel="00C8146D" w:rsidRDefault="00CD2171" w:rsidP="00CD2171">
      <w:pPr>
        <w:pStyle w:val="CodeExample"/>
        <w:keepNext/>
        <w:keepLines/>
        <w:ind w:firstLine="360"/>
        <w:rPr>
          <w:del w:id="519" w:author="Don Mendelson" w:date="2017-04-03T14:10:00Z"/>
          <w:rStyle w:val="Code"/>
        </w:rPr>
      </w:pPr>
      <w:del w:id="520" w:author="Don Mendelson" w:date="2017-04-03T14:10:00Z">
        <w:r w:rsidRPr="00CD2171" w:rsidDel="00C8146D">
          <w:rPr>
            <w:rStyle w:val="Code"/>
          </w:rPr>
          <w:delText>&lt;fixr:stateRef</w:delText>
        </w:r>
        <w:r w:rsidDel="00C8146D">
          <w:rPr>
            <w:rStyle w:val="Code"/>
          </w:rPr>
          <w:delText xml:space="preserve"> </w:delText>
        </w:r>
        <w:r w:rsidR="00BF404F" w:rsidDel="00C8146D">
          <w:rPr>
            <w:rStyle w:val="Code"/>
          </w:rPr>
          <w:delText>actor</w:delText>
        </w:r>
        <w:r w:rsidDel="00C8146D">
          <w:rPr>
            <w:rStyle w:val="Code"/>
          </w:rPr>
          <w:delText>=</w:delText>
        </w:r>
        <w:r w:rsidRPr="00CD2171" w:rsidDel="00C8146D">
          <w:rPr>
            <w:rStyle w:val="Code"/>
          </w:rPr>
          <w:delText>"</w:delText>
        </w:r>
        <w:r w:rsidDel="00C8146D">
          <w:rPr>
            <w:rStyle w:val="Code"/>
          </w:rPr>
          <w:delText>participant</w:delText>
        </w:r>
        <w:r w:rsidR="00431829" w:rsidRPr="00CD2171" w:rsidDel="00C8146D">
          <w:rPr>
            <w:rStyle w:val="Code"/>
          </w:rPr>
          <w:delText>"</w:delText>
        </w:r>
        <w:r w:rsidRPr="00CD2171" w:rsidDel="00C8146D">
          <w:rPr>
            <w:rStyle w:val="Code"/>
          </w:rPr>
          <w:delText>&gt;</w:delText>
        </w:r>
      </w:del>
    </w:p>
    <w:p w14:paraId="0B538BCC" w14:textId="7DE30CF0" w:rsidR="00CD2171" w:rsidRPr="00CD2171" w:rsidRDefault="00CD2171" w:rsidP="00CD2171">
      <w:pPr>
        <w:pStyle w:val="CodeExample"/>
        <w:keepNext/>
        <w:keepLines/>
        <w:ind w:firstLine="360"/>
        <w:rPr>
          <w:rStyle w:val="Code"/>
        </w:rPr>
      </w:pPr>
      <w:del w:id="521" w:author="Don Mendelson" w:date="2017-04-03T14:10:00Z">
        <w:r w:rsidDel="00C8146D">
          <w:rPr>
            <w:rStyle w:val="Code"/>
          </w:rPr>
          <w:delText xml:space="preserve">  </w:delText>
        </w:r>
      </w:del>
      <w:r w:rsidR="00DA5FA4">
        <w:rPr>
          <w:rStyle w:val="Code"/>
        </w:rPr>
        <w:t>&lt;fixr:assign</w:t>
      </w:r>
      <w:r w:rsidRPr="00CD2171">
        <w:rPr>
          <w:rStyle w:val="Code"/>
        </w:rPr>
        <w:t>&gt;</w:t>
      </w:r>
      <w:ins w:id="522" w:author="Don Mendelson" w:date="2017-04-03T14:09:00Z">
        <w:r w:rsidR="00C8146D">
          <w:rPr>
            <w:rStyle w:val="Code"/>
          </w:rPr>
          <w:t>$participant.</w:t>
        </w:r>
      </w:ins>
      <w:hyperlink r:id="rId23" w:tgtFrame="tagFrame" w:history="1">
        <w:r w:rsidR="00DA5FA4" w:rsidRPr="00CD2171">
          <w:rPr>
            <w:rStyle w:val="Code"/>
          </w:rPr>
          <w:t>RiskLimitAmount</w:t>
        </w:r>
      </w:hyperlink>
      <w:r w:rsidR="00DA5FA4">
        <w:rPr>
          <w:rStyle w:val="Code"/>
        </w:rPr>
        <w:t>=</w:t>
      </w:r>
      <w:r w:rsidR="00431829">
        <w:rPr>
          <w:rStyle w:val="Code"/>
        </w:rPr>
        <w:t>15000</w:t>
      </w:r>
      <w:r w:rsidR="00DA5FA4">
        <w:rPr>
          <w:rStyle w:val="Code"/>
        </w:rPr>
        <w:t>&lt;/fixr:assign</w:t>
      </w:r>
      <w:r w:rsidRPr="00CD2171">
        <w:rPr>
          <w:rStyle w:val="Code"/>
        </w:rPr>
        <w:t>&gt;</w:t>
      </w:r>
    </w:p>
    <w:p w14:paraId="0E799577" w14:textId="45658405" w:rsidR="00CD2171" w:rsidDel="00C8146D" w:rsidRDefault="00CD2171" w:rsidP="00CD2171">
      <w:pPr>
        <w:pStyle w:val="CodeExample"/>
        <w:keepNext/>
        <w:keepLines/>
        <w:ind w:firstLine="360"/>
        <w:rPr>
          <w:del w:id="523" w:author="Don Mendelson" w:date="2017-04-03T14:10:00Z"/>
          <w:rStyle w:val="Code"/>
        </w:rPr>
      </w:pPr>
      <w:del w:id="524" w:author="Don Mendelson" w:date="2017-04-03T14:10:00Z">
        <w:r w:rsidRPr="00CD2171" w:rsidDel="00C8146D">
          <w:rPr>
            <w:rStyle w:val="Code"/>
          </w:rPr>
          <w:delText>&lt;/fixr:stateRef&gt;</w:delText>
        </w:r>
      </w:del>
    </w:p>
    <w:p w14:paraId="38FA99CF" w14:textId="77777777" w:rsidR="001622DE" w:rsidRPr="00CD2171" w:rsidRDefault="001622DE" w:rsidP="001622DE">
      <w:pPr>
        <w:rPr>
          <w:rStyle w:val="Code"/>
        </w:rPr>
      </w:pPr>
    </w:p>
    <w:p w14:paraId="76A0CAC0" w14:textId="5570F804" w:rsidR="00AC5D0C" w:rsidRDefault="00AC5D0C" w:rsidP="00AC5D0C">
      <w:pPr>
        <w:pStyle w:val="Heading4"/>
      </w:pPr>
      <w:r>
        <w:t>State machine response</w:t>
      </w:r>
    </w:p>
    <w:p w14:paraId="69E79328" w14:textId="0DD8EF2C" w:rsidR="00AC5D0C" w:rsidRDefault="000908B6" w:rsidP="00AC5D0C">
      <w:pPr>
        <w:rPr>
          <w:rFonts w:ascii="Arial" w:eastAsiaTheme="minorHAnsi" w:hAnsi="Arial" w:cs="Arial"/>
          <w:color w:val="000000"/>
          <w:sz w:val="20"/>
          <w:szCs w:val="20"/>
        </w:rPr>
      </w:pPr>
      <w:r>
        <w:t xml:space="preserve">A </w:t>
      </w:r>
      <w:r w:rsidR="00F84D31">
        <w:t>&lt;</w:t>
      </w:r>
      <w:r w:rsidR="00F84D31" w:rsidRPr="00F84D31">
        <w:rPr>
          <w:rFonts w:ascii="Arial" w:eastAsiaTheme="minorHAnsi" w:hAnsi="Arial" w:cs="Arial"/>
          <w:color w:val="000000"/>
          <w:sz w:val="20"/>
          <w:szCs w:val="20"/>
          <w:highlight w:val="white"/>
        </w:rPr>
        <w:t xml:space="preserve"> </w:t>
      </w:r>
      <w:proofErr w:type="spellStart"/>
      <w:r w:rsidR="00F84D31" w:rsidRPr="00F84D31">
        <w:rPr>
          <w:rStyle w:val="Code"/>
        </w:rPr>
        <w:t>transitionRefType</w:t>
      </w:r>
      <w:proofErr w:type="spellEnd"/>
      <w:r w:rsidR="00F84D31">
        <w:rPr>
          <w:rFonts w:ascii="Arial" w:eastAsiaTheme="minorHAnsi" w:hAnsi="Arial" w:cs="Arial"/>
          <w:color w:val="000000"/>
          <w:sz w:val="20"/>
          <w:szCs w:val="20"/>
        </w:rPr>
        <w:t xml:space="preserve">&gt; element represents a state machine transition invoked when a message is received. Its </w:t>
      </w:r>
      <w:proofErr w:type="spellStart"/>
      <w:r w:rsidR="00F84D31" w:rsidRPr="00F84D31">
        <w:rPr>
          <w:rStyle w:val="Code"/>
        </w:rPr>
        <w:t>statemachine</w:t>
      </w:r>
      <w:proofErr w:type="spellEnd"/>
      <w:r w:rsidR="00F84D31">
        <w:rPr>
          <w:rFonts w:ascii="Arial" w:eastAsiaTheme="minorHAnsi" w:hAnsi="Arial" w:cs="Arial"/>
          <w:color w:val="000000"/>
          <w:sz w:val="20"/>
          <w:szCs w:val="20"/>
        </w:rPr>
        <w:t xml:space="preserve"> attribute identifies the name of the state machine, and </w:t>
      </w:r>
      <w:r w:rsidR="00F84D31" w:rsidRPr="00F84D31">
        <w:rPr>
          <w:rStyle w:val="Code"/>
        </w:rPr>
        <w:t>name</w:t>
      </w:r>
      <w:r w:rsidR="00F84D31">
        <w:rPr>
          <w:rFonts w:ascii="Arial" w:eastAsiaTheme="minorHAnsi" w:hAnsi="Arial" w:cs="Arial"/>
          <w:color w:val="000000"/>
          <w:sz w:val="20"/>
          <w:szCs w:val="20"/>
        </w:rPr>
        <w:t xml:space="preserve"> attribute refers to the name of a &lt;</w:t>
      </w:r>
      <w:r w:rsidR="00F84D31" w:rsidRPr="00F84D31">
        <w:rPr>
          <w:rStyle w:val="Code"/>
        </w:rPr>
        <w:t>transition</w:t>
      </w:r>
      <w:r w:rsidR="00F84D31">
        <w:rPr>
          <w:rFonts w:ascii="Arial" w:eastAsiaTheme="minorHAnsi" w:hAnsi="Arial" w:cs="Arial"/>
          <w:color w:val="000000"/>
          <w:sz w:val="20"/>
          <w:szCs w:val="20"/>
        </w:rPr>
        <w:t>&gt; within that state machine.</w:t>
      </w:r>
    </w:p>
    <w:p w14:paraId="4FD0A033" w14:textId="1B27E125" w:rsidR="00431829" w:rsidRPr="00431829" w:rsidRDefault="00431829" w:rsidP="00431829">
      <w:pPr>
        <w:pStyle w:val="TextExample"/>
        <w:rPr>
          <w:rFonts w:eastAsiaTheme="minorHAnsi"/>
        </w:rPr>
      </w:pPr>
      <w:r w:rsidRPr="00431829">
        <w:rPr>
          <w:rFonts w:eastAsiaTheme="minorHAnsi"/>
        </w:rPr>
        <w:t>Invoking a state machine transition</w:t>
      </w:r>
      <w:r w:rsidR="00F20996">
        <w:rPr>
          <w:rFonts w:eastAsiaTheme="minorHAnsi"/>
        </w:rPr>
        <w:t>: the market resumes after a halt</w:t>
      </w:r>
    </w:p>
    <w:p w14:paraId="565C13F8" w14:textId="07175490" w:rsidR="00431829" w:rsidRDefault="00431829" w:rsidP="00431829">
      <w:pPr>
        <w:pStyle w:val="CodeExample"/>
        <w:keepNext/>
        <w:keepLines/>
        <w:ind w:firstLine="360"/>
        <w:rPr>
          <w:rStyle w:val="Code"/>
        </w:rPr>
      </w:pPr>
      <w:r w:rsidRPr="00431829">
        <w:rPr>
          <w:rStyle w:val="Code"/>
        </w:rPr>
        <w:t xml:space="preserve">&lt;fixr:transitionRef </w:t>
      </w:r>
      <w:r w:rsidR="00F20996">
        <w:rPr>
          <w:rStyle w:val="Code"/>
        </w:rPr>
        <w:t>actor=</w:t>
      </w:r>
      <w:r w:rsidR="00F20996" w:rsidRPr="00CD2171">
        <w:rPr>
          <w:rStyle w:val="Code"/>
        </w:rPr>
        <w:t>"</w:t>
      </w:r>
      <w:r w:rsidR="00F20996">
        <w:rPr>
          <w:rStyle w:val="Code"/>
        </w:rPr>
        <w:t>market</w:t>
      </w:r>
      <w:r w:rsidR="00F20996" w:rsidRPr="00CD2171">
        <w:rPr>
          <w:rStyle w:val="Code"/>
        </w:rPr>
        <w:t>"</w:t>
      </w:r>
      <w:r w:rsidR="00F20996">
        <w:rPr>
          <w:rStyle w:val="Code"/>
        </w:rPr>
        <w:t xml:space="preserve"> </w:t>
      </w:r>
      <w:r w:rsidRPr="00431829">
        <w:rPr>
          <w:rStyle w:val="Code"/>
        </w:rPr>
        <w:t>stateMachine="</w:t>
      </w:r>
      <w:r w:rsidR="00F20996">
        <w:rPr>
          <w:rStyle w:val="Code"/>
        </w:rPr>
        <w:t>phase</w:t>
      </w:r>
      <w:r w:rsidRPr="00431829">
        <w:rPr>
          <w:rStyle w:val="Code"/>
        </w:rPr>
        <w:t>" name="</w:t>
      </w:r>
      <w:r w:rsidR="00F20996">
        <w:rPr>
          <w:rStyle w:val="Code"/>
        </w:rPr>
        <w:t>resume</w:t>
      </w:r>
      <w:r w:rsidRPr="00431829">
        <w:rPr>
          <w:rStyle w:val="Code"/>
        </w:rPr>
        <w:t>"/&gt;</w:t>
      </w:r>
    </w:p>
    <w:p w14:paraId="2513BB88" w14:textId="77777777" w:rsidR="001622DE" w:rsidRPr="00431829" w:rsidRDefault="001622DE" w:rsidP="001622DE">
      <w:pPr>
        <w:rPr>
          <w:rStyle w:val="Code"/>
        </w:rPr>
      </w:pPr>
    </w:p>
    <w:p w14:paraId="48B4C2EF" w14:textId="4ECE8047" w:rsidR="00AC5D0C" w:rsidRDefault="00AC5D0C" w:rsidP="00AC5D0C">
      <w:pPr>
        <w:pStyle w:val="Heading4"/>
      </w:pPr>
      <w:r>
        <w:lastRenderedPageBreak/>
        <w:t>Timer operation response</w:t>
      </w:r>
    </w:p>
    <w:p w14:paraId="554BC077" w14:textId="72B11A6E" w:rsidR="00AC5D0C" w:rsidRDefault="00CE6607" w:rsidP="00AC5D0C">
      <w:r>
        <w:t>A &lt;</w:t>
      </w:r>
      <w:proofErr w:type="spellStart"/>
      <w:r>
        <w:t>timerRef</w:t>
      </w:r>
      <w:proofErr w:type="spellEnd"/>
      <w:r>
        <w:t xml:space="preserve">&gt; element invokes an operation to either start or cancel a timer. The </w:t>
      </w:r>
      <w:r w:rsidRPr="00CE6607">
        <w:rPr>
          <w:rStyle w:val="Code"/>
        </w:rPr>
        <w:t>name</w:t>
      </w:r>
      <w:r>
        <w:t xml:space="preserve"> attribute refers to the name of the timer, </w:t>
      </w:r>
      <w:r w:rsidRPr="00CE6607">
        <w:rPr>
          <w:rStyle w:val="Code"/>
        </w:rPr>
        <w:t>operation</w:t>
      </w:r>
      <w:r>
        <w:t xml:space="preserve"> tells whether to start or cancel, and </w:t>
      </w:r>
      <w:r w:rsidRPr="00CE6607">
        <w:rPr>
          <w:rStyle w:val="Code"/>
        </w:rPr>
        <w:t>interval</w:t>
      </w:r>
      <w:r>
        <w:t xml:space="preserve"> gives the elapsed time.</w:t>
      </w:r>
      <w:r w:rsidR="00296616">
        <w:t xml:space="preserve"> Interval is expressed in the lexical space of XML schema type </w:t>
      </w:r>
      <w:r w:rsidR="00296616" w:rsidRPr="00296616">
        <w:rPr>
          <w:rStyle w:val="Code"/>
        </w:rPr>
        <w:t>duration</w:t>
      </w:r>
      <w:r w:rsidR="00296616">
        <w:t xml:space="preserve">. </w:t>
      </w:r>
      <w:r w:rsidR="00300E04">
        <w:t xml:space="preserve"> That type includes the magnitude and time unit of the period in conformance to standard </w:t>
      </w:r>
      <w:r w:rsidR="00300E04" w:rsidRPr="00FB3A51">
        <w:t>ISO 8601</w:t>
      </w:r>
      <w:r w:rsidR="00300E04">
        <w:t xml:space="preserve">. </w:t>
      </w:r>
      <w:r>
        <w:t xml:space="preserve"> The </w:t>
      </w:r>
      <w:r w:rsidR="007F27EA">
        <w:t>&lt;</w:t>
      </w:r>
      <w:r w:rsidR="007F27EA" w:rsidRPr="007F27EA">
        <w:rPr>
          <w:rStyle w:val="Code"/>
        </w:rPr>
        <w:t>response</w:t>
      </w:r>
      <w:r w:rsidR="00300E04">
        <w:rPr>
          <w:rStyle w:val="Code"/>
        </w:rPr>
        <w:t>s</w:t>
      </w:r>
      <w:r w:rsidR="007F27EA">
        <w:t>&gt; elements represents action</w:t>
      </w:r>
      <w:r w:rsidR="00300E04">
        <w:t>s</w:t>
      </w:r>
      <w:r w:rsidR="007F27EA">
        <w:t xml:space="preserve"> to take </w:t>
      </w:r>
      <w:r>
        <w:t>when the timer expires.</w:t>
      </w:r>
      <w:r w:rsidR="007F27EA">
        <w:t xml:space="preserve"> Actions can include sending a message, setting a state variable, or invoking a state machine transition.</w:t>
      </w:r>
    </w:p>
    <w:p w14:paraId="36A33937" w14:textId="77777777" w:rsidR="00300E04" w:rsidRDefault="00300E04" w:rsidP="00AC5D0C"/>
    <w:p w14:paraId="3D206CCB" w14:textId="77777777" w:rsidR="007F27EA" w:rsidRPr="00AC5D0C" w:rsidRDefault="007F27EA" w:rsidP="00AC5D0C"/>
    <w:p w14:paraId="5F2A3970" w14:textId="7A04EDBF" w:rsidR="00775E60" w:rsidRPr="00431829" w:rsidRDefault="00775E60" w:rsidP="007F27EA">
      <w:pPr>
        <w:pStyle w:val="TextExample"/>
        <w:keepNext/>
        <w:keepLines/>
        <w:rPr>
          <w:rFonts w:eastAsiaTheme="minorHAnsi"/>
        </w:rPr>
      </w:pPr>
      <w:r w:rsidRPr="00431829">
        <w:rPr>
          <w:rFonts w:eastAsiaTheme="minorHAnsi"/>
        </w:rPr>
        <w:t xml:space="preserve">Invoking a </w:t>
      </w:r>
      <w:r>
        <w:rPr>
          <w:rFonts w:eastAsiaTheme="minorHAnsi"/>
        </w:rPr>
        <w:t>timer operation</w:t>
      </w:r>
      <w:r w:rsidR="00296616">
        <w:rPr>
          <w:rFonts w:eastAsiaTheme="minorHAnsi"/>
        </w:rPr>
        <w:t>: start a timer for 120 seconds</w:t>
      </w:r>
      <w:r w:rsidR="00B70188">
        <w:rPr>
          <w:rFonts w:eastAsiaTheme="minorHAnsi"/>
        </w:rPr>
        <w:t xml:space="preserve">. On timer expiration, </w:t>
      </w:r>
      <w:r w:rsidR="007F27EA">
        <w:rPr>
          <w:rFonts w:eastAsiaTheme="minorHAnsi"/>
        </w:rPr>
        <w:t xml:space="preserve">send a </w:t>
      </w:r>
      <w:r w:rsidR="00941B2C">
        <w:rPr>
          <w:rFonts w:eastAsiaTheme="minorHAnsi"/>
        </w:rPr>
        <w:t xml:space="preserve">cancel </w:t>
      </w:r>
      <w:r w:rsidR="007F27EA">
        <w:rPr>
          <w:rFonts w:eastAsiaTheme="minorHAnsi"/>
        </w:rPr>
        <w:t>message</w:t>
      </w:r>
      <w:r w:rsidR="00941B2C">
        <w:rPr>
          <w:rFonts w:eastAsiaTheme="minorHAnsi"/>
        </w:rPr>
        <w:t>, provided the order is still open</w:t>
      </w:r>
    </w:p>
    <w:p w14:paraId="71EA68D5" w14:textId="52E80CE1" w:rsidR="00775E60" w:rsidRDefault="00775E60" w:rsidP="00775E60">
      <w:pPr>
        <w:pStyle w:val="CodeExample"/>
        <w:keepNext/>
        <w:keepLines/>
        <w:ind w:firstLine="360"/>
        <w:rPr>
          <w:rStyle w:val="Code"/>
        </w:rPr>
      </w:pPr>
      <w:r w:rsidRPr="00431829">
        <w:rPr>
          <w:rStyle w:val="Code"/>
        </w:rPr>
        <w:t>&lt;fixr:t</w:t>
      </w:r>
      <w:r>
        <w:rPr>
          <w:rStyle w:val="Code"/>
        </w:rPr>
        <w:t>imer</w:t>
      </w:r>
      <w:r w:rsidRPr="00431829">
        <w:rPr>
          <w:rStyle w:val="Code"/>
        </w:rPr>
        <w:t xml:space="preserve">Ref </w:t>
      </w:r>
      <w:r>
        <w:rPr>
          <w:rStyle w:val="Code"/>
        </w:rPr>
        <w:t>actor=</w:t>
      </w:r>
      <w:r w:rsidRPr="00CD2171">
        <w:rPr>
          <w:rStyle w:val="Code"/>
        </w:rPr>
        <w:t>"</w:t>
      </w:r>
      <w:r w:rsidR="00296616">
        <w:rPr>
          <w:rStyle w:val="Code"/>
        </w:rPr>
        <w:t>trader</w:t>
      </w:r>
      <w:r w:rsidRPr="00CD2171">
        <w:rPr>
          <w:rStyle w:val="Code"/>
        </w:rPr>
        <w:t>"</w:t>
      </w:r>
      <w:r>
        <w:rPr>
          <w:rStyle w:val="Code"/>
        </w:rPr>
        <w:t xml:space="preserve"> </w:t>
      </w:r>
      <w:r w:rsidR="00296616">
        <w:rPr>
          <w:rStyle w:val="Code"/>
        </w:rPr>
        <w:t>name</w:t>
      </w:r>
      <w:r w:rsidRPr="00431829">
        <w:rPr>
          <w:rStyle w:val="Code"/>
        </w:rPr>
        <w:t>="</w:t>
      </w:r>
      <w:r w:rsidR="00296616">
        <w:rPr>
          <w:rStyle w:val="Code"/>
        </w:rPr>
        <w:t>exposureTimer</w:t>
      </w:r>
      <w:r w:rsidRPr="00431829">
        <w:rPr>
          <w:rStyle w:val="Code"/>
        </w:rPr>
        <w:t xml:space="preserve">" </w:t>
      </w:r>
      <w:r w:rsidR="00296616">
        <w:rPr>
          <w:rStyle w:val="Code"/>
        </w:rPr>
        <w:t>operation</w:t>
      </w:r>
      <w:r w:rsidRPr="00431829">
        <w:rPr>
          <w:rStyle w:val="Code"/>
        </w:rPr>
        <w:t>="</w:t>
      </w:r>
      <w:r w:rsidR="00296616">
        <w:rPr>
          <w:rStyle w:val="Code"/>
        </w:rPr>
        <w:t>START</w:t>
      </w:r>
      <w:r w:rsidRPr="00431829">
        <w:rPr>
          <w:rStyle w:val="Code"/>
        </w:rPr>
        <w:t>"</w:t>
      </w:r>
      <w:r w:rsidR="00296616">
        <w:rPr>
          <w:rStyle w:val="Code"/>
        </w:rPr>
        <w:t xml:space="preserve"> interval=</w:t>
      </w:r>
      <w:r w:rsidR="00296616" w:rsidRPr="00431829">
        <w:rPr>
          <w:rStyle w:val="Code"/>
        </w:rPr>
        <w:t>"</w:t>
      </w:r>
      <w:r w:rsidR="00296616">
        <w:rPr>
          <w:rStyle w:val="Code"/>
        </w:rPr>
        <w:t>PT12</w:t>
      </w:r>
      <w:r w:rsidR="00296616" w:rsidRPr="00296616">
        <w:rPr>
          <w:rStyle w:val="Code"/>
        </w:rPr>
        <w:t>0S</w:t>
      </w:r>
      <w:r w:rsidR="00296616" w:rsidRPr="00431829">
        <w:rPr>
          <w:rStyle w:val="Code"/>
        </w:rPr>
        <w:t>"</w:t>
      </w:r>
      <w:r w:rsidRPr="00431829">
        <w:rPr>
          <w:rStyle w:val="Code"/>
        </w:rPr>
        <w:t>&gt;</w:t>
      </w:r>
    </w:p>
    <w:p w14:paraId="2B42F1A0" w14:textId="027D85F5" w:rsidR="00941B2C" w:rsidRDefault="00941B2C" w:rsidP="00941B2C">
      <w:pPr>
        <w:pStyle w:val="CodeExample"/>
        <w:keepNext/>
        <w:keepLines/>
        <w:ind w:firstLine="360"/>
        <w:rPr>
          <w:rStyle w:val="Code"/>
        </w:rPr>
      </w:pPr>
      <w:r>
        <w:rPr>
          <w:rStyle w:val="Code"/>
        </w:rPr>
        <w:t>&lt;fixr:responses&gt;</w:t>
      </w:r>
    </w:p>
    <w:p w14:paraId="21B49FF6" w14:textId="2D382A23" w:rsidR="004108A7" w:rsidRDefault="004108A7" w:rsidP="00775E60">
      <w:pPr>
        <w:pStyle w:val="CodeExample"/>
        <w:keepNext/>
        <w:keepLines/>
        <w:ind w:firstLine="360"/>
        <w:rPr>
          <w:rStyle w:val="Code"/>
        </w:rPr>
      </w:pPr>
      <w:r>
        <w:rPr>
          <w:rStyle w:val="Code"/>
        </w:rPr>
        <w:t>&lt;fixr:response&gt;</w:t>
      </w:r>
    </w:p>
    <w:p w14:paraId="5EB55B9A" w14:textId="20A37C99" w:rsidR="00941B2C" w:rsidRDefault="00941B2C" w:rsidP="00775E60">
      <w:pPr>
        <w:pStyle w:val="CodeExample"/>
        <w:keepNext/>
        <w:keepLines/>
        <w:ind w:firstLine="360"/>
        <w:rPr>
          <w:rStyle w:val="Code"/>
        </w:rPr>
      </w:pPr>
      <w:r>
        <w:rPr>
          <w:rStyle w:val="Code"/>
        </w:rPr>
        <w:t xml:space="preserve">  &lt;fixr:messageRef name=</w:t>
      </w:r>
      <w:r w:rsidRPr="00431829">
        <w:rPr>
          <w:rStyle w:val="Code"/>
        </w:rPr>
        <w:t>"</w:t>
      </w:r>
      <w:r w:rsidRPr="00941B2C">
        <w:rPr>
          <w:rStyle w:val="Code"/>
        </w:rPr>
        <w:t>OrderCancelRequest</w:t>
      </w:r>
      <w:r w:rsidRPr="00431829">
        <w:rPr>
          <w:rStyle w:val="Code"/>
        </w:rPr>
        <w:t>"</w:t>
      </w:r>
      <w:r>
        <w:rPr>
          <w:rStyle w:val="Code"/>
        </w:rPr>
        <w:t xml:space="preserve"> msgType=</w:t>
      </w:r>
      <w:r w:rsidRPr="00431829">
        <w:rPr>
          <w:rStyle w:val="Code"/>
        </w:rPr>
        <w:t>"</w:t>
      </w:r>
      <w:r>
        <w:rPr>
          <w:rStyle w:val="Code"/>
        </w:rPr>
        <w:t>F</w:t>
      </w:r>
      <w:r w:rsidRPr="00431829">
        <w:rPr>
          <w:rStyle w:val="Code"/>
        </w:rPr>
        <w:t>"&gt;</w:t>
      </w:r>
    </w:p>
    <w:p w14:paraId="3AEFB7C6" w14:textId="381BAED0" w:rsidR="00941B2C" w:rsidRPr="00941B2C" w:rsidDel="00E106F3" w:rsidRDefault="00941B2C" w:rsidP="00775E60">
      <w:pPr>
        <w:pStyle w:val="CodeExample"/>
        <w:keepNext/>
        <w:keepLines/>
        <w:ind w:firstLine="360"/>
        <w:rPr>
          <w:del w:id="525" w:author="Don Mendelson" w:date="2017-04-03T14:23:00Z"/>
        </w:rPr>
      </w:pPr>
      <w:del w:id="526" w:author="Don Mendelson" w:date="2017-04-03T14:23:00Z">
        <w:r w:rsidDel="00E106F3">
          <w:rPr>
            <w:rStyle w:val="Code"/>
          </w:rPr>
          <w:delText xml:space="preserve">  </w:delText>
        </w:r>
        <w:r w:rsidRPr="00941B2C" w:rsidDel="00E106F3">
          <w:delText>&lt;fixr:when&gt;</w:delText>
        </w:r>
        <w:r w:rsidDel="00E106F3">
          <w:delText>[conditional syntax to come]</w:delText>
        </w:r>
        <w:r w:rsidRPr="00941B2C" w:rsidDel="00E106F3">
          <w:delText>&lt;</w:delText>
        </w:r>
        <w:r w:rsidDel="00E106F3">
          <w:delText>/</w:delText>
        </w:r>
        <w:r w:rsidRPr="00941B2C" w:rsidDel="00E106F3">
          <w:delText>fixr:when&gt;</w:delText>
        </w:r>
      </w:del>
    </w:p>
    <w:p w14:paraId="4A76A9ED" w14:textId="449BE4FB" w:rsidR="007F27EA" w:rsidRDefault="007F27EA" w:rsidP="007F27EA">
      <w:pPr>
        <w:pStyle w:val="CodeExample"/>
        <w:keepNext/>
        <w:keepLines/>
        <w:ind w:firstLine="360"/>
        <w:rPr>
          <w:rStyle w:val="Code"/>
        </w:rPr>
      </w:pPr>
      <w:r>
        <w:rPr>
          <w:rStyle w:val="Code"/>
        </w:rPr>
        <w:t>&lt;/fixr:response&gt;</w:t>
      </w:r>
    </w:p>
    <w:p w14:paraId="2BAC4B06" w14:textId="2F8677F2" w:rsidR="00941B2C" w:rsidRDefault="00941B2C" w:rsidP="00941B2C">
      <w:pPr>
        <w:pStyle w:val="CodeExample"/>
        <w:keepNext/>
        <w:keepLines/>
        <w:ind w:firstLine="360"/>
        <w:rPr>
          <w:rStyle w:val="Code"/>
        </w:rPr>
      </w:pPr>
      <w:r>
        <w:rPr>
          <w:rStyle w:val="Code"/>
        </w:rPr>
        <w:t>&lt;fixr:responses&gt;</w:t>
      </w:r>
    </w:p>
    <w:p w14:paraId="290EC375" w14:textId="713B54A0" w:rsidR="004108A7" w:rsidRPr="00431829" w:rsidRDefault="004108A7" w:rsidP="00775E60">
      <w:pPr>
        <w:pStyle w:val="CodeExample"/>
        <w:keepNext/>
        <w:keepLines/>
        <w:ind w:firstLine="360"/>
        <w:rPr>
          <w:rStyle w:val="Code"/>
        </w:rPr>
      </w:pPr>
      <w:r w:rsidRPr="00431829">
        <w:rPr>
          <w:rStyle w:val="Code"/>
        </w:rPr>
        <w:t>&lt;</w:t>
      </w:r>
      <w:r>
        <w:rPr>
          <w:rStyle w:val="Code"/>
        </w:rPr>
        <w:t>/</w:t>
      </w:r>
      <w:r w:rsidRPr="00431829">
        <w:rPr>
          <w:rStyle w:val="Code"/>
        </w:rPr>
        <w:t>fixr:t</w:t>
      </w:r>
      <w:r>
        <w:rPr>
          <w:rStyle w:val="Code"/>
        </w:rPr>
        <w:t>imer</w:t>
      </w:r>
      <w:r w:rsidRPr="00431829">
        <w:rPr>
          <w:rStyle w:val="Code"/>
        </w:rPr>
        <w:t>Ref</w:t>
      </w:r>
      <w:r>
        <w:rPr>
          <w:rStyle w:val="Code"/>
        </w:rPr>
        <w:t>&gt;</w:t>
      </w:r>
    </w:p>
    <w:p w14:paraId="495C12B2" w14:textId="77777777" w:rsidR="00AC5D0C" w:rsidRPr="00FB3A51" w:rsidRDefault="00AC5D0C" w:rsidP="00AC5D0C"/>
    <w:p w14:paraId="55CC61EC" w14:textId="77777777" w:rsidR="00537E24" w:rsidRDefault="00537E24" w:rsidP="00537E24"/>
    <w:p w14:paraId="7883C955" w14:textId="77777777" w:rsidR="007F27EA" w:rsidRDefault="007F27EA">
      <w:pPr>
        <w:spacing w:before="0" w:after="200"/>
        <w:rPr>
          <w:rFonts w:eastAsiaTheme="majorEastAsia" w:cstheme="majorBidi"/>
          <w:b/>
          <w:bCs/>
          <w:color w:val="345A8A" w:themeColor="accent1" w:themeShade="B5"/>
          <w:sz w:val="32"/>
          <w:szCs w:val="32"/>
        </w:rPr>
      </w:pPr>
      <w:r>
        <w:br w:type="page"/>
      </w:r>
    </w:p>
    <w:p w14:paraId="01C8E6B8" w14:textId="240B0796" w:rsidR="00F16208" w:rsidRDefault="00847A46" w:rsidP="00FC0DF8">
      <w:pPr>
        <w:pStyle w:val="Heading1"/>
        <w:rPr>
          <w:ins w:id="527" w:author="Don Mendelson" w:date="2017-04-26T10:17:00Z"/>
        </w:rPr>
      </w:pPr>
      <w:bookmarkStart w:id="528" w:name="_Toc480980595"/>
      <w:ins w:id="529" w:author="Don Mendelson" w:date="2017-04-26T10:17:00Z">
        <w:r>
          <w:lastRenderedPageBreak/>
          <w:t>Interfaces XML Schema</w:t>
        </w:r>
        <w:bookmarkEnd w:id="528"/>
      </w:ins>
    </w:p>
    <w:p w14:paraId="1E66AA99" w14:textId="77777777" w:rsidR="00C4416D" w:rsidRPr="00725B34" w:rsidRDefault="00C4416D" w:rsidP="00C4416D">
      <w:pPr>
        <w:pStyle w:val="Heading2"/>
        <w:rPr>
          <w:ins w:id="530" w:author="Don Mendelson" w:date="2017-04-26T10:51:00Z"/>
        </w:rPr>
      </w:pPr>
      <w:bookmarkStart w:id="531" w:name="_Toc480980596"/>
      <w:ins w:id="532" w:author="Don Mendelson" w:date="2017-04-26T10:51:00Z">
        <w:r>
          <w:t>XML Schema (XSD)</w:t>
        </w:r>
        <w:bookmarkEnd w:id="531"/>
      </w:ins>
    </w:p>
    <w:p w14:paraId="63AB66F4" w14:textId="1BD87344" w:rsidR="00C4416D" w:rsidRDefault="00FF7D5D" w:rsidP="00C4416D">
      <w:pPr>
        <w:rPr>
          <w:ins w:id="533" w:author="Don Mendelson" w:date="2017-04-26T10:51:00Z"/>
        </w:rPr>
      </w:pPr>
      <w:ins w:id="534" w:author="Don Mendelson" w:date="2017-04-26T14:42:00Z">
        <w:r>
          <w:t xml:space="preserve">The </w:t>
        </w:r>
      </w:ins>
      <w:proofErr w:type="spellStart"/>
      <w:ins w:id="535" w:author="Don Mendelson" w:date="2017-04-26T10:52:00Z">
        <w:r>
          <w:t>FIX</w:t>
        </w:r>
        <w:r w:rsidR="00C4416D">
          <w:t>Interfaces</w:t>
        </w:r>
      </w:ins>
      <w:proofErr w:type="spellEnd"/>
      <w:ins w:id="536" w:author="Don Mendelson" w:date="2017-04-26T14:42:00Z">
        <w:r>
          <w:t xml:space="preserve"> schema represents service offering and session provisioning.</w:t>
        </w:r>
      </w:ins>
      <w:ins w:id="537" w:author="Don Mendelson" w:date="2017-04-26T14:43:00Z">
        <w:r>
          <w:t xml:space="preserve"> Its XML namespace is </w:t>
        </w:r>
        <w:r w:rsidRPr="000E55A1">
          <w:rPr>
            <w:rStyle w:val="Code"/>
          </w:rPr>
          <w:t>"http://fixprotocol.io/2016/</w:t>
        </w:r>
        <w:proofErr w:type="spellStart"/>
        <w:r w:rsidRPr="000E55A1">
          <w:rPr>
            <w:rStyle w:val="Code"/>
          </w:rPr>
          <w:t>fix</w:t>
        </w:r>
        <w:r>
          <w:rPr>
            <w:rStyle w:val="Code"/>
          </w:rPr>
          <w:t>interfaces</w:t>
        </w:r>
        <w:proofErr w:type="spellEnd"/>
        <w:r w:rsidRPr="000E55A1">
          <w:rPr>
            <w:rStyle w:val="Code"/>
          </w:rPr>
          <w:t>"</w:t>
        </w:r>
        <w:r>
          <w:rPr>
            <w:rStyle w:val="Code"/>
          </w:rPr>
          <w:t>.</w:t>
        </w:r>
      </w:ins>
    </w:p>
    <w:p w14:paraId="41998165" w14:textId="77777777" w:rsidR="00C4416D" w:rsidRDefault="00C4416D" w:rsidP="00C4416D">
      <w:pPr>
        <w:pStyle w:val="Heading3"/>
        <w:rPr>
          <w:ins w:id="538" w:author="Don Mendelson" w:date="2017-04-26T10:51:00Z"/>
        </w:rPr>
      </w:pPr>
      <w:bookmarkStart w:id="539" w:name="_Toc480980597"/>
      <w:ins w:id="540" w:author="Don Mendelson" w:date="2017-04-26T10:51:00Z">
        <w:r>
          <w:t>Conformance</w:t>
        </w:r>
        <w:bookmarkEnd w:id="539"/>
      </w:ins>
    </w:p>
    <w:p w14:paraId="3905E8F7" w14:textId="222928DC" w:rsidR="00C4416D" w:rsidRDefault="00C4416D" w:rsidP="00C4416D">
      <w:pPr>
        <w:rPr>
          <w:ins w:id="541" w:author="Don Mendelson" w:date="2017-04-26T10:51:00Z"/>
        </w:rPr>
      </w:pPr>
      <w:ins w:id="542" w:author="Don Mendelson" w:date="2017-04-26T10:51:00Z">
        <w:r>
          <w:t xml:space="preserve">All published </w:t>
        </w:r>
      </w:ins>
      <w:ins w:id="543" w:author="Don Mendelson" w:date="2017-04-26T10:52:00Z">
        <w:r>
          <w:t>Inte</w:t>
        </w:r>
      </w:ins>
      <w:ins w:id="544" w:author="Don Mendelson" w:date="2017-04-26T10:53:00Z">
        <w:r>
          <w:t>r</w:t>
        </w:r>
      </w:ins>
      <w:ins w:id="545" w:author="Don Mendelson" w:date="2017-04-26T10:52:00Z">
        <w:r>
          <w:t>face</w:t>
        </w:r>
      </w:ins>
      <w:ins w:id="546" w:author="Don Mendelson" w:date="2017-04-26T10:51:00Z">
        <w:r>
          <w:t xml:space="preserve"> files </w:t>
        </w:r>
        <w:r w:rsidRPr="00574876">
          <w:rPr>
            <w:b/>
          </w:rPr>
          <w:t>must</w:t>
        </w:r>
        <w:r>
          <w:t xml:space="preserve"> conform to the standard XML schema. This can be validated with common XML parsers and related tools.</w:t>
        </w:r>
      </w:ins>
    </w:p>
    <w:p w14:paraId="32C72D70" w14:textId="77777777" w:rsidR="00C4416D" w:rsidRDefault="00C4416D" w:rsidP="00C4416D">
      <w:pPr>
        <w:pStyle w:val="Heading3"/>
        <w:rPr>
          <w:ins w:id="547" w:author="Don Mendelson" w:date="2017-04-26T10:51:00Z"/>
        </w:rPr>
      </w:pPr>
      <w:bookmarkStart w:id="548" w:name="_Toc480980598"/>
      <w:ins w:id="549" w:author="Don Mendelson" w:date="2017-04-26T10:51:00Z">
        <w:r>
          <w:t>Schema location</w:t>
        </w:r>
        <w:bookmarkEnd w:id="548"/>
      </w:ins>
    </w:p>
    <w:p w14:paraId="1E26F622" w14:textId="52014137" w:rsidR="00C4416D" w:rsidRDefault="00C4416D" w:rsidP="00C4416D">
      <w:pPr>
        <w:rPr>
          <w:ins w:id="550" w:author="Don Mendelson" w:date="2017-04-26T10:51:00Z"/>
        </w:rPr>
      </w:pPr>
      <w:ins w:id="551" w:author="Don Mendelson" w:date="2017-04-26T10:51:00Z">
        <w:r>
          <w:t xml:space="preserve">The XML schema is currently available in GitHub project fix-orchestra module </w:t>
        </w:r>
        <w:r>
          <w:fldChar w:fldCharType="begin"/>
        </w:r>
        <w:r>
          <w:instrText xml:space="preserve"> HYPERLINK "https://github.com/FIXTradingCommunity/fix-orchestra/tree/master/repository2016" </w:instrText>
        </w:r>
        <w:r>
          <w:fldChar w:fldCharType="separate"/>
        </w:r>
      </w:ins>
      <w:ins w:id="552" w:author="Don Mendelson" w:date="2017-04-26T10:52:00Z">
        <w:r>
          <w:rPr>
            <w:rStyle w:val="Hyperlink"/>
          </w:rPr>
          <w:t>interfaces</w:t>
        </w:r>
      </w:ins>
      <w:ins w:id="553" w:author="Don Mendelson" w:date="2017-04-26T10:51:00Z">
        <w:r w:rsidRPr="00537E24">
          <w:rPr>
            <w:rStyle w:val="Hyperlink"/>
          </w:rPr>
          <w:t>2016</w:t>
        </w:r>
        <w:r>
          <w:rPr>
            <w:rStyle w:val="Hyperlink"/>
          </w:rPr>
          <w:fldChar w:fldCharType="end"/>
        </w:r>
        <w:r>
          <w:t>. Upon promotion to draft standard, it will be made available at a URI consistent with its XML namespace.</w:t>
        </w:r>
      </w:ins>
    </w:p>
    <w:p w14:paraId="57BD4506" w14:textId="77777777" w:rsidR="00C4416D" w:rsidRDefault="00C4416D" w:rsidP="00C4416D">
      <w:pPr>
        <w:pStyle w:val="Heading3"/>
        <w:rPr>
          <w:ins w:id="554" w:author="Don Mendelson" w:date="2017-04-26T10:51:00Z"/>
        </w:rPr>
      </w:pPr>
      <w:bookmarkStart w:id="555" w:name="_Toc480980599"/>
      <w:ins w:id="556" w:author="Don Mendelson" w:date="2017-04-26T10:51:00Z">
        <w:r>
          <w:t>Root element</w:t>
        </w:r>
        <w:bookmarkEnd w:id="555"/>
      </w:ins>
    </w:p>
    <w:p w14:paraId="130DECBF" w14:textId="62D797E3" w:rsidR="00C4416D" w:rsidRDefault="00C4416D" w:rsidP="00C4416D">
      <w:pPr>
        <w:rPr>
          <w:ins w:id="557" w:author="Don Mendelson" w:date="2017-04-26T10:51:00Z"/>
        </w:rPr>
      </w:pPr>
      <w:ins w:id="558" w:author="Don Mendelson" w:date="2017-04-26T10:51:00Z">
        <w:r>
          <w:t xml:space="preserve">The root element an </w:t>
        </w:r>
      </w:ins>
      <w:ins w:id="559" w:author="Don Mendelson" w:date="2017-04-26T10:55:00Z">
        <w:r>
          <w:t>Interfaces</w:t>
        </w:r>
      </w:ins>
      <w:ins w:id="560" w:author="Don Mendelson" w:date="2017-04-26T10:51:00Z">
        <w:r>
          <w:t xml:space="preserve"> XML file is &lt;</w:t>
        </w:r>
      </w:ins>
      <w:ins w:id="561" w:author="Don Mendelson" w:date="2017-04-26T10:53:00Z">
        <w:r>
          <w:rPr>
            <w:rStyle w:val="Code"/>
          </w:rPr>
          <w:t>interfaces</w:t>
        </w:r>
      </w:ins>
      <w:ins w:id="562" w:author="Don Mendelson" w:date="2017-04-26T10:51:00Z">
        <w:r>
          <w:t>&gt;. This snippet shows that element with required namespaces:</w:t>
        </w:r>
      </w:ins>
    </w:p>
    <w:p w14:paraId="18400EA4" w14:textId="77777777" w:rsidR="00C4416D" w:rsidRDefault="00C4416D" w:rsidP="00C4416D">
      <w:pPr>
        <w:rPr>
          <w:ins w:id="563" w:author="Don Mendelson" w:date="2017-04-26T10:51:00Z"/>
        </w:rPr>
      </w:pPr>
    </w:p>
    <w:p w14:paraId="6C7E6658" w14:textId="0DD792AF" w:rsidR="00C4416D" w:rsidRPr="000E55A1" w:rsidRDefault="00C4416D" w:rsidP="00C4416D">
      <w:pPr>
        <w:pStyle w:val="CodeExample"/>
        <w:keepNext/>
        <w:keepLines/>
        <w:rPr>
          <w:ins w:id="564" w:author="Don Mendelson" w:date="2017-04-26T10:51:00Z"/>
          <w:rStyle w:val="Code"/>
        </w:rPr>
      </w:pPr>
      <w:ins w:id="565" w:author="Don Mendelson" w:date="2017-04-26T10:51:00Z">
        <w:r>
          <w:rPr>
            <w:rStyle w:val="Code"/>
          </w:rPr>
          <w:t>&lt;fixi</w:t>
        </w:r>
        <w:r w:rsidRPr="000E55A1">
          <w:rPr>
            <w:rStyle w:val="Code"/>
          </w:rPr>
          <w:t>:</w:t>
        </w:r>
      </w:ins>
      <w:ins w:id="566" w:author="Don Mendelson" w:date="2017-04-26T10:53:00Z">
        <w:r>
          <w:rPr>
            <w:rStyle w:val="Code"/>
          </w:rPr>
          <w:t>interfaces</w:t>
        </w:r>
      </w:ins>
      <w:ins w:id="567" w:author="Don Mendelson" w:date="2017-04-26T10:51:00Z">
        <w:r w:rsidRPr="000E55A1">
          <w:rPr>
            <w:rStyle w:val="Code"/>
          </w:rPr>
          <w:t xml:space="preserve"> xmlns:dcterms="http:</w:t>
        </w:r>
        <w:r>
          <w:rPr>
            <w:rStyle w:val="Code"/>
          </w:rPr>
          <w:t>//purl.org/dc/terms/" xmlns:fixi</w:t>
        </w:r>
        <w:r w:rsidRPr="000E55A1">
          <w:rPr>
            <w:rStyle w:val="Code"/>
          </w:rPr>
          <w:t>="http://fixprotocol.io/2016/fix</w:t>
        </w:r>
      </w:ins>
      <w:ins w:id="568" w:author="Don Mendelson" w:date="2017-04-26T10:53:00Z">
        <w:r>
          <w:rPr>
            <w:rStyle w:val="Code"/>
          </w:rPr>
          <w:t>interfaces</w:t>
        </w:r>
      </w:ins>
      <w:ins w:id="569" w:author="Don Mendelson" w:date="2017-04-26T10:51:00Z">
        <w:r w:rsidRPr="000E55A1">
          <w:rPr>
            <w:rStyle w:val="Code"/>
          </w:rPr>
          <w:t>" xmlns:xsi="http://www.w3.org/2001/XMLSchema-instance" xsi:schemaLocation="http://fixprotocol.io/2016/fix</w:t>
        </w:r>
      </w:ins>
      <w:ins w:id="570" w:author="Don Mendelson" w:date="2017-04-26T10:52:00Z">
        <w:r>
          <w:rPr>
            <w:rStyle w:val="Code"/>
          </w:rPr>
          <w:t>interfaces</w:t>
        </w:r>
      </w:ins>
      <w:ins w:id="571" w:author="Don Mendelson" w:date="2017-04-26T10:51:00Z">
        <w:r w:rsidRPr="000E55A1">
          <w:rPr>
            <w:rStyle w:val="Code"/>
          </w:rPr>
          <w:t xml:space="preserve"> Fix</w:t>
        </w:r>
      </w:ins>
      <w:ins w:id="572" w:author="Don Mendelson" w:date="2017-04-26T10:53:00Z">
        <w:r>
          <w:rPr>
            <w:rStyle w:val="Code"/>
          </w:rPr>
          <w:t>Interfaces</w:t>
        </w:r>
      </w:ins>
      <w:ins w:id="573" w:author="Don Mendelson" w:date="2017-04-26T10:51:00Z">
        <w:r w:rsidRPr="000E55A1">
          <w:rPr>
            <w:rStyle w:val="Code"/>
          </w:rPr>
          <w:t>2016.xsd"&gt;</w:t>
        </w:r>
      </w:ins>
    </w:p>
    <w:p w14:paraId="482923B9" w14:textId="77777777" w:rsidR="00C4416D" w:rsidRDefault="00C4416D" w:rsidP="00C4416D">
      <w:pPr>
        <w:rPr>
          <w:ins w:id="574" w:author="Don Mendelson" w:date="2017-04-26T10:51:00Z"/>
        </w:rPr>
      </w:pPr>
    </w:p>
    <w:p w14:paraId="6D4C3D75" w14:textId="77777777" w:rsidR="00C4416D" w:rsidRDefault="00C4416D" w:rsidP="00C4416D">
      <w:pPr>
        <w:pStyle w:val="Heading3"/>
        <w:rPr>
          <w:ins w:id="575" w:author="Don Mendelson" w:date="2017-04-26T10:51:00Z"/>
        </w:rPr>
      </w:pPr>
      <w:bookmarkStart w:id="576" w:name="_Toc480980600"/>
      <w:ins w:id="577" w:author="Don Mendelson" w:date="2017-04-26T10:51:00Z">
        <w:r>
          <w:t>Supplementary documentation</w:t>
        </w:r>
        <w:bookmarkEnd w:id="576"/>
      </w:ins>
    </w:p>
    <w:p w14:paraId="20DE95C3" w14:textId="0E9AB94F" w:rsidR="00C4416D" w:rsidRDefault="00C4416D" w:rsidP="00C4416D">
      <w:pPr>
        <w:rPr>
          <w:ins w:id="578" w:author="Don Mendelson" w:date="2017-04-26T10:51:00Z"/>
        </w:rPr>
      </w:pPr>
      <w:ins w:id="579" w:author="Don Mendelson" w:date="2017-04-26T10:51:00Z">
        <w:r>
          <w:t>See the separate document “</w:t>
        </w:r>
        <w:r w:rsidRPr="00B27A96">
          <w:t>Fix</w:t>
        </w:r>
      </w:ins>
      <w:ins w:id="580" w:author="Don Mendelson" w:date="2017-04-26T10:54:00Z">
        <w:r>
          <w:t>Interfaces</w:t>
        </w:r>
      </w:ins>
      <w:ins w:id="581" w:author="Don Mendelson" w:date="2017-04-26T10:51:00Z">
        <w:r w:rsidRPr="00B27A96">
          <w:t>2016.</w:t>
        </w:r>
        <w:r>
          <w:t xml:space="preserve">html” for a detailed technical reference for the </w:t>
        </w:r>
      </w:ins>
      <w:ins w:id="582" w:author="Don Mendelson" w:date="2017-04-26T10:54:00Z">
        <w:r>
          <w:t>Interfaces</w:t>
        </w:r>
      </w:ins>
      <w:ins w:id="583" w:author="Don Mendelson" w:date="2017-04-26T10:51:00Z">
        <w:r>
          <w:t xml:space="preserve"> XML schema. The remainder of this section serves as an overview and explains motivations for the design.</w:t>
        </w:r>
      </w:ins>
    </w:p>
    <w:p w14:paraId="16240ED1" w14:textId="77777777" w:rsidR="00C4416D" w:rsidRDefault="00C4416D" w:rsidP="00C4416D">
      <w:pPr>
        <w:pStyle w:val="Heading3"/>
        <w:rPr>
          <w:ins w:id="584" w:author="Don Mendelson" w:date="2017-04-26T10:51:00Z"/>
        </w:rPr>
      </w:pPr>
      <w:bookmarkStart w:id="585" w:name="_Toc480980601"/>
      <w:ins w:id="586" w:author="Don Mendelson" w:date="2017-04-26T10:51:00Z">
        <w:r>
          <w:t>Protocol relationship</w:t>
        </w:r>
        <w:bookmarkEnd w:id="585"/>
      </w:ins>
    </w:p>
    <w:p w14:paraId="77E71448" w14:textId="521BF664" w:rsidR="00C4416D" w:rsidRDefault="00C4416D" w:rsidP="00C4416D">
      <w:pPr>
        <w:rPr>
          <w:ins w:id="587" w:author="Don Mendelson" w:date="2017-04-26T14:27:00Z"/>
        </w:rPr>
      </w:pPr>
      <w:ins w:id="588" w:author="Don Mendelson" w:date="2017-04-26T10:51:00Z">
        <w:r>
          <w:t>The schema was primarily designed to describe metadata about FIX protocols. However, it was also intended to be generic enough to work with other common financial industry protocols, especially when FIX is used in combination with other protocols</w:t>
        </w:r>
      </w:ins>
      <w:ins w:id="589" w:author="Don Mendelson" w:date="2017-04-26T10:55:00Z">
        <w:r>
          <w:t>.</w:t>
        </w:r>
      </w:ins>
    </w:p>
    <w:p w14:paraId="15C82EC6" w14:textId="43ACB112" w:rsidR="00295B5C" w:rsidRDefault="00295B5C" w:rsidP="00295B5C">
      <w:pPr>
        <w:pStyle w:val="Heading3"/>
        <w:rPr>
          <w:ins w:id="590" w:author="Don Mendelson" w:date="2017-04-26T14:27:00Z"/>
        </w:rPr>
      </w:pPr>
      <w:bookmarkStart w:id="591" w:name="_Toc480980602"/>
      <w:ins w:id="592" w:author="Don Mendelson" w:date="2017-04-26T14:28:00Z">
        <w:r>
          <w:t>Extensibility</w:t>
        </w:r>
      </w:ins>
      <w:bookmarkEnd w:id="591"/>
    </w:p>
    <w:p w14:paraId="75E88B86" w14:textId="4B4F2629" w:rsidR="00295B5C" w:rsidRPr="00295B5C" w:rsidRDefault="00295B5C" w:rsidP="00295B5C">
      <w:pPr>
        <w:rPr>
          <w:ins w:id="593" w:author="Don Mendelson" w:date="2017-04-26T10:51:00Z"/>
        </w:rPr>
      </w:pPr>
      <w:ins w:id="594" w:author="Don Mendelson" w:date="2017-04-26T14:27:00Z">
        <w:r>
          <w:t xml:space="preserve">This schema was designed to maximize </w:t>
        </w:r>
      </w:ins>
      <w:ins w:id="595" w:author="Don Mendelson" w:date="2017-04-26T14:28:00Z">
        <w:r>
          <w:t>extensibility so it that represent a wide range of applications, even with non-FIX prot</w:t>
        </w:r>
      </w:ins>
      <w:ins w:id="596" w:author="Don Mendelson" w:date="2017-04-26T14:29:00Z">
        <w:r>
          <w:t>o</w:t>
        </w:r>
      </w:ins>
      <w:ins w:id="597" w:author="Don Mendelson" w:date="2017-04-26T14:28:00Z">
        <w:r>
          <w:t xml:space="preserve">cols. </w:t>
        </w:r>
      </w:ins>
      <w:ins w:id="598" w:author="Don Mendelson" w:date="2017-04-26T14:29:00Z">
        <w:r>
          <w:t xml:space="preserve">Most elements allow addition of attributes, </w:t>
        </w:r>
      </w:ins>
      <w:ins w:id="599" w:author="Don Mendelson" w:date="2017-04-26T14:30:00Z">
        <w:r>
          <w:t xml:space="preserve">and </w:t>
        </w:r>
      </w:ins>
      <w:ins w:id="600" w:author="Don Mendelson" w:date="2017-04-26T14:29:00Z">
        <w:r>
          <w:t>types allow additional child elements</w:t>
        </w:r>
      </w:ins>
      <w:ins w:id="601" w:author="Don Mendelson" w:date="2017-04-26T14:30:00Z">
        <w:r>
          <w:t>, possibly conformant to other XML schemas</w:t>
        </w:r>
      </w:ins>
      <w:ins w:id="602" w:author="Don Mendelson" w:date="2017-04-26T14:29:00Z">
        <w:r>
          <w:t>.</w:t>
        </w:r>
      </w:ins>
    </w:p>
    <w:p w14:paraId="77020A3C" w14:textId="77777777" w:rsidR="00C4416D" w:rsidRDefault="00C4416D" w:rsidP="00C4416D">
      <w:pPr>
        <w:pStyle w:val="Heading2"/>
        <w:rPr>
          <w:ins w:id="603" w:author="Don Mendelson" w:date="2017-04-26T10:51:00Z"/>
        </w:rPr>
      </w:pPr>
      <w:bookmarkStart w:id="604" w:name="_Toc480980603"/>
      <w:ins w:id="605" w:author="Don Mendelson" w:date="2017-04-26T10:51:00Z">
        <w:r>
          <w:t>Content ownership and history</w:t>
        </w:r>
        <w:bookmarkEnd w:id="604"/>
      </w:ins>
    </w:p>
    <w:p w14:paraId="244FA698" w14:textId="77777777" w:rsidR="00C4416D" w:rsidRDefault="00C4416D" w:rsidP="00C4416D">
      <w:pPr>
        <w:pStyle w:val="Heading3"/>
        <w:rPr>
          <w:ins w:id="606" w:author="Don Mendelson" w:date="2017-04-26T10:51:00Z"/>
        </w:rPr>
      </w:pPr>
      <w:bookmarkStart w:id="607" w:name="_Toc480980604"/>
      <w:ins w:id="608" w:author="Don Mendelson" w:date="2017-04-26T10:51:00Z">
        <w:r>
          <w:t>Provenance</w:t>
        </w:r>
        <w:bookmarkEnd w:id="607"/>
      </w:ins>
    </w:p>
    <w:p w14:paraId="1EB6E65E" w14:textId="552F510A" w:rsidR="00C4416D" w:rsidRDefault="00C4416D" w:rsidP="00C4416D">
      <w:pPr>
        <w:rPr>
          <w:ins w:id="609" w:author="Don Mendelson" w:date="2017-04-26T12:28:00Z"/>
        </w:rPr>
      </w:pPr>
      <w:ins w:id="610" w:author="Don Mendelson" w:date="2017-04-26T10:51:00Z">
        <w:r>
          <w:t xml:space="preserve">The </w:t>
        </w:r>
        <w:r w:rsidRPr="00022908">
          <w:rPr>
            <w:rStyle w:val="Code"/>
          </w:rPr>
          <w:t xml:space="preserve">&lt;metadata&gt; </w:t>
        </w:r>
        <w:r>
          <w:t xml:space="preserve">element is used to identify a particular </w:t>
        </w:r>
      </w:ins>
      <w:ins w:id="611" w:author="Don Mendelson" w:date="2017-04-26T10:55:00Z">
        <w:r>
          <w:t>Interfaces</w:t>
        </w:r>
      </w:ins>
      <w:ins w:id="612" w:author="Don Mendelson" w:date="2017-04-26T10:51:00Z">
        <w:r>
          <w:t xml:space="preserve"> file and the issuer of that file. It can contain any of the elements defined by the Dublin Core XML schema. Recommended elements include publisher, date, and rights.</w:t>
        </w:r>
      </w:ins>
    </w:p>
    <w:p w14:paraId="1344BEE8" w14:textId="430E0A86" w:rsidR="00D97D36" w:rsidRDefault="00D97D36" w:rsidP="00D97D36">
      <w:pPr>
        <w:pStyle w:val="Heading3"/>
        <w:rPr>
          <w:ins w:id="613" w:author="Don Mendelson" w:date="2017-04-26T10:51:00Z"/>
        </w:rPr>
      </w:pPr>
      <w:bookmarkStart w:id="614" w:name="_Toc480980605"/>
      <w:ins w:id="615" w:author="Don Mendelson" w:date="2017-04-26T12:28:00Z">
        <w:r>
          <w:lastRenderedPageBreak/>
          <w:t>Session effective times</w:t>
        </w:r>
      </w:ins>
      <w:bookmarkEnd w:id="614"/>
    </w:p>
    <w:p w14:paraId="562ECC60" w14:textId="4108CBDD" w:rsidR="00847A46" w:rsidRDefault="00D97D36" w:rsidP="00C4416D">
      <w:pPr>
        <w:rPr>
          <w:ins w:id="616" w:author="Don Mendelson" w:date="2017-04-26T12:29:00Z"/>
        </w:rPr>
      </w:pPr>
      <w:ins w:id="617" w:author="Don Mendelson" w:date="2017-04-26T12:29:00Z">
        <w:r>
          <w:t>Optionally, a session may be configured for start and end time. Adding a session prior to its effective time allows configuration tasks to be carried out in advance of usage.</w:t>
        </w:r>
      </w:ins>
    </w:p>
    <w:p w14:paraId="0981AFA3" w14:textId="3D9F461F" w:rsidR="00D97D36" w:rsidRDefault="00D97D36" w:rsidP="00D97D36">
      <w:pPr>
        <w:pStyle w:val="Heading3"/>
        <w:rPr>
          <w:ins w:id="618" w:author="Don Mendelson" w:date="2017-04-26T12:30:00Z"/>
        </w:rPr>
      </w:pPr>
      <w:bookmarkStart w:id="619" w:name="_Toc480980606"/>
      <w:ins w:id="620" w:author="Don Mendelson" w:date="2017-04-26T12:33:00Z">
        <w:r>
          <w:t>Incremental c</w:t>
        </w:r>
      </w:ins>
      <w:ins w:id="621" w:author="Don Mendelson" w:date="2017-04-26T12:30:00Z">
        <w:r>
          <w:t>hanges</w:t>
        </w:r>
        <w:bookmarkEnd w:id="619"/>
      </w:ins>
    </w:p>
    <w:p w14:paraId="731DC3B4" w14:textId="7121A8D1" w:rsidR="00D97D36" w:rsidRDefault="00D97D36" w:rsidP="00C4416D">
      <w:pPr>
        <w:rPr>
          <w:ins w:id="622" w:author="Don Mendelson" w:date="2017-04-26T12:33:00Z"/>
        </w:rPr>
      </w:pPr>
      <w:ins w:id="623" w:author="Don Mendelson" w:date="2017-04-26T12:31:00Z">
        <w:r>
          <w:t xml:space="preserve">The Interface file format represents current state. </w:t>
        </w:r>
      </w:ins>
      <w:ins w:id="624" w:author="Don Mendelson" w:date="2017-04-26T14:44:00Z">
        <w:r w:rsidR="00FF7D5D">
          <w:t>Aside from session effective times, it</w:t>
        </w:r>
      </w:ins>
      <w:ins w:id="625" w:author="Don Mendelson" w:date="2017-04-26T12:31:00Z">
        <w:r>
          <w:t xml:space="preserve"> does not carry full pedigree. However, i</w:t>
        </w:r>
      </w:ins>
      <w:ins w:id="626" w:author="Don Mendelson" w:date="2017-04-26T12:34:00Z">
        <w:r>
          <w:t>f</w:t>
        </w:r>
      </w:ins>
      <w:ins w:id="627" w:author="Don Mendelson" w:date="2017-04-26T12:31:00Z">
        <w:r>
          <w:t xml:space="preserve"> a party wishes to represent </w:t>
        </w:r>
      </w:ins>
      <w:ins w:id="628" w:author="Don Mendelson" w:date="2017-04-26T12:32:00Z">
        <w:r>
          <w:t xml:space="preserve">incremental </w:t>
        </w:r>
      </w:ins>
      <w:ins w:id="629" w:author="Don Mendelson" w:date="2017-04-26T12:31:00Z">
        <w:r>
          <w:t xml:space="preserve">changes to a file, it may do so using XML patch operations as specified in </w:t>
        </w:r>
      </w:ins>
      <w:ins w:id="630" w:author="Don Mendelson" w:date="2017-04-26T12:33:00Z">
        <w:r>
          <w:t>IETF RFC 5261.</w:t>
        </w:r>
      </w:ins>
    </w:p>
    <w:p w14:paraId="3A541AA2" w14:textId="093B2994" w:rsidR="00D97D36" w:rsidRDefault="008C78F9" w:rsidP="00B07A1C">
      <w:pPr>
        <w:pStyle w:val="Heading3"/>
        <w:rPr>
          <w:ins w:id="631" w:author="Don Mendelson" w:date="2017-04-26T13:40:00Z"/>
        </w:rPr>
      </w:pPr>
      <w:bookmarkStart w:id="632" w:name="_Toc480980607"/>
      <w:ins w:id="633" w:author="Don Mendelson" w:date="2017-04-26T13:40:00Z">
        <w:r>
          <w:t>Interface</w:t>
        </w:r>
        <w:bookmarkEnd w:id="632"/>
      </w:ins>
    </w:p>
    <w:p w14:paraId="3DB6B742" w14:textId="32A4467E" w:rsidR="00B07A1C" w:rsidRDefault="00B07A1C" w:rsidP="00B07A1C">
      <w:pPr>
        <w:rPr>
          <w:ins w:id="634" w:author="Don Mendelson" w:date="2017-04-26T13:43:00Z"/>
        </w:rPr>
      </w:pPr>
      <w:ins w:id="635" w:author="Don Mendelson" w:date="2017-04-26T13:42:00Z">
        <w:r>
          <w:t xml:space="preserve">The root element </w:t>
        </w:r>
        <w:r w:rsidRPr="00B07A1C">
          <w:rPr>
            <w:rStyle w:val="Code"/>
          </w:rPr>
          <w:t>&lt;interfaces&gt;</w:t>
        </w:r>
        <w:r>
          <w:t xml:space="preserve"> contains one or more </w:t>
        </w:r>
        <w:r w:rsidRPr="00B07A1C">
          <w:rPr>
            <w:rStyle w:val="Code"/>
          </w:rPr>
          <w:t>&lt;interface&gt;</w:t>
        </w:r>
        <w:r>
          <w:t xml:space="preserve"> elements. An interface is </w:t>
        </w:r>
      </w:ins>
      <w:ins w:id="636" w:author="Don Mendelson" w:date="2017-04-26T13:41:00Z">
        <w:r w:rsidRPr="00B07A1C">
          <w:t xml:space="preserve">a collection of protocols and services exposed by a counterparty. An interface may be configured for one or more service offerings and all the protocols that make up a communication stack. </w:t>
        </w:r>
      </w:ins>
      <w:ins w:id="637" w:author="Don Mendelson" w:date="2017-04-26T13:45:00Z">
        <w:r>
          <w:t xml:space="preserve">A service offering is exposed as a </w:t>
        </w:r>
        <w:r w:rsidRPr="00B07A1C">
          <w:rPr>
            <w:rStyle w:val="Code"/>
          </w:rPr>
          <w:t>&lt;service&gt;</w:t>
        </w:r>
        <w:r>
          <w:t xml:space="preserve"> element, and protocols are given as elements for each layer of a stack. </w:t>
        </w:r>
      </w:ins>
      <w:ins w:id="638" w:author="Don Mendelson" w:date="2017-04-26T13:41:00Z">
        <w:r w:rsidRPr="00B07A1C">
          <w:t>Also, an interface may contain any number of session configurations</w:t>
        </w:r>
      </w:ins>
      <w:ins w:id="639" w:author="Don Mendelson" w:date="2017-04-26T13:44:00Z">
        <w:r>
          <w:t xml:space="preserve"> under its child </w:t>
        </w:r>
        <w:r w:rsidRPr="00B07A1C">
          <w:rPr>
            <w:rStyle w:val="Code"/>
          </w:rPr>
          <w:t>&lt;sessions&gt;</w:t>
        </w:r>
        <w:r>
          <w:t xml:space="preserve"> element</w:t>
        </w:r>
      </w:ins>
      <w:ins w:id="640" w:author="Don Mendelson" w:date="2017-04-26T13:41:00Z">
        <w:r w:rsidRPr="00B07A1C">
          <w:t>.</w:t>
        </w:r>
      </w:ins>
      <w:ins w:id="641" w:author="Don Mendelson" w:date="2017-04-26T13:51:00Z">
        <w:r>
          <w:t xml:space="preserve"> An &lt;interface&gt; element has a </w:t>
        </w:r>
        <w:r w:rsidRPr="00B07A1C">
          <w:rPr>
            <w:rStyle w:val="Code"/>
          </w:rPr>
          <w:t>name</w:t>
        </w:r>
        <w:r>
          <w:t xml:space="preserve"> attribute.</w:t>
        </w:r>
      </w:ins>
    </w:p>
    <w:p w14:paraId="58910EE4" w14:textId="197E91BF" w:rsidR="00B07A1C" w:rsidRDefault="00B07A1C" w:rsidP="00B07A1C">
      <w:pPr>
        <w:pStyle w:val="Heading3"/>
        <w:rPr>
          <w:ins w:id="642" w:author="Don Mendelson" w:date="2017-04-26T13:52:00Z"/>
        </w:rPr>
      </w:pPr>
      <w:bookmarkStart w:id="643" w:name="_Toc480980608"/>
      <w:ins w:id="644" w:author="Don Mendelson" w:date="2017-04-26T13:46:00Z">
        <w:r>
          <w:t>Protocol</w:t>
        </w:r>
      </w:ins>
      <w:ins w:id="645" w:author="Don Mendelson" w:date="2017-04-26T13:51:00Z">
        <w:r w:rsidR="00F5193F">
          <w:t>s</w:t>
        </w:r>
      </w:ins>
      <w:bookmarkEnd w:id="643"/>
    </w:p>
    <w:p w14:paraId="27AA1C90" w14:textId="2F7E7F1F" w:rsidR="00F5193F" w:rsidRPr="00F5193F" w:rsidRDefault="00F5193F" w:rsidP="00F5193F">
      <w:pPr>
        <w:rPr>
          <w:ins w:id="646" w:author="Don Mendelson" w:date="2017-04-26T13:43:00Z"/>
        </w:rPr>
      </w:pPr>
      <w:ins w:id="647" w:author="Don Mendelson" w:date="2017-04-26T13:52:00Z">
        <w:r>
          <w:t xml:space="preserve">An &lt;interface&gt; element has children for </w:t>
        </w:r>
      </w:ins>
      <w:ins w:id="648" w:author="Don Mendelson" w:date="2017-04-26T13:53:00Z">
        <w:r>
          <w:t>e</w:t>
        </w:r>
      </w:ins>
      <w:ins w:id="649" w:author="Don Mendelson" w:date="2017-04-26T13:52:00Z">
        <w:r>
          <w:t>ach layer of a protocol stack</w:t>
        </w:r>
      </w:ins>
      <w:ins w:id="650" w:author="Don Mendelson" w:date="2017-04-26T13:53:00Z">
        <w:r>
          <w:t xml:space="preserve">. The children are </w:t>
        </w:r>
        <w:r w:rsidRPr="00F5193F">
          <w:rPr>
            <w:rStyle w:val="Code"/>
          </w:rPr>
          <w:t>&lt;</w:t>
        </w:r>
        <w:proofErr w:type="spellStart"/>
        <w:r w:rsidRPr="00F5193F">
          <w:rPr>
            <w:rStyle w:val="Code"/>
          </w:rPr>
          <w:t>userInterface</w:t>
        </w:r>
        <w:proofErr w:type="spellEnd"/>
        <w:r w:rsidRPr="00F5193F">
          <w:rPr>
            <w:rStyle w:val="Code"/>
          </w:rPr>
          <w:t>, &lt;encoding&gt;, &lt;</w:t>
        </w:r>
        <w:proofErr w:type="spellStart"/>
        <w:r w:rsidRPr="00F5193F">
          <w:rPr>
            <w:rStyle w:val="Code"/>
          </w:rPr>
          <w:t>sessionProtocol</w:t>
        </w:r>
        <w:proofErr w:type="spellEnd"/>
        <w:r w:rsidRPr="00F5193F">
          <w:rPr>
            <w:rStyle w:val="Code"/>
          </w:rPr>
          <w:t>&gt;, &lt;transport&gt;</w:t>
        </w:r>
        <w:r>
          <w:t xml:space="preserve">, and </w:t>
        </w:r>
        <w:r w:rsidRPr="00F5193F">
          <w:rPr>
            <w:rStyle w:val="Code"/>
          </w:rPr>
          <w:t>&lt;protocol&gt;.</w:t>
        </w:r>
      </w:ins>
      <w:ins w:id="651" w:author="Don Mendelson" w:date="2017-04-26T14:24:00Z">
        <w:r w:rsidR="00295B5C" w:rsidRPr="00295B5C">
          <w:t xml:space="preserve"> An</w:t>
        </w:r>
        <w:r w:rsidR="00295B5C">
          <w:rPr>
            <w:rStyle w:val="Code"/>
          </w:rPr>
          <w:t xml:space="preserve"> &lt;interface&gt; </w:t>
        </w:r>
        <w:r w:rsidR="00295B5C" w:rsidRPr="00295B5C">
          <w:t xml:space="preserve">may have </w:t>
        </w:r>
      </w:ins>
      <w:ins w:id="652" w:author="Don Mendelson" w:date="2017-04-26T14:25:00Z">
        <w:r w:rsidR="00295B5C">
          <w:t>multiple instances of a protocol. For example, a session may use primary and secondary transports.</w:t>
        </w:r>
      </w:ins>
    </w:p>
    <w:p w14:paraId="29D2CAE5" w14:textId="5FC5BA44" w:rsidR="00B07A1C" w:rsidRDefault="00B07A1C" w:rsidP="00B07A1C">
      <w:pPr>
        <w:rPr>
          <w:ins w:id="653" w:author="Don Mendelson" w:date="2017-04-26T13:56:00Z"/>
        </w:rPr>
      </w:pPr>
      <w:ins w:id="654" w:author="Don Mendelson" w:date="2017-04-26T13:44:00Z">
        <w:r>
          <w:t xml:space="preserve">Any message-oriented protocol may have an </w:t>
        </w:r>
        <w:r w:rsidRPr="00F5193F">
          <w:rPr>
            <w:rStyle w:val="Code"/>
          </w:rPr>
          <w:t>orchestration</w:t>
        </w:r>
        <w:r>
          <w:t xml:space="preserve"> attribute that consists of a URI. It is a link to an Orchestra file that describes message structures and workflow.</w:t>
        </w:r>
      </w:ins>
      <w:ins w:id="655" w:author="Don Mendelson" w:date="2017-04-26T13:54:00Z">
        <w:r w:rsidR="00F5193F">
          <w:t xml:space="preserve"> A URI may link to a web resource or a local file.</w:t>
        </w:r>
      </w:ins>
    </w:p>
    <w:p w14:paraId="3F87B1E6" w14:textId="7A953469" w:rsidR="00F5193F" w:rsidRDefault="00F5193F" w:rsidP="00B07A1C">
      <w:pPr>
        <w:rPr>
          <w:ins w:id="656" w:author="Don Mendelson" w:date="2017-04-26T13:58:00Z"/>
        </w:rPr>
      </w:pPr>
      <w:ins w:id="657" w:author="Don Mendelson" w:date="2017-04-26T13:57:00Z">
        <w:r>
          <w:t xml:space="preserve">All the protocol elements have </w:t>
        </w:r>
        <w:r w:rsidRPr="00F5193F">
          <w:rPr>
            <w:rStyle w:val="Code"/>
          </w:rPr>
          <w:t>name</w:t>
        </w:r>
        <w:r>
          <w:t xml:space="preserve"> and </w:t>
        </w:r>
        <w:r w:rsidRPr="00F5193F">
          <w:rPr>
            <w:rStyle w:val="Code"/>
          </w:rPr>
          <w:t>version</w:t>
        </w:r>
        <w:r>
          <w:t xml:space="preserve"> attributes.</w:t>
        </w:r>
      </w:ins>
    </w:p>
    <w:p w14:paraId="2FE96ACA" w14:textId="77777777" w:rsidR="00F5193F" w:rsidRDefault="00F5193F" w:rsidP="00F5193F">
      <w:pPr>
        <w:pStyle w:val="Heading3"/>
        <w:rPr>
          <w:ins w:id="658" w:author="Don Mendelson" w:date="2017-04-26T14:01:00Z"/>
        </w:rPr>
      </w:pPr>
      <w:bookmarkStart w:id="659" w:name="_Toc480980609"/>
      <w:ins w:id="660" w:author="Don Mendelson" w:date="2017-04-26T14:01:00Z">
        <w:r>
          <w:t>Service</w:t>
        </w:r>
        <w:bookmarkEnd w:id="659"/>
      </w:ins>
    </w:p>
    <w:p w14:paraId="28B28F64" w14:textId="1D1AF0DD" w:rsidR="00F5193F" w:rsidRDefault="00F5193F" w:rsidP="00F5193F">
      <w:pPr>
        <w:rPr>
          <w:ins w:id="661" w:author="Don Mendelson" w:date="2017-04-26T14:01:00Z"/>
        </w:rPr>
      </w:pPr>
      <w:ins w:id="662" w:author="Don Mendelson" w:date="2017-04-26T14:01:00Z">
        <w:r>
          <w:t xml:space="preserve">A service is an application layer protocol. The </w:t>
        </w:r>
        <w:r w:rsidRPr="00F5193F">
          <w:rPr>
            <w:rStyle w:val="Code"/>
          </w:rPr>
          <w:t>&lt;service&gt;</w:t>
        </w:r>
        <w:r>
          <w:t xml:space="preserve"> element is of XML </w:t>
        </w:r>
        <w:proofErr w:type="spellStart"/>
        <w:r w:rsidRPr="00F5193F">
          <w:rPr>
            <w:rStyle w:val="Code"/>
          </w:rPr>
          <w:t>protocolType</w:t>
        </w:r>
        <w:proofErr w:type="spellEnd"/>
        <w:r>
          <w:t>, carrying the same attributes as other protocols.</w:t>
        </w:r>
      </w:ins>
    </w:p>
    <w:p w14:paraId="49088C6A" w14:textId="6ED67246" w:rsidR="00F5193F" w:rsidRDefault="00F5193F" w:rsidP="00F5193F">
      <w:pPr>
        <w:pStyle w:val="Heading3"/>
        <w:rPr>
          <w:ins w:id="663" w:author="Don Mendelson" w:date="2017-04-26T13:58:00Z"/>
        </w:rPr>
      </w:pPr>
      <w:bookmarkStart w:id="664" w:name="_Toc480980610"/>
      <w:ins w:id="665" w:author="Don Mendelson" w:date="2017-04-26T13:58:00Z">
        <w:r>
          <w:t>Transport</w:t>
        </w:r>
        <w:bookmarkEnd w:id="664"/>
      </w:ins>
    </w:p>
    <w:p w14:paraId="33EAD460" w14:textId="439EF8A6" w:rsidR="00F5193F" w:rsidRPr="00F5193F" w:rsidRDefault="00F5193F" w:rsidP="00F5193F">
      <w:pPr>
        <w:rPr>
          <w:ins w:id="666" w:author="Don Mendelson" w:date="2017-04-26T13:46:00Z"/>
        </w:rPr>
      </w:pPr>
      <w:ins w:id="667" w:author="Don Mendelson" w:date="2017-04-26T13:59:00Z">
        <w:r>
          <w:t xml:space="preserve">The </w:t>
        </w:r>
        <w:r w:rsidRPr="00F5193F">
          <w:rPr>
            <w:rStyle w:val="Code"/>
          </w:rPr>
          <w:t xml:space="preserve">&lt;transport&gt; </w:t>
        </w:r>
        <w:r>
          <w:t xml:space="preserve">element is derived from XML </w:t>
        </w:r>
        <w:proofErr w:type="spellStart"/>
        <w:r w:rsidRPr="00F5193F">
          <w:rPr>
            <w:rStyle w:val="Code"/>
          </w:rPr>
          <w:t>protocolType</w:t>
        </w:r>
        <w:proofErr w:type="spellEnd"/>
        <w:r>
          <w:t xml:space="preserve"> but has additional attributes</w:t>
        </w:r>
      </w:ins>
      <w:ins w:id="668" w:author="Don Mendelson" w:date="2017-04-26T14:20:00Z">
        <w:r w:rsidR="00247141">
          <w:t xml:space="preserve"> </w:t>
        </w:r>
        <w:r w:rsidR="00247141" w:rsidRPr="00247141">
          <w:rPr>
            <w:rStyle w:val="Code"/>
          </w:rPr>
          <w:t>address</w:t>
        </w:r>
        <w:r w:rsidR="00247141">
          <w:t xml:space="preserve">, </w:t>
        </w:r>
      </w:ins>
      <w:proofErr w:type="spellStart"/>
      <w:ins w:id="669" w:author="Don Mendelson" w:date="2017-04-26T14:21:00Z">
        <w:r w:rsidR="00295B5C">
          <w:rPr>
            <w:rStyle w:val="Code"/>
          </w:rPr>
          <w:t>messageCast</w:t>
        </w:r>
      </w:ins>
      <w:proofErr w:type="spellEnd"/>
      <w:ins w:id="670" w:author="Don Mendelson" w:date="2017-04-26T14:20:00Z">
        <w:r w:rsidR="00247141">
          <w:t xml:space="preserve"> and </w:t>
        </w:r>
        <w:r w:rsidR="00247141" w:rsidRPr="00247141">
          <w:rPr>
            <w:rStyle w:val="Code"/>
          </w:rPr>
          <w:t>use</w:t>
        </w:r>
      </w:ins>
      <w:ins w:id="671" w:author="Don Mendelson" w:date="2017-04-26T13:59:00Z">
        <w:r>
          <w:t>.</w:t>
        </w:r>
      </w:ins>
      <w:ins w:id="672" w:author="Don Mendelson" w:date="2017-04-26T14:21:00Z">
        <w:r w:rsidR="00295B5C">
          <w:t xml:space="preserve"> The</w:t>
        </w:r>
      </w:ins>
      <w:ins w:id="673" w:author="Don Mendelson" w:date="2017-04-26T14:22:00Z">
        <w:r w:rsidR="00295B5C">
          <w:t xml:space="preserve"> optional</w:t>
        </w:r>
      </w:ins>
      <w:ins w:id="674" w:author="Don Mendelson" w:date="2017-04-26T14:21:00Z">
        <w:r w:rsidR="00295B5C">
          <w:t xml:space="preserve"> </w:t>
        </w:r>
      </w:ins>
      <w:proofErr w:type="spellStart"/>
      <w:ins w:id="675" w:author="Don Mendelson" w:date="2017-04-26T14:22:00Z">
        <w:r w:rsidR="00295B5C">
          <w:rPr>
            <w:rStyle w:val="Code"/>
          </w:rPr>
          <w:t>messageCast</w:t>
        </w:r>
        <w:proofErr w:type="spellEnd"/>
        <w:r w:rsidR="00295B5C">
          <w:t xml:space="preserve"> </w:t>
        </w:r>
      </w:ins>
      <w:ins w:id="676" w:author="Don Mendelson" w:date="2017-04-26T14:21:00Z">
        <w:r w:rsidR="00295B5C">
          <w:t xml:space="preserve">attribute </w:t>
        </w:r>
      </w:ins>
      <w:ins w:id="677" w:author="Don Mendelson" w:date="2017-04-26T14:22:00Z">
        <w:r w:rsidR="00295B5C">
          <w:t xml:space="preserve">has an enumeration of values: </w:t>
        </w:r>
        <w:r w:rsidR="00295B5C" w:rsidRPr="00295B5C">
          <w:rPr>
            <w:rStyle w:val="Code"/>
          </w:rPr>
          <w:t>unicast, multicast</w:t>
        </w:r>
        <w:r w:rsidR="00295B5C">
          <w:t xml:space="preserve"> and </w:t>
        </w:r>
        <w:r w:rsidR="00295B5C" w:rsidRPr="00295B5C">
          <w:rPr>
            <w:rStyle w:val="Code"/>
          </w:rPr>
          <w:t>broadcast</w:t>
        </w:r>
        <w:r w:rsidR="00295B5C">
          <w:t xml:space="preserve">. </w:t>
        </w:r>
      </w:ins>
      <w:ins w:id="678" w:author="Don Mendelson" w:date="2017-04-26T14:23:00Z">
        <w:r w:rsidR="00295B5C">
          <w:t xml:space="preserve">The optional use attribute can have values </w:t>
        </w:r>
        <w:r w:rsidR="00295B5C" w:rsidRPr="00295B5C">
          <w:rPr>
            <w:rStyle w:val="Code"/>
          </w:rPr>
          <w:t>primary, secondary</w:t>
        </w:r>
        <w:r w:rsidR="00295B5C">
          <w:t xml:space="preserve"> and </w:t>
        </w:r>
        <w:r w:rsidR="00295B5C" w:rsidRPr="00295B5C">
          <w:rPr>
            <w:rStyle w:val="Code"/>
          </w:rPr>
          <w:t>alternate</w:t>
        </w:r>
        <w:r w:rsidR="00295B5C">
          <w:t>.</w:t>
        </w:r>
      </w:ins>
    </w:p>
    <w:p w14:paraId="29816F56" w14:textId="6AC1EF03" w:rsidR="00B07A1C" w:rsidRDefault="00B07A1C" w:rsidP="00B07A1C">
      <w:pPr>
        <w:pStyle w:val="Heading3"/>
        <w:rPr>
          <w:ins w:id="679" w:author="Don Mendelson" w:date="2017-04-26T13:44:00Z"/>
        </w:rPr>
      </w:pPr>
      <w:bookmarkStart w:id="680" w:name="_Toc480980611"/>
      <w:ins w:id="681" w:author="Don Mendelson" w:date="2017-04-26T13:47:00Z">
        <w:r>
          <w:t>Session</w:t>
        </w:r>
      </w:ins>
      <w:bookmarkEnd w:id="680"/>
    </w:p>
    <w:p w14:paraId="1F593F53" w14:textId="7294C338" w:rsidR="00B07A1C" w:rsidRDefault="00FF7D5D" w:rsidP="00B07A1C">
      <w:pPr>
        <w:rPr>
          <w:ins w:id="682" w:author="Don Mendelson" w:date="2017-04-26T14:47:00Z"/>
        </w:rPr>
      </w:pPr>
      <w:ins w:id="683" w:author="Don Mendelson" w:date="2017-04-26T14:48:00Z">
        <w:r>
          <w:t xml:space="preserve">A </w:t>
        </w:r>
        <w:r w:rsidRPr="00FF7D5D">
          <w:rPr>
            <w:rStyle w:val="Code"/>
          </w:rPr>
          <w:t>&lt;session&gt;</w:t>
        </w:r>
      </w:ins>
      <w:ins w:id="684" w:author="Don Mendelson" w:date="2017-04-26T13:44:00Z">
        <w:r w:rsidR="00B07A1C">
          <w:t xml:space="preserve"> inherits services and protocols from its parent </w:t>
        </w:r>
      </w:ins>
      <w:ins w:id="685" w:author="Don Mendelson" w:date="2017-04-26T14:48:00Z">
        <w:r w:rsidRPr="00FF7D5D">
          <w:rPr>
            <w:rStyle w:val="Code"/>
          </w:rPr>
          <w:t>&lt;</w:t>
        </w:r>
      </w:ins>
      <w:ins w:id="686" w:author="Don Mendelson" w:date="2017-04-26T13:44:00Z">
        <w:r w:rsidR="00B07A1C" w:rsidRPr="00FF7D5D">
          <w:rPr>
            <w:rStyle w:val="Code"/>
          </w:rPr>
          <w:t>interface</w:t>
        </w:r>
      </w:ins>
      <w:ins w:id="687" w:author="Don Mendelson" w:date="2017-04-26T14:48:00Z">
        <w:r w:rsidRPr="00FF7D5D">
          <w:rPr>
            <w:rStyle w:val="Code"/>
          </w:rPr>
          <w:t>&gt;</w:t>
        </w:r>
      </w:ins>
      <w:ins w:id="688" w:author="Don Mendelson" w:date="2017-04-26T13:44:00Z">
        <w:r w:rsidR="00B07A1C" w:rsidRPr="00FF7D5D">
          <w:rPr>
            <w:rStyle w:val="Code"/>
          </w:rPr>
          <w:t>,</w:t>
        </w:r>
        <w:r w:rsidR="00B07A1C">
          <w:t xml:space="preserve"> but it may have further refinement or overrides of protocol settings, such as a transport address.</w:t>
        </w:r>
      </w:ins>
    </w:p>
    <w:p w14:paraId="4EBEBDF9" w14:textId="29288F75" w:rsidR="00FF7D5D" w:rsidRDefault="00FF7D5D" w:rsidP="00B07A1C">
      <w:pPr>
        <w:rPr>
          <w:ins w:id="689" w:author="Don Mendelson" w:date="2017-04-26T13:44:00Z"/>
        </w:rPr>
      </w:pPr>
      <w:ins w:id="690" w:author="Don Mendelson" w:date="2017-04-26T14:47:00Z">
        <w:r>
          <w:t>A session has one or more identifiers in</w:t>
        </w:r>
        <w:r>
          <w:t xml:space="preserve"> child</w:t>
        </w:r>
        <w:r>
          <w:t xml:space="preserve"> </w:t>
        </w:r>
        <w:r w:rsidRPr="00FF7D5D">
          <w:rPr>
            <w:rStyle w:val="Code"/>
          </w:rPr>
          <w:t>&lt;identifier&gt;</w:t>
        </w:r>
        <w:r>
          <w:t xml:space="preserve"> elements.</w:t>
        </w:r>
      </w:ins>
      <w:ins w:id="691" w:author="Don Mendelson" w:date="2017-04-26T14:49:00Z">
        <w:r>
          <w:t xml:space="preserve"> The </w:t>
        </w:r>
        <w:r w:rsidRPr="00FF7D5D">
          <w:rPr>
            <w:rStyle w:val="Code"/>
          </w:rPr>
          <w:t>&lt;value&gt;</w:t>
        </w:r>
        <w:r>
          <w:t xml:space="preserve"> child of </w:t>
        </w:r>
        <w:r w:rsidRPr="00FF7D5D">
          <w:rPr>
            <w:rStyle w:val="Code"/>
          </w:rPr>
          <w:t>&lt;identifier&gt;</w:t>
        </w:r>
        <w:r>
          <w:t xml:space="preserve"> may be of any XML type</w:t>
        </w:r>
      </w:ins>
      <w:ins w:id="692" w:author="Don Mendelson" w:date="2017-04-26T14:50:00Z">
        <w:r>
          <w:t>, even an element tree</w:t>
        </w:r>
      </w:ins>
      <w:bookmarkStart w:id="693" w:name="_GoBack"/>
      <w:bookmarkEnd w:id="693"/>
      <w:ins w:id="694" w:author="Don Mendelson" w:date="2017-04-26T14:49:00Z">
        <w:r>
          <w:t>.</w:t>
        </w:r>
      </w:ins>
    </w:p>
    <w:p w14:paraId="4EA1331A" w14:textId="77777777" w:rsidR="00B07A1C" w:rsidRPr="00B07A1C" w:rsidRDefault="00B07A1C" w:rsidP="00B07A1C">
      <w:pPr>
        <w:rPr>
          <w:ins w:id="695" w:author="Don Mendelson" w:date="2017-04-26T10:17:00Z"/>
        </w:rPr>
      </w:pPr>
    </w:p>
    <w:p w14:paraId="7FC8A2B0" w14:textId="77777777" w:rsidR="00B07A1C" w:rsidRDefault="00B07A1C">
      <w:pPr>
        <w:spacing w:before="0" w:after="200"/>
        <w:rPr>
          <w:ins w:id="696" w:author="Don Mendelson" w:date="2017-04-26T13:47:00Z"/>
          <w:rFonts w:eastAsiaTheme="majorEastAsia" w:cstheme="majorBidi"/>
          <w:b/>
          <w:bCs/>
          <w:color w:val="345A8A" w:themeColor="accent1" w:themeShade="B5"/>
          <w:sz w:val="32"/>
          <w:szCs w:val="32"/>
        </w:rPr>
      </w:pPr>
      <w:ins w:id="697" w:author="Don Mendelson" w:date="2017-04-26T13:47:00Z">
        <w:r>
          <w:br w:type="page"/>
        </w:r>
      </w:ins>
    </w:p>
    <w:p w14:paraId="503A8005" w14:textId="74A52D52" w:rsidR="00FC0DF8" w:rsidRDefault="00FC0DF8" w:rsidP="00FC0DF8">
      <w:pPr>
        <w:pStyle w:val="Heading1"/>
      </w:pPr>
      <w:bookmarkStart w:id="698" w:name="_Toc480980612"/>
      <w:r>
        <w:lastRenderedPageBreak/>
        <w:t>Score DSL</w:t>
      </w:r>
      <w:bookmarkEnd w:id="698"/>
    </w:p>
    <w:p w14:paraId="7EE47B9E" w14:textId="1B46583C" w:rsidR="00803762" w:rsidRPr="00803762" w:rsidDel="00500E5F" w:rsidRDefault="00803762" w:rsidP="00803762">
      <w:pPr>
        <w:rPr>
          <w:del w:id="699" w:author="Don Mendelson" w:date="2017-03-21T14:40:00Z"/>
        </w:rPr>
      </w:pPr>
      <w:del w:id="700" w:author="Don Mendelson" w:date="2017-03-21T14:40:00Z">
        <w:r w:rsidDel="00500E5F">
          <w:delText>[This section to be finalized in Release Candidate 2.]</w:delText>
        </w:r>
        <w:bookmarkStart w:id="701" w:name="_Toc477872259"/>
        <w:bookmarkStart w:id="702" w:name="_Toc480980511"/>
        <w:bookmarkStart w:id="703" w:name="_Toc480980613"/>
        <w:bookmarkEnd w:id="701"/>
        <w:bookmarkEnd w:id="702"/>
        <w:bookmarkEnd w:id="703"/>
      </w:del>
    </w:p>
    <w:p w14:paraId="5B46B5A8" w14:textId="7741FFA8" w:rsidR="00FC0DF8" w:rsidRDefault="00FC0DF8" w:rsidP="00FC0DF8">
      <w:pPr>
        <w:pStyle w:val="Heading2"/>
      </w:pPr>
      <w:bookmarkStart w:id="704" w:name="_Toc480980614"/>
      <w:r>
        <w:t>Grammar</w:t>
      </w:r>
      <w:bookmarkEnd w:id="704"/>
    </w:p>
    <w:p w14:paraId="6D3C3DC6" w14:textId="2B0E36B3" w:rsidR="00326D10" w:rsidRDefault="00326D10" w:rsidP="00C87386">
      <w:pPr>
        <w:pStyle w:val="Heading3"/>
        <w:rPr>
          <w:ins w:id="705" w:author="Don Mendelson" w:date="2017-03-21T08:48:00Z"/>
        </w:rPr>
      </w:pPr>
      <w:bookmarkStart w:id="706" w:name="_Toc480980615"/>
      <w:ins w:id="707" w:author="Don Mendelson" w:date="2017-03-21T08:48:00Z">
        <w:r>
          <w:t>Comments</w:t>
        </w:r>
        <w:bookmarkEnd w:id="706"/>
      </w:ins>
    </w:p>
    <w:p w14:paraId="5B553104" w14:textId="691A8AA9" w:rsidR="00326D10" w:rsidRDefault="00326D10" w:rsidP="00F73259">
      <w:pPr>
        <w:rPr>
          <w:ins w:id="708" w:author="Don Mendelson" w:date="2017-03-21T08:49:00Z"/>
        </w:rPr>
      </w:pPr>
      <w:ins w:id="709" w:author="Don Mendelson" w:date="2017-03-21T08:49:00Z">
        <w:r>
          <w:t>Comments may be inserted in Score expressions in two forms.</w:t>
        </w:r>
      </w:ins>
      <w:ins w:id="710" w:author="Don Mendelson" w:date="2017-03-21T08:51:00Z">
        <w:r>
          <w:t xml:space="preserve"> Comments are ignored by an expression evaluator</w:t>
        </w:r>
      </w:ins>
      <w:ins w:id="711" w:author="Don Mendelson" w:date="2017-03-21T08:54:00Z">
        <w:r w:rsidR="001318CF">
          <w:t xml:space="preserve"> but give a humanly readable explanation</w:t>
        </w:r>
      </w:ins>
      <w:ins w:id="712" w:author="Don Mendelson" w:date="2017-03-21T08:51:00Z">
        <w:r>
          <w:t>.</w:t>
        </w:r>
      </w:ins>
    </w:p>
    <w:p w14:paraId="6BB89344" w14:textId="696E66A2" w:rsidR="00326D10" w:rsidRDefault="00326D10" w:rsidP="00F73259">
      <w:pPr>
        <w:pStyle w:val="Heading4"/>
        <w:rPr>
          <w:ins w:id="713" w:author="Don Mendelson" w:date="2017-03-21T08:50:00Z"/>
        </w:rPr>
      </w:pPr>
      <w:ins w:id="714" w:author="Don Mendelson" w:date="2017-03-21T08:49:00Z">
        <w:r>
          <w:t>C-language style comments</w:t>
        </w:r>
      </w:ins>
    </w:p>
    <w:p w14:paraId="4B645295" w14:textId="45CA3981" w:rsidR="00326D10" w:rsidRDefault="00326D10" w:rsidP="00F73259">
      <w:pPr>
        <w:rPr>
          <w:ins w:id="715" w:author="Don Mendelson" w:date="2017-03-21T08:52:00Z"/>
        </w:rPr>
      </w:pPr>
      <w:ins w:id="716" w:author="Don Mendelson" w:date="2017-03-21T08:50:00Z">
        <w:r>
          <w:t xml:space="preserve">C-language </w:t>
        </w:r>
      </w:ins>
      <w:ins w:id="717" w:author="Don Mendelson" w:date="2017-03-21T08:51:00Z">
        <w:r>
          <w:t xml:space="preserve">style comments are contained by tokens </w:t>
        </w:r>
        <w:r w:rsidRPr="00F73259">
          <w:rPr>
            <w:rStyle w:val="Code"/>
          </w:rPr>
          <w:t>/*</w:t>
        </w:r>
        <w:r>
          <w:t xml:space="preserve"> and </w:t>
        </w:r>
        <w:r w:rsidRPr="00F73259">
          <w:rPr>
            <w:rStyle w:val="Code"/>
          </w:rPr>
          <w:t>*/</w:t>
        </w:r>
        <w:r>
          <w:t>.</w:t>
        </w:r>
      </w:ins>
    </w:p>
    <w:p w14:paraId="7A0CD2B1" w14:textId="0EDBD730" w:rsidR="00326D10" w:rsidRPr="00F73259" w:rsidRDefault="00326D10" w:rsidP="00F73259">
      <w:pPr>
        <w:rPr>
          <w:ins w:id="718" w:author="Don Mendelson" w:date="2017-03-21T08:52:00Z"/>
          <w:rStyle w:val="Code"/>
        </w:rPr>
      </w:pPr>
      <w:ins w:id="719" w:author="Don Mendelson" w:date="2017-03-21T08:52:00Z">
        <w:r w:rsidRPr="00F73259">
          <w:rPr>
            <w:rStyle w:val="Code"/>
          </w:rPr>
          <w:t>/* This is a C style comment</w:t>
        </w:r>
      </w:ins>
      <w:ins w:id="720" w:author="Don Mendelson" w:date="2017-03-21T08:53:00Z">
        <w:r w:rsidR="001318CF">
          <w:rPr>
            <w:rStyle w:val="Code"/>
          </w:rPr>
          <w:t>.</w:t>
        </w:r>
      </w:ins>
      <w:ins w:id="721" w:author="Don Mendelson" w:date="2017-03-21T08:52:00Z">
        <w:r w:rsidRPr="00F73259">
          <w:rPr>
            <w:rStyle w:val="Code"/>
          </w:rPr>
          <w:t xml:space="preserve"> */</w:t>
        </w:r>
      </w:ins>
    </w:p>
    <w:p w14:paraId="15F10A6A" w14:textId="25E936ED" w:rsidR="00326D10" w:rsidRDefault="00326D10" w:rsidP="00F73259">
      <w:pPr>
        <w:pStyle w:val="Heading4"/>
        <w:rPr>
          <w:ins w:id="722" w:author="Don Mendelson" w:date="2017-03-21T08:52:00Z"/>
        </w:rPr>
      </w:pPr>
      <w:ins w:id="723" w:author="Don Mendelson" w:date="2017-03-21T08:52:00Z">
        <w:r>
          <w:t>Line comments</w:t>
        </w:r>
      </w:ins>
    </w:p>
    <w:p w14:paraId="7EECE395" w14:textId="1C6656F4" w:rsidR="00326D10" w:rsidRDefault="001318CF" w:rsidP="00F73259">
      <w:pPr>
        <w:rPr>
          <w:ins w:id="724" w:author="Don Mendelson" w:date="2017-03-21T08:53:00Z"/>
        </w:rPr>
      </w:pPr>
      <w:ins w:id="725" w:author="Don Mendelson" w:date="2017-03-21T08:53:00Z">
        <w:r>
          <w:t xml:space="preserve">Line comments extend from the token </w:t>
        </w:r>
        <w:r w:rsidRPr="00F73259">
          <w:rPr>
            <w:rStyle w:val="Code"/>
          </w:rPr>
          <w:t>//</w:t>
        </w:r>
        <w:r>
          <w:t xml:space="preserve"> to the next line break.</w:t>
        </w:r>
      </w:ins>
    </w:p>
    <w:p w14:paraId="1D22821E" w14:textId="0FC22214" w:rsidR="001318CF" w:rsidRPr="00F73259" w:rsidRDefault="001318CF" w:rsidP="00F73259">
      <w:pPr>
        <w:rPr>
          <w:ins w:id="726" w:author="Don Mendelson" w:date="2017-03-21T08:48:00Z"/>
          <w:rStyle w:val="Code"/>
        </w:rPr>
      </w:pPr>
      <w:ins w:id="727" w:author="Don Mendelson" w:date="2017-03-21T08:53:00Z">
        <w:r w:rsidRPr="00F73259">
          <w:rPr>
            <w:rStyle w:val="Code"/>
          </w:rPr>
          <w:t>// This is a line comment.</w:t>
        </w:r>
      </w:ins>
    </w:p>
    <w:p w14:paraId="4855D6AB" w14:textId="560F04A4" w:rsidR="005F707C" w:rsidDel="00D07E81" w:rsidRDefault="005F707C" w:rsidP="00C87386">
      <w:pPr>
        <w:pStyle w:val="Heading3"/>
        <w:rPr>
          <w:del w:id="728" w:author="Don Mendelson" w:date="2017-03-21T09:04:00Z"/>
        </w:rPr>
      </w:pPr>
      <w:del w:id="729" w:author="Don Mendelson" w:date="2017-03-21T09:04:00Z">
        <w:r w:rsidDel="00D07E81">
          <w:delText>Constants</w:delText>
        </w:r>
        <w:bookmarkStart w:id="730" w:name="_Toc477872262"/>
        <w:bookmarkStart w:id="731" w:name="_Toc480980514"/>
        <w:bookmarkStart w:id="732" w:name="_Toc480980616"/>
        <w:bookmarkEnd w:id="730"/>
        <w:bookmarkEnd w:id="731"/>
        <w:bookmarkEnd w:id="732"/>
      </w:del>
    </w:p>
    <w:p w14:paraId="08D172F1" w14:textId="719C8214" w:rsidR="00326D10" w:rsidRDefault="005F707C" w:rsidP="00F73259">
      <w:pPr>
        <w:pStyle w:val="Heading3"/>
        <w:rPr>
          <w:ins w:id="733" w:author="Don Mendelson" w:date="2017-03-21T08:48:00Z"/>
        </w:rPr>
      </w:pPr>
      <w:del w:id="734" w:author="Don Mendelson" w:date="2017-03-21T09:03:00Z">
        <w:r w:rsidDel="00D07E81">
          <w:delText xml:space="preserve">Constants are immutable entities. </w:delText>
        </w:r>
      </w:del>
      <w:del w:id="735" w:author="Don Mendelson" w:date="2017-03-21T08:46:00Z">
        <w:r w:rsidDel="00326D10">
          <w:delText xml:space="preserve">The following entities should have distinct names to be used in conditional or assignment expressions. </w:delText>
        </w:r>
      </w:del>
      <w:del w:id="736" w:author="Don Mendelson" w:date="2017-03-21T09:03:00Z">
        <w:r w:rsidDel="00D07E81">
          <w:delText>A constant cannot be the lvalue of an assignment expression.</w:delText>
        </w:r>
      </w:del>
      <w:bookmarkStart w:id="737" w:name="_Toc480980617"/>
      <w:ins w:id="738" w:author="Don Mendelson" w:date="2017-03-21T08:47:00Z">
        <w:r w:rsidR="00326D10">
          <w:t>Literals</w:t>
        </w:r>
      </w:ins>
      <w:bookmarkEnd w:id="737"/>
    </w:p>
    <w:p w14:paraId="4E503661" w14:textId="4D4386C7" w:rsidR="00326D10" w:rsidRPr="00326D10" w:rsidDel="001318CF" w:rsidRDefault="00326D10">
      <w:pPr>
        <w:rPr>
          <w:del w:id="739" w:author="Don Mendelson" w:date="2017-03-21T08:56:00Z"/>
        </w:rPr>
      </w:pPr>
    </w:p>
    <w:p w14:paraId="5FA5F9A4" w14:textId="6CF31918" w:rsidR="00D07E81" w:rsidRDefault="00326D10" w:rsidP="00D07E81">
      <w:pPr>
        <w:rPr>
          <w:ins w:id="740" w:author="Don Mendelson" w:date="2017-03-21T09:03:00Z"/>
        </w:rPr>
      </w:pPr>
      <w:moveToRangeStart w:id="741" w:author="Don Mendelson" w:date="2017-03-21T08:47:00Z" w:name="move477849385"/>
      <w:moveTo w:id="742" w:author="Don Mendelson" w:date="2017-03-21T08:47:00Z">
        <w:r>
          <w:t>A</w:t>
        </w:r>
        <w:del w:id="743" w:author="Don Mendelson" w:date="2017-03-21T08:56:00Z">
          <w:r w:rsidDel="001318CF">
            <w:delText>ny</w:delText>
          </w:r>
        </w:del>
        <w:r>
          <w:t xml:space="preserve"> literal </w:t>
        </w:r>
      </w:moveTo>
      <w:ins w:id="744" w:author="Don Mendelson" w:date="2017-03-21T08:56:00Z">
        <w:r w:rsidR="001318CF">
          <w:t xml:space="preserve">stands for a </w:t>
        </w:r>
      </w:ins>
      <w:moveTo w:id="745" w:author="Don Mendelson" w:date="2017-03-21T08:47:00Z">
        <w:r>
          <w:t xml:space="preserve">value </w:t>
        </w:r>
        <w:del w:id="746" w:author="Don Mendelson" w:date="2017-03-21T09:12:00Z">
          <w:r w:rsidDel="00D07E81">
            <w:delText>of a</w:delText>
          </w:r>
        </w:del>
      </w:moveTo>
      <w:ins w:id="747" w:author="Don Mendelson" w:date="2017-03-21T09:12:00Z">
        <w:r w:rsidR="00D07E81">
          <w:t>that is assignable to a</w:t>
        </w:r>
      </w:ins>
      <w:moveTo w:id="748" w:author="Don Mendelson" w:date="2017-03-21T08:47:00Z">
        <w:r>
          <w:t xml:space="preserve"> FIX datatype.</w:t>
        </w:r>
      </w:moveTo>
      <w:ins w:id="749" w:author="Don Mendelson" w:date="2017-03-21T09:03:00Z">
        <w:r w:rsidR="00D07E81">
          <w:t xml:space="preserve"> </w:t>
        </w:r>
      </w:ins>
    </w:p>
    <w:p w14:paraId="7FDEDDD8" w14:textId="3E15068A" w:rsidR="001318CF" w:rsidRDefault="001318CF" w:rsidP="00F73259">
      <w:pPr>
        <w:pStyle w:val="Heading4"/>
        <w:rPr>
          <w:ins w:id="750" w:author="Don Mendelson" w:date="2017-03-21T08:57:00Z"/>
        </w:rPr>
      </w:pPr>
      <w:ins w:id="751" w:author="Don Mendelson" w:date="2017-03-21T08:57:00Z">
        <w:r>
          <w:t>Character literal</w:t>
        </w:r>
      </w:ins>
    </w:p>
    <w:p w14:paraId="47A8A20A" w14:textId="3D5A753B" w:rsidR="001318CF" w:rsidRPr="005F707C" w:rsidRDefault="001318CF" w:rsidP="00F73259">
      <w:pPr>
        <w:rPr>
          <w:moveTo w:id="752" w:author="Don Mendelson" w:date="2017-03-21T08:47:00Z"/>
        </w:rPr>
      </w:pPr>
      <w:ins w:id="753" w:author="Don Mendelson" w:date="2017-03-21T08:58:00Z">
        <w:r>
          <w:t xml:space="preserve">A character literal is of FIX datatype </w:t>
        </w:r>
        <w:r w:rsidRPr="00F73259">
          <w:rPr>
            <w:rStyle w:val="Code"/>
          </w:rPr>
          <w:t>char</w:t>
        </w:r>
        <w:r>
          <w:t>. It is delimited by single quotes.</w:t>
        </w:r>
      </w:ins>
      <w:ins w:id="754" w:author="Don Mendelson" w:date="2017-03-21T09:07:00Z">
        <w:r w:rsidR="00D07E81">
          <w:t xml:space="preserve"> </w:t>
        </w:r>
      </w:ins>
    </w:p>
    <w:moveToRangeEnd w:id="741"/>
    <w:p w14:paraId="63E6322D" w14:textId="53CF21F1" w:rsidR="001318CF" w:rsidRDefault="001318CF" w:rsidP="00F73259">
      <w:pPr>
        <w:rPr>
          <w:ins w:id="755" w:author="Don Mendelson" w:date="2017-03-21T09:02:00Z"/>
          <w:rStyle w:val="Code"/>
        </w:rPr>
      </w:pPr>
      <w:ins w:id="756" w:author="Don Mendelson" w:date="2017-03-21T08:59:00Z">
        <w:r>
          <w:t xml:space="preserve">Example: </w:t>
        </w:r>
      </w:ins>
      <w:ins w:id="757" w:author="Don Mendelson" w:date="2017-03-21T09:00:00Z">
        <w:r w:rsidRPr="00F73259">
          <w:rPr>
            <w:rStyle w:val="Code"/>
          </w:rPr>
          <w:t>′</w:t>
        </w:r>
      </w:ins>
      <w:ins w:id="758" w:author="Don Mendelson" w:date="2017-03-21T08:59:00Z">
        <w:r w:rsidRPr="00F73259">
          <w:rPr>
            <w:rStyle w:val="Code"/>
          </w:rPr>
          <w:t>a</w:t>
        </w:r>
      </w:ins>
      <w:ins w:id="759" w:author="Don Mendelson" w:date="2017-03-21T09:00:00Z">
        <w:r w:rsidRPr="00F73259">
          <w:rPr>
            <w:rStyle w:val="Code"/>
          </w:rPr>
          <w:t>′</w:t>
        </w:r>
      </w:ins>
    </w:p>
    <w:p w14:paraId="68C48012" w14:textId="47386546" w:rsidR="00D07E81" w:rsidRDefault="00D07E81" w:rsidP="00D07E81">
      <w:pPr>
        <w:pStyle w:val="Heading4"/>
        <w:rPr>
          <w:ins w:id="760" w:author="Don Mendelson" w:date="2017-03-21T09:05:00Z"/>
        </w:rPr>
      </w:pPr>
      <w:ins w:id="761" w:author="Don Mendelson" w:date="2017-03-21T09:05:00Z">
        <w:r>
          <w:t>String literal</w:t>
        </w:r>
      </w:ins>
    </w:p>
    <w:p w14:paraId="5572234E" w14:textId="763F2676" w:rsidR="00D07E81" w:rsidRPr="005F707C" w:rsidRDefault="00D07E81" w:rsidP="00D07E81">
      <w:pPr>
        <w:rPr>
          <w:ins w:id="762" w:author="Don Mendelson" w:date="2017-03-21T09:05:00Z"/>
        </w:rPr>
      </w:pPr>
      <w:ins w:id="763" w:author="Don Mendelson" w:date="2017-03-21T09:05:00Z">
        <w:r>
          <w:t xml:space="preserve">A character literal is of FIX datatype </w:t>
        </w:r>
        <w:r>
          <w:rPr>
            <w:rStyle w:val="Code"/>
          </w:rPr>
          <w:t>String</w:t>
        </w:r>
        <w:r>
          <w:t>. It is delimited by double quotes.</w:t>
        </w:r>
      </w:ins>
      <w:ins w:id="764" w:author="Don Mendelson" w:date="2017-03-21T09:07:00Z">
        <w:r>
          <w:t xml:space="preserve"> </w:t>
        </w:r>
      </w:ins>
    </w:p>
    <w:p w14:paraId="16C14F57" w14:textId="19611D34" w:rsidR="00D07E81" w:rsidRDefault="00BC75EF" w:rsidP="00D07E81">
      <w:pPr>
        <w:rPr>
          <w:ins w:id="765" w:author="Don Mendelson" w:date="2017-03-21T09:12:00Z"/>
          <w:rStyle w:val="Code"/>
          <w:rFonts w:cs="Courier New"/>
        </w:rPr>
      </w:pPr>
      <w:ins w:id="766" w:author="Don Mendelson" w:date="2017-03-21T09:26:00Z">
        <w:r>
          <w:rPr>
            <w:rFonts w:cstheme="majorHAnsi"/>
          </w:rPr>
          <w:t xml:space="preserve">Example: </w:t>
        </w:r>
      </w:ins>
      <w:ins w:id="767" w:author="Don Mendelson" w:date="2017-03-21T09:05:00Z">
        <w:r w:rsidR="00D07E81">
          <w:rPr>
            <w:rFonts w:cstheme="majorHAnsi"/>
          </w:rPr>
          <w:t>″</w:t>
        </w:r>
      </w:ins>
      <w:ins w:id="768" w:author="Don Mendelson" w:date="2017-03-21T09:06:00Z">
        <w:r w:rsidR="00D07E81">
          <w:rPr>
            <w:rStyle w:val="Code"/>
          </w:rPr>
          <w:t>A String literal</w:t>
        </w:r>
        <w:r w:rsidR="00D07E81">
          <w:rPr>
            <w:rStyle w:val="Code"/>
            <w:rFonts w:cs="Courier New"/>
          </w:rPr>
          <w:t>″</w:t>
        </w:r>
      </w:ins>
    </w:p>
    <w:p w14:paraId="48FA9540" w14:textId="2CEF588D" w:rsidR="00D07E81" w:rsidRDefault="00716A36" w:rsidP="00F73259">
      <w:pPr>
        <w:pStyle w:val="Heading4"/>
        <w:rPr>
          <w:ins w:id="769" w:author="Don Mendelson" w:date="2017-03-21T09:13:00Z"/>
        </w:rPr>
      </w:pPr>
      <w:ins w:id="770" w:author="Don Mendelson" w:date="2017-03-21T09:13:00Z">
        <w:r w:rsidRPr="00F73259">
          <w:t>Integer literal</w:t>
        </w:r>
      </w:ins>
    </w:p>
    <w:p w14:paraId="34B5E5CA" w14:textId="1ADF083C" w:rsidR="00716A36" w:rsidRDefault="00716A36">
      <w:pPr>
        <w:rPr>
          <w:ins w:id="771" w:author="Don Mendelson" w:date="2017-03-21T09:16:00Z"/>
        </w:rPr>
      </w:pPr>
      <w:ins w:id="772" w:author="Don Mendelson" w:date="2017-03-21T09:13:00Z">
        <w:r>
          <w:t xml:space="preserve">An integer literal is </w:t>
        </w:r>
      </w:ins>
      <w:ins w:id="773" w:author="Don Mendelson" w:date="2017-03-21T09:17:00Z">
        <w:r>
          <w:t xml:space="preserve">of FIX datatype </w:t>
        </w:r>
        <w:r>
          <w:rPr>
            <w:rStyle w:val="Code"/>
          </w:rPr>
          <w:t>int</w:t>
        </w:r>
        <w:r>
          <w:t xml:space="preserve">. It is </w:t>
        </w:r>
      </w:ins>
      <w:ins w:id="774" w:author="Don Mendelson" w:date="2017-03-21T09:13:00Z">
        <w:r>
          <w:t>a sequence of digits</w:t>
        </w:r>
      </w:ins>
      <w:ins w:id="775" w:author="Don Mendelson" w:date="2017-03-21T09:15:00Z">
        <w:r>
          <w:t xml:space="preserve">, such as </w:t>
        </w:r>
        <w:r w:rsidRPr="00F73259">
          <w:rPr>
            <w:rStyle w:val="Code"/>
          </w:rPr>
          <w:t>123</w:t>
        </w:r>
        <w:r>
          <w:t>.</w:t>
        </w:r>
      </w:ins>
    </w:p>
    <w:p w14:paraId="78D9E921" w14:textId="00316388" w:rsidR="00716A36" w:rsidRPr="00F73259" w:rsidRDefault="00FB5DAC">
      <w:pPr>
        <w:rPr>
          <w:ins w:id="776" w:author="Don Mendelson" w:date="2017-03-21T09:05:00Z"/>
        </w:rPr>
      </w:pPr>
      <w:ins w:id="777" w:author="Don Mendelson" w:date="2017-03-21T09:47:00Z">
        <w:r>
          <w:t>An</w:t>
        </w:r>
      </w:ins>
      <w:ins w:id="778" w:author="Don Mendelson" w:date="2017-03-21T09:16:00Z">
        <w:r w:rsidR="00716A36">
          <w:t xml:space="preserve"> integer literal may be preceded by a</w:t>
        </w:r>
      </w:ins>
      <w:ins w:id="779" w:author="Don Mendelson" w:date="2017-03-21T09:23:00Z">
        <w:r w:rsidR="00BC75EF">
          <w:t xml:space="preserve"> hyphen character that represents the</w:t>
        </w:r>
      </w:ins>
      <w:ins w:id="780" w:author="Don Mendelson" w:date="2017-03-21T09:16:00Z">
        <w:r w:rsidR="00716A36">
          <w:t xml:space="preserve"> unary minus operator, such as </w:t>
        </w:r>
      </w:ins>
      <w:ins w:id="781" w:author="Don Mendelson" w:date="2017-03-21T09:14:00Z">
        <w:r w:rsidR="00716A36" w:rsidRPr="00F73259">
          <w:rPr>
            <w:rStyle w:val="Code"/>
          </w:rPr>
          <w:t>-123</w:t>
        </w:r>
      </w:ins>
      <w:ins w:id="782" w:author="Don Mendelson" w:date="2017-03-21T09:16:00Z">
        <w:r w:rsidR="00716A36">
          <w:t>.</w:t>
        </w:r>
      </w:ins>
    </w:p>
    <w:p w14:paraId="4C55FF07" w14:textId="06CC7F63" w:rsidR="001318CF" w:rsidRDefault="00716A36" w:rsidP="00F73259">
      <w:pPr>
        <w:pStyle w:val="Heading4"/>
        <w:rPr>
          <w:ins w:id="783" w:author="Don Mendelson" w:date="2017-03-21T09:18:00Z"/>
        </w:rPr>
      </w:pPr>
      <w:ins w:id="784" w:author="Don Mendelson" w:date="2017-03-21T09:17:00Z">
        <w:r w:rsidRPr="00F73259">
          <w:t>Decimal literal</w:t>
        </w:r>
      </w:ins>
    </w:p>
    <w:p w14:paraId="6E3FB774" w14:textId="5A830AC6" w:rsidR="00716A36" w:rsidRDefault="00716A36" w:rsidP="00F73259">
      <w:pPr>
        <w:rPr>
          <w:ins w:id="785" w:author="Don Mendelson" w:date="2017-03-21T09:19:00Z"/>
        </w:rPr>
      </w:pPr>
      <w:ins w:id="786" w:author="Don Mendelson" w:date="2017-03-21T09:19:00Z">
        <w:r>
          <w:t>A decimal literal is assignable to FIX datatype</w:t>
        </w:r>
      </w:ins>
      <w:ins w:id="787" w:author="Don Mendelson" w:date="2017-03-21T09:20:00Z">
        <w:r>
          <w:t>s</w:t>
        </w:r>
      </w:ins>
      <w:ins w:id="788" w:author="Don Mendelson" w:date="2017-03-21T09:19:00Z">
        <w:r>
          <w:t xml:space="preserve"> </w:t>
        </w:r>
        <w:r w:rsidRPr="00F73259">
          <w:rPr>
            <w:rStyle w:val="Code"/>
          </w:rPr>
          <w:t xml:space="preserve">float, Price, Amt, </w:t>
        </w:r>
      </w:ins>
      <w:ins w:id="789" w:author="Don Mendelson" w:date="2017-03-21T09:21:00Z">
        <w:r>
          <w:rPr>
            <w:rStyle w:val="Code"/>
          </w:rPr>
          <w:t xml:space="preserve">Qty, </w:t>
        </w:r>
      </w:ins>
      <w:proofErr w:type="spellStart"/>
      <w:ins w:id="790" w:author="Don Mendelson" w:date="2017-03-21T09:19:00Z">
        <w:r w:rsidRPr="00F73259">
          <w:rPr>
            <w:rStyle w:val="Code"/>
          </w:rPr>
          <w:t>PriceOffset</w:t>
        </w:r>
        <w:proofErr w:type="spellEnd"/>
        <w:r w:rsidRPr="00F73259">
          <w:rPr>
            <w:rStyle w:val="Code"/>
          </w:rPr>
          <w:t xml:space="preserve"> </w:t>
        </w:r>
        <w:r w:rsidRPr="00716A36">
          <w:t xml:space="preserve">or </w:t>
        </w:r>
        <w:r w:rsidRPr="00F73259">
          <w:rPr>
            <w:rStyle w:val="Code"/>
          </w:rPr>
          <w:t>Percentage</w:t>
        </w:r>
        <w:r>
          <w:t xml:space="preserve">. It is a sequence of digits followed by a decimal point </w:t>
        </w:r>
      </w:ins>
      <w:ins w:id="791" w:author="Don Mendelson" w:date="2017-03-21T09:25:00Z">
        <w:r w:rsidR="00BC75EF">
          <w:t xml:space="preserve">(period character) </w:t>
        </w:r>
      </w:ins>
      <w:ins w:id="792" w:author="Don Mendelson" w:date="2017-03-21T09:19:00Z">
        <w:r>
          <w:t>and another sequence of digits.</w:t>
        </w:r>
      </w:ins>
      <w:ins w:id="793" w:author="Don Mendelson" w:date="2017-03-21T09:25:00Z">
        <w:r w:rsidR="00BC75EF">
          <w:t xml:space="preserve"> At least one digit must precede and follow the decimal point.</w:t>
        </w:r>
      </w:ins>
      <w:ins w:id="794" w:author="Don Mendelson" w:date="2017-03-21T09:45:00Z">
        <w:r w:rsidR="00FB5DAC">
          <w:t xml:space="preserve"> A decimal </w:t>
        </w:r>
      </w:ins>
      <w:ins w:id="795" w:author="Don Mendelson" w:date="2017-03-21T09:46:00Z">
        <w:r w:rsidR="00FB5DAC">
          <w:t xml:space="preserve">literal </w:t>
        </w:r>
      </w:ins>
      <w:ins w:id="796" w:author="Don Mendelson" w:date="2017-03-21T09:45:00Z">
        <w:r w:rsidR="00FB5DAC">
          <w:t>may be preceded by a unary minus operator (hyphen character).</w:t>
        </w:r>
      </w:ins>
    </w:p>
    <w:p w14:paraId="12C2671F" w14:textId="579B1775" w:rsidR="00716A36" w:rsidRPr="00716A36" w:rsidRDefault="00716A36" w:rsidP="00F73259">
      <w:pPr>
        <w:rPr>
          <w:ins w:id="797" w:author="Don Mendelson" w:date="2017-03-21T08:58:00Z"/>
        </w:rPr>
      </w:pPr>
      <w:ins w:id="798" w:author="Don Mendelson" w:date="2017-03-21T09:22:00Z">
        <w:r>
          <w:t xml:space="preserve">Example: </w:t>
        </w:r>
        <w:r w:rsidRPr="00F73259">
          <w:rPr>
            <w:rStyle w:val="Code"/>
          </w:rPr>
          <w:t>123.456</w:t>
        </w:r>
      </w:ins>
    </w:p>
    <w:p w14:paraId="26E6B520" w14:textId="42C8D06B" w:rsidR="00BC75EF" w:rsidRDefault="00BC75EF" w:rsidP="00F73259">
      <w:pPr>
        <w:pStyle w:val="Heading4"/>
        <w:rPr>
          <w:ins w:id="799" w:author="Don Mendelson" w:date="2017-03-21T09:28:00Z"/>
        </w:rPr>
      </w:pPr>
      <w:ins w:id="800" w:author="Don Mendelson" w:date="2017-03-21T09:28:00Z">
        <w:r>
          <w:lastRenderedPageBreak/>
          <w:t>Date-time literals</w:t>
        </w:r>
      </w:ins>
    </w:p>
    <w:p w14:paraId="2CF074F6" w14:textId="3BB581EF" w:rsidR="00BC75EF" w:rsidRDefault="00BC75EF" w:rsidP="00F73259">
      <w:pPr>
        <w:rPr>
          <w:ins w:id="801" w:author="Don Mendelson" w:date="2017-03-21T09:53:00Z"/>
        </w:rPr>
      </w:pPr>
      <w:ins w:id="802" w:author="Don Mendelson" w:date="2017-03-21T09:28:00Z">
        <w:r>
          <w:t xml:space="preserve">Date, time of day, and date-time literals are delimited by the </w:t>
        </w:r>
        <w:r w:rsidRPr="00F73259">
          <w:rPr>
            <w:rStyle w:val="Code"/>
          </w:rPr>
          <w:t>#</w:t>
        </w:r>
        <w:r>
          <w:t xml:space="preserve"> character.</w:t>
        </w:r>
      </w:ins>
      <w:ins w:id="803" w:author="Don Mendelson" w:date="2017-03-21T09:29:00Z">
        <w:r>
          <w:t xml:space="preserve"> The syntax within the delimiters is governed by standard ISO 8601</w:t>
        </w:r>
      </w:ins>
      <w:ins w:id="804" w:author="Don Mendelson" w:date="2017-03-21T09:30:00Z">
        <w:r>
          <w:t xml:space="preserve"> “Date and time format”.</w:t>
        </w:r>
      </w:ins>
    </w:p>
    <w:p w14:paraId="3D467A54" w14:textId="40522F90" w:rsidR="00FB5DAC" w:rsidRDefault="00FB5DAC" w:rsidP="00F73259">
      <w:pPr>
        <w:pStyle w:val="Heading5"/>
        <w:rPr>
          <w:ins w:id="805" w:author="Don Mendelson" w:date="2017-03-21T09:47:00Z"/>
        </w:rPr>
      </w:pPr>
      <w:ins w:id="806" w:author="Don Mendelson" w:date="2017-03-21T09:54:00Z">
        <w:r>
          <w:t>Date literal</w:t>
        </w:r>
      </w:ins>
    </w:p>
    <w:p w14:paraId="3FBFBDAB" w14:textId="3FEA6C96" w:rsidR="00FB5DAC" w:rsidRDefault="00FB5DAC" w:rsidP="00F73259">
      <w:pPr>
        <w:rPr>
          <w:ins w:id="807" w:author="Don Mendelson" w:date="2017-03-21T09:52:00Z"/>
        </w:rPr>
      </w:pPr>
      <w:ins w:id="808" w:author="Don Mendelson" w:date="2017-03-21T09:48:00Z">
        <w:r>
          <w:t xml:space="preserve">A date literal is of the form YYYY-MM-DD with a hyphen character separating the year, month and day parts. </w:t>
        </w:r>
      </w:ins>
      <w:ins w:id="809" w:author="Don Mendelson" w:date="2017-03-21T09:49:00Z">
        <w:r>
          <w:t>A date literal</w:t>
        </w:r>
      </w:ins>
      <w:ins w:id="810" w:author="Don Mendelson" w:date="2017-03-21T09:48:00Z">
        <w:r>
          <w:t xml:space="preserve"> is </w:t>
        </w:r>
      </w:ins>
      <w:ins w:id="811" w:author="Don Mendelson" w:date="2017-03-21T09:52:00Z">
        <w:r>
          <w:t>of</w:t>
        </w:r>
      </w:ins>
      <w:ins w:id="812" w:author="Don Mendelson" w:date="2017-03-21T09:48:00Z">
        <w:r>
          <w:t xml:space="preserve"> </w:t>
        </w:r>
      </w:ins>
      <w:ins w:id="813" w:author="Don Mendelson" w:date="2017-03-21T09:49:00Z">
        <w:r>
          <w:t xml:space="preserve">FIX </w:t>
        </w:r>
      </w:ins>
      <w:ins w:id="814" w:author="Don Mendelson" w:date="2017-03-21T09:50:00Z">
        <w:r>
          <w:t xml:space="preserve">datatype </w:t>
        </w:r>
        <w:proofErr w:type="spellStart"/>
        <w:r w:rsidRPr="00F73259">
          <w:rPr>
            <w:rStyle w:val="Code"/>
          </w:rPr>
          <w:t>UTCDateOnly</w:t>
        </w:r>
      </w:ins>
      <w:proofErr w:type="spellEnd"/>
      <w:ins w:id="815" w:author="Don Mendelson" w:date="2017-03-21T09:52:00Z">
        <w:r>
          <w:t>.</w:t>
        </w:r>
      </w:ins>
    </w:p>
    <w:p w14:paraId="1F548ACA" w14:textId="1974EBB9" w:rsidR="00FB5DAC" w:rsidRDefault="00FB5DAC" w:rsidP="00F73259">
      <w:pPr>
        <w:rPr>
          <w:ins w:id="816" w:author="Don Mendelson" w:date="2017-03-21T09:28:00Z"/>
        </w:rPr>
      </w:pPr>
      <w:ins w:id="817" w:author="Don Mendelson" w:date="2017-03-21T09:52:00Z">
        <w:r>
          <w:t>Example</w:t>
        </w:r>
      </w:ins>
      <w:ins w:id="818" w:author="Don Mendelson" w:date="2017-03-21T09:53:00Z">
        <w:r>
          <w:t xml:space="preserve"> date</w:t>
        </w:r>
      </w:ins>
      <w:ins w:id="819" w:author="Don Mendelson" w:date="2017-03-21T09:52:00Z">
        <w:r>
          <w:t xml:space="preserve">: </w:t>
        </w:r>
        <w:r w:rsidRPr="00F73259">
          <w:rPr>
            <w:rStyle w:val="Code"/>
          </w:rPr>
          <w:t>#2017-03-21#</w:t>
        </w:r>
      </w:ins>
    </w:p>
    <w:p w14:paraId="6F125B7A" w14:textId="45D80B19" w:rsidR="00FB5DAC" w:rsidRDefault="00FB5DAC" w:rsidP="00FB5DAC">
      <w:pPr>
        <w:pStyle w:val="Heading5"/>
        <w:rPr>
          <w:ins w:id="820" w:author="Don Mendelson" w:date="2017-03-21T09:54:00Z"/>
        </w:rPr>
      </w:pPr>
      <w:ins w:id="821" w:author="Don Mendelson" w:date="2017-03-21T09:54:00Z">
        <w:r>
          <w:t>Time literal</w:t>
        </w:r>
      </w:ins>
    </w:p>
    <w:p w14:paraId="2E4C38E1" w14:textId="0F5B1BFD" w:rsidR="00FB5DAC" w:rsidRDefault="00FB5DAC" w:rsidP="00FB5DAC">
      <w:pPr>
        <w:rPr>
          <w:ins w:id="822" w:author="Don Mendelson" w:date="2017-03-21T09:54:00Z"/>
        </w:rPr>
      </w:pPr>
      <w:ins w:id="823" w:author="Don Mendelson" w:date="2017-03-21T09:54:00Z">
        <w:r>
          <w:t xml:space="preserve">A time of day literal is of the form </w:t>
        </w:r>
      </w:ins>
      <w:ins w:id="824" w:author="Don Mendelson" w:date="2017-03-21T09:56:00Z">
        <w:r w:rsidR="000F3EA5" w:rsidRPr="00F73259">
          <w:t>THH:MM:SS.FFFFFFFFF</w:t>
        </w:r>
      </w:ins>
      <w:ins w:id="825" w:author="Don Mendelson" w:date="2017-03-21T10:04:00Z">
        <w:r w:rsidR="000F3EA5">
          <w:t>TZD</w:t>
        </w:r>
      </w:ins>
      <w:ins w:id="826" w:author="Don Mendelson" w:date="2017-03-21T09:56:00Z">
        <w:r w:rsidR="000F3EA5">
          <w:t xml:space="preserve"> </w:t>
        </w:r>
      </w:ins>
      <w:ins w:id="827" w:author="Don Mendelson" w:date="2017-03-21T09:54:00Z">
        <w:r>
          <w:t xml:space="preserve">with a </w:t>
        </w:r>
      </w:ins>
      <w:ins w:id="828" w:author="Don Mendelson" w:date="2017-03-21T09:56:00Z">
        <w:r w:rsidR="000F3EA5">
          <w:t>colon</w:t>
        </w:r>
      </w:ins>
      <w:ins w:id="829" w:author="Don Mendelson" w:date="2017-03-21T09:54:00Z">
        <w:r>
          <w:t xml:space="preserve"> character separating the </w:t>
        </w:r>
      </w:ins>
      <w:ins w:id="830" w:author="Don Mendelson" w:date="2017-03-21T09:56:00Z">
        <w:r w:rsidR="000F3EA5">
          <w:t>hour</w:t>
        </w:r>
      </w:ins>
      <w:ins w:id="831" w:author="Don Mendelson" w:date="2017-03-21T09:54:00Z">
        <w:r>
          <w:t xml:space="preserve">, </w:t>
        </w:r>
      </w:ins>
      <w:ins w:id="832" w:author="Don Mendelson" w:date="2017-03-21T09:56:00Z">
        <w:r w:rsidR="000F3EA5">
          <w:t>minute</w:t>
        </w:r>
      </w:ins>
      <w:ins w:id="833" w:author="Don Mendelson" w:date="2017-03-21T09:54:00Z">
        <w:r>
          <w:t xml:space="preserve"> and </w:t>
        </w:r>
      </w:ins>
      <w:ins w:id="834" w:author="Don Mendelson" w:date="2017-03-21T09:56:00Z">
        <w:r w:rsidR="000F3EA5">
          <w:t>optional second</w:t>
        </w:r>
      </w:ins>
      <w:ins w:id="835" w:author="Don Mendelson" w:date="2017-03-21T09:54:00Z">
        <w:r>
          <w:t xml:space="preserve"> parts. </w:t>
        </w:r>
      </w:ins>
      <w:ins w:id="836" w:author="Don Mendelson" w:date="2017-03-21T09:56:00Z">
        <w:r w:rsidR="000F3EA5">
          <w:t>An optional fraction of a second follows a decimal point (period character).</w:t>
        </w:r>
      </w:ins>
      <w:ins w:id="837" w:author="Don Mendelson" w:date="2017-03-21T10:00:00Z">
        <w:r w:rsidR="000F3EA5">
          <w:t xml:space="preserve"> It may represent nanosecond precision.</w:t>
        </w:r>
      </w:ins>
      <w:ins w:id="838" w:author="Don Mendelson" w:date="2017-03-21T09:56:00Z">
        <w:r w:rsidR="000F3EA5">
          <w:t xml:space="preserve"> </w:t>
        </w:r>
      </w:ins>
      <w:ins w:id="839" w:author="Don Mendelson" w:date="2017-03-21T10:04:00Z">
        <w:r w:rsidR="000F3EA5">
          <w:t xml:space="preserve">Finally, a time literal contains a </w:t>
        </w:r>
        <w:proofErr w:type="spellStart"/>
        <w:r w:rsidR="000F3EA5">
          <w:t>timezone</w:t>
        </w:r>
        <w:proofErr w:type="spellEnd"/>
        <w:r w:rsidR="000F3EA5">
          <w:t xml:space="preserve"> designator, either the </w:t>
        </w:r>
      </w:ins>
      <w:ins w:id="840" w:author="Don Mendelson" w:date="2017-03-21T10:05:00Z">
        <w:r w:rsidR="006D6A4B">
          <w:t xml:space="preserve">literal Z, or a </w:t>
        </w:r>
        <w:proofErr w:type="spellStart"/>
        <w:r w:rsidR="006D6A4B">
          <w:t>timezone</w:t>
        </w:r>
        <w:proofErr w:type="spellEnd"/>
        <w:r w:rsidR="006D6A4B">
          <w:t xml:space="preserve"> offset from UTC. A </w:t>
        </w:r>
        <w:proofErr w:type="spellStart"/>
        <w:r w:rsidR="006D6A4B">
          <w:t>timezone</w:t>
        </w:r>
        <w:proofErr w:type="spellEnd"/>
        <w:r w:rsidR="006D6A4B">
          <w:t xml:space="preserve"> offset is of the form </w:t>
        </w:r>
      </w:ins>
      <w:ins w:id="841" w:author="Don Mendelson" w:date="2017-03-21T10:06:00Z">
        <w:r w:rsidR="006D6A4B">
          <w:t xml:space="preserve">[+|-]HH:MM. It represents an offset from UTC in hours and minutes. </w:t>
        </w:r>
      </w:ins>
      <w:ins w:id="842" w:author="Don Mendelson" w:date="2017-03-21T09:54:00Z">
        <w:r>
          <w:t xml:space="preserve">A </w:t>
        </w:r>
      </w:ins>
      <w:ins w:id="843" w:author="Don Mendelson" w:date="2017-03-21T09:57:00Z">
        <w:r w:rsidR="000F3EA5">
          <w:t>time</w:t>
        </w:r>
      </w:ins>
      <w:ins w:id="844" w:author="Don Mendelson" w:date="2017-03-21T09:54:00Z">
        <w:r>
          <w:t xml:space="preserve"> literal is of FIX datatype </w:t>
        </w:r>
      </w:ins>
      <w:proofErr w:type="spellStart"/>
      <w:ins w:id="845" w:author="Don Mendelson" w:date="2017-03-21T09:57:00Z">
        <w:r w:rsidR="000F3EA5" w:rsidRPr="000F3EA5">
          <w:rPr>
            <w:rStyle w:val="Code"/>
          </w:rPr>
          <w:t>UTCTimeOnly</w:t>
        </w:r>
      </w:ins>
      <w:proofErr w:type="spellEnd"/>
      <w:ins w:id="846" w:author="Don Mendelson" w:date="2017-03-21T09:54:00Z">
        <w:r>
          <w:t>.</w:t>
        </w:r>
      </w:ins>
    </w:p>
    <w:p w14:paraId="1353CC61" w14:textId="77777777" w:rsidR="000F3EA5" w:rsidRDefault="00FB5DAC" w:rsidP="00FB5DAC">
      <w:pPr>
        <w:rPr>
          <w:ins w:id="847" w:author="Don Mendelson" w:date="2017-03-21T09:57:00Z"/>
        </w:rPr>
      </w:pPr>
      <w:ins w:id="848" w:author="Don Mendelson" w:date="2017-03-21T09:54:00Z">
        <w:r>
          <w:t xml:space="preserve">Example </w:t>
        </w:r>
      </w:ins>
      <w:ins w:id="849" w:author="Don Mendelson" w:date="2017-03-21T09:57:00Z">
        <w:r w:rsidR="000F3EA5">
          <w:t>times</w:t>
        </w:r>
      </w:ins>
      <w:ins w:id="850" w:author="Don Mendelson" w:date="2017-03-21T09:54:00Z">
        <w:r>
          <w:t xml:space="preserve">: </w:t>
        </w:r>
      </w:ins>
    </w:p>
    <w:p w14:paraId="3D2ED665" w14:textId="3B344979" w:rsidR="00FB5DAC" w:rsidRDefault="00FB5DAC" w:rsidP="00FB5DAC">
      <w:pPr>
        <w:rPr>
          <w:ins w:id="851" w:author="Don Mendelson" w:date="2017-03-21T09:58:00Z"/>
          <w:rStyle w:val="Code"/>
        </w:rPr>
      </w:pPr>
      <w:ins w:id="852" w:author="Don Mendelson" w:date="2017-03-21T09:54:00Z">
        <w:r w:rsidRPr="008854B1">
          <w:rPr>
            <w:rStyle w:val="Code"/>
          </w:rPr>
          <w:t>#</w:t>
        </w:r>
      </w:ins>
      <w:ins w:id="853" w:author="Don Mendelson" w:date="2017-03-21T09:57:00Z">
        <w:r w:rsidR="000F3EA5">
          <w:rPr>
            <w:rStyle w:val="Code"/>
          </w:rPr>
          <w:t>T09:58:24.123456789</w:t>
        </w:r>
      </w:ins>
      <w:ins w:id="854" w:author="Don Mendelson" w:date="2017-03-21T10:05:00Z">
        <w:r w:rsidR="006D6A4B">
          <w:rPr>
            <w:rStyle w:val="Code"/>
          </w:rPr>
          <w:t>Z</w:t>
        </w:r>
      </w:ins>
      <w:ins w:id="855" w:author="Don Mendelson" w:date="2017-03-21T09:54:00Z">
        <w:r w:rsidRPr="008854B1">
          <w:rPr>
            <w:rStyle w:val="Code"/>
          </w:rPr>
          <w:t>#</w:t>
        </w:r>
      </w:ins>
    </w:p>
    <w:p w14:paraId="448435BA" w14:textId="79754173" w:rsidR="000F3EA5" w:rsidRDefault="000F3EA5" w:rsidP="000F3EA5">
      <w:pPr>
        <w:rPr>
          <w:ins w:id="856" w:author="Don Mendelson" w:date="2017-03-21T09:58:00Z"/>
          <w:rStyle w:val="Code"/>
        </w:rPr>
      </w:pPr>
      <w:ins w:id="857" w:author="Don Mendelson" w:date="2017-03-21T09:58:00Z">
        <w:r w:rsidRPr="008854B1">
          <w:rPr>
            <w:rStyle w:val="Code"/>
          </w:rPr>
          <w:t>#</w:t>
        </w:r>
        <w:r>
          <w:rPr>
            <w:rStyle w:val="Code"/>
          </w:rPr>
          <w:t>T09:58:24</w:t>
        </w:r>
      </w:ins>
      <w:ins w:id="858" w:author="Don Mendelson" w:date="2017-03-21T10:05:00Z">
        <w:r w:rsidR="006D6A4B">
          <w:rPr>
            <w:rStyle w:val="Code"/>
          </w:rPr>
          <w:t>Z</w:t>
        </w:r>
      </w:ins>
      <w:ins w:id="859" w:author="Don Mendelson" w:date="2017-03-21T09:58:00Z">
        <w:r w:rsidRPr="008854B1">
          <w:rPr>
            <w:rStyle w:val="Code"/>
          </w:rPr>
          <w:t>#</w:t>
        </w:r>
      </w:ins>
    </w:p>
    <w:p w14:paraId="5A09CDCC" w14:textId="0AA5A5B6" w:rsidR="000F3EA5" w:rsidRDefault="000F3EA5" w:rsidP="000F3EA5">
      <w:pPr>
        <w:rPr>
          <w:ins w:id="860" w:author="Don Mendelson" w:date="2017-03-21T09:58:00Z"/>
        </w:rPr>
      </w:pPr>
      <w:ins w:id="861" w:author="Don Mendelson" w:date="2017-03-21T09:58:00Z">
        <w:r w:rsidRPr="008854B1">
          <w:rPr>
            <w:rStyle w:val="Code"/>
          </w:rPr>
          <w:t>#</w:t>
        </w:r>
        <w:r>
          <w:rPr>
            <w:rStyle w:val="Code"/>
          </w:rPr>
          <w:t>T09:58</w:t>
        </w:r>
      </w:ins>
      <w:ins w:id="862" w:author="Don Mendelson" w:date="2017-03-21T10:07:00Z">
        <w:r w:rsidR="006D6A4B">
          <w:rPr>
            <w:rStyle w:val="Code"/>
          </w:rPr>
          <w:t>-06:00</w:t>
        </w:r>
      </w:ins>
      <w:ins w:id="863" w:author="Don Mendelson" w:date="2017-03-21T09:58:00Z">
        <w:r w:rsidRPr="008854B1">
          <w:rPr>
            <w:rStyle w:val="Code"/>
          </w:rPr>
          <w:t>#</w:t>
        </w:r>
      </w:ins>
    </w:p>
    <w:p w14:paraId="03C320E5" w14:textId="094C583D" w:rsidR="000F3EA5" w:rsidRDefault="000F3EA5" w:rsidP="000F3EA5">
      <w:pPr>
        <w:pStyle w:val="Heading5"/>
        <w:rPr>
          <w:ins w:id="864" w:author="Don Mendelson" w:date="2017-03-21T10:01:00Z"/>
        </w:rPr>
      </w:pPr>
      <w:ins w:id="865" w:author="Don Mendelson" w:date="2017-03-21T10:01:00Z">
        <w:r>
          <w:t>Date-time literal</w:t>
        </w:r>
      </w:ins>
    </w:p>
    <w:p w14:paraId="6FD1984D" w14:textId="79FCCF44" w:rsidR="000F3EA5" w:rsidRDefault="000F3EA5" w:rsidP="000F3EA5">
      <w:pPr>
        <w:rPr>
          <w:ins w:id="866" w:author="Don Mendelson" w:date="2017-03-21T10:01:00Z"/>
        </w:rPr>
      </w:pPr>
      <w:ins w:id="867" w:author="Don Mendelson" w:date="2017-03-21T10:01:00Z">
        <w:r>
          <w:t xml:space="preserve">A time of day literal is of the form </w:t>
        </w:r>
      </w:ins>
      <w:ins w:id="868" w:author="Don Mendelson" w:date="2017-03-21T10:02:00Z">
        <w:r>
          <w:t xml:space="preserve">YYYY-MM-DD </w:t>
        </w:r>
      </w:ins>
      <w:ins w:id="869" w:author="Don Mendelson" w:date="2017-03-21T10:01:00Z">
        <w:r w:rsidRPr="00F73259">
          <w:t>THH:MM:SS.FFFFFFFFF</w:t>
        </w:r>
      </w:ins>
      <w:ins w:id="870" w:author="Don Mendelson" w:date="2017-03-21T10:08:00Z">
        <w:r w:rsidR="006D6A4B">
          <w:t>TZD</w:t>
        </w:r>
      </w:ins>
      <w:ins w:id="871" w:author="Don Mendelson" w:date="2017-03-21T10:01:00Z">
        <w:r>
          <w:t xml:space="preserve">. The </w:t>
        </w:r>
      </w:ins>
      <w:ins w:id="872" w:author="Don Mendelson" w:date="2017-03-21T10:03:00Z">
        <w:r>
          <w:t>syntax of the parts</w:t>
        </w:r>
      </w:ins>
      <w:ins w:id="873" w:author="Don Mendelson" w:date="2017-03-21T10:01:00Z">
        <w:r>
          <w:t xml:space="preserve"> are the same as a</w:t>
        </w:r>
      </w:ins>
      <w:ins w:id="874" w:author="Don Mendelson" w:date="2017-03-21T10:03:00Z">
        <w:r>
          <w:t xml:space="preserve"> </w:t>
        </w:r>
      </w:ins>
      <w:ins w:id="875" w:author="Don Mendelson" w:date="2017-03-21T10:01:00Z">
        <w:r>
          <w:t xml:space="preserve">date </w:t>
        </w:r>
      </w:ins>
      <w:ins w:id="876" w:author="Don Mendelson" w:date="2017-03-21T10:03:00Z">
        <w:r>
          <w:t xml:space="preserve">literal followed by a time literal. </w:t>
        </w:r>
      </w:ins>
      <w:ins w:id="877" w:author="Don Mendelson" w:date="2017-03-21T10:01:00Z">
        <w:r>
          <w:t xml:space="preserve">A </w:t>
        </w:r>
      </w:ins>
      <w:ins w:id="878" w:author="Don Mendelson" w:date="2017-03-21T10:03:00Z">
        <w:r>
          <w:t>date-</w:t>
        </w:r>
      </w:ins>
      <w:ins w:id="879" w:author="Don Mendelson" w:date="2017-03-21T10:01:00Z">
        <w:r>
          <w:t xml:space="preserve">time literal is of FIX datatype </w:t>
        </w:r>
        <w:proofErr w:type="spellStart"/>
        <w:r w:rsidRPr="000F3EA5">
          <w:rPr>
            <w:rStyle w:val="Code"/>
          </w:rPr>
          <w:t>UTCTime</w:t>
        </w:r>
      </w:ins>
      <w:ins w:id="880" w:author="Don Mendelson" w:date="2017-03-21T10:03:00Z">
        <w:r>
          <w:rPr>
            <w:rStyle w:val="Code"/>
          </w:rPr>
          <w:t>stamp</w:t>
        </w:r>
      </w:ins>
      <w:proofErr w:type="spellEnd"/>
      <w:ins w:id="881" w:author="Don Mendelson" w:date="2017-03-21T10:01:00Z">
        <w:r>
          <w:t>.</w:t>
        </w:r>
      </w:ins>
    </w:p>
    <w:p w14:paraId="56CCBB21" w14:textId="77777777" w:rsidR="000F3EA5" w:rsidRDefault="000F3EA5" w:rsidP="000F3EA5">
      <w:pPr>
        <w:rPr>
          <w:ins w:id="882" w:author="Don Mendelson" w:date="2017-03-21T10:01:00Z"/>
        </w:rPr>
      </w:pPr>
      <w:ins w:id="883" w:author="Don Mendelson" w:date="2017-03-21T10:01:00Z">
        <w:r>
          <w:t xml:space="preserve">Example times: </w:t>
        </w:r>
      </w:ins>
    </w:p>
    <w:p w14:paraId="0733D641" w14:textId="644274EE" w:rsidR="000F3EA5" w:rsidRDefault="000F3EA5" w:rsidP="000F3EA5">
      <w:pPr>
        <w:rPr>
          <w:ins w:id="884" w:author="Don Mendelson" w:date="2017-03-21T10:01:00Z"/>
          <w:rStyle w:val="Code"/>
        </w:rPr>
      </w:pPr>
      <w:ins w:id="885" w:author="Don Mendelson" w:date="2017-03-21T10:01:00Z">
        <w:r w:rsidRPr="008854B1">
          <w:rPr>
            <w:rStyle w:val="Code"/>
          </w:rPr>
          <w:t>#</w:t>
        </w:r>
      </w:ins>
      <w:ins w:id="886" w:author="Don Mendelson" w:date="2017-03-21T10:08:00Z">
        <w:r w:rsidR="006D6A4B" w:rsidRPr="008854B1">
          <w:rPr>
            <w:rStyle w:val="Code"/>
          </w:rPr>
          <w:t>2017-03-21</w:t>
        </w:r>
      </w:ins>
      <w:ins w:id="887" w:author="Don Mendelson" w:date="2017-03-21T10:01:00Z">
        <w:r>
          <w:rPr>
            <w:rStyle w:val="Code"/>
          </w:rPr>
          <w:t>T09:58:24.123456789</w:t>
        </w:r>
      </w:ins>
      <w:ins w:id="888" w:author="Don Mendelson" w:date="2017-03-21T10:08:00Z">
        <w:r w:rsidR="006D6A4B">
          <w:rPr>
            <w:rStyle w:val="Code"/>
          </w:rPr>
          <w:t>Z</w:t>
        </w:r>
      </w:ins>
      <w:ins w:id="889" w:author="Don Mendelson" w:date="2017-03-21T10:01:00Z">
        <w:r w:rsidRPr="008854B1">
          <w:rPr>
            <w:rStyle w:val="Code"/>
          </w:rPr>
          <w:t>#</w:t>
        </w:r>
      </w:ins>
    </w:p>
    <w:p w14:paraId="6AAF395A" w14:textId="3B96D49B" w:rsidR="000F3EA5" w:rsidRDefault="000F3EA5" w:rsidP="000F3EA5">
      <w:pPr>
        <w:rPr>
          <w:ins w:id="890" w:author="Don Mendelson" w:date="2017-03-21T10:01:00Z"/>
          <w:rStyle w:val="Code"/>
        </w:rPr>
      </w:pPr>
      <w:ins w:id="891" w:author="Don Mendelson" w:date="2017-03-21T10:01:00Z">
        <w:r w:rsidRPr="008854B1">
          <w:rPr>
            <w:rStyle w:val="Code"/>
          </w:rPr>
          <w:t>#</w:t>
        </w:r>
      </w:ins>
      <w:ins w:id="892" w:author="Don Mendelson" w:date="2017-03-21T10:08:00Z">
        <w:r w:rsidR="006D6A4B" w:rsidRPr="008854B1">
          <w:rPr>
            <w:rStyle w:val="Code"/>
          </w:rPr>
          <w:t>2017-03-21</w:t>
        </w:r>
      </w:ins>
      <w:ins w:id="893" w:author="Don Mendelson" w:date="2017-03-21T10:01:00Z">
        <w:r>
          <w:rPr>
            <w:rStyle w:val="Code"/>
          </w:rPr>
          <w:t>T09:58:24</w:t>
        </w:r>
      </w:ins>
      <w:ins w:id="894" w:author="Don Mendelson" w:date="2017-03-21T10:08:00Z">
        <w:r w:rsidR="006D6A4B">
          <w:rPr>
            <w:rStyle w:val="Code"/>
          </w:rPr>
          <w:t>Z</w:t>
        </w:r>
      </w:ins>
      <w:ins w:id="895" w:author="Don Mendelson" w:date="2017-03-21T10:01:00Z">
        <w:r w:rsidRPr="008854B1">
          <w:rPr>
            <w:rStyle w:val="Code"/>
          </w:rPr>
          <w:t>#</w:t>
        </w:r>
      </w:ins>
    </w:p>
    <w:p w14:paraId="5F38254F" w14:textId="47B33EEF" w:rsidR="000F3EA5" w:rsidRDefault="000F3EA5" w:rsidP="000F3EA5">
      <w:pPr>
        <w:rPr>
          <w:ins w:id="896" w:author="Don Mendelson" w:date="2017-03-21T10:01:00Z"/>
        </w:rPr>
      </w:pPr>
      <w:ins w:id="897" w:author="Don Mendelson" w:date="2017-03-21T10:01:00Z">
        <w:r w:rsidRPr="008854B1">
          <w:rPr>
            <w:rStyle w:val="Code"/>
          </w:rPr>
          <w:t>#</w:t>
        </w:r>
      </w:ins>
      <w:ins w:id="898" w:author="Don Mendelson" w:date="2017-03-21T10:08:00Z">
        <w:r w:rsidR="006D6A4B" w:rsidRPr="008854B1">
          <w:rPr>
            <w:rStyle w:val="Code"/>
          </w:rPr>
          <w:t>2017-03-21</w:t>
        </w:r>
      </w:ins>
      <w:ins w:id="899" w:author="Don Mendelson" w:date="2017-03-21T10:01:00Z">
        <w:r>
          <w:rPr>
            <w:rStyle w:val="Code"/>
          </w:rPr>
          <w:t>T09:58</w:t>
        </w:r>
      </w:ins>
      <w:ins w:id="900" w:author="Don Mendelson" w:date="2017-03-21T10:08:00Z">
        <w:r w:rsidR="006D6A4B">
          <w:rPr>
            <w:rStyle w:val="Code"/>
          </w:rPr>
          <w:t>-06:00</w:t>
        </w:r>
      </w:ins>
      <w:ins w:id="901" w:author="Don Mendelson" w:date="2017-03-21T10:01:00Z">
        <w:r w:rsidRPr="008854B1">
          <w:rPr>
            <w:rStyle w:val="Code"/>
          </w:rPr>
          <w:t>#</w:t>
        </w:r>
      </w:ins>
    </w:p>
    <w:p w14:paraId="6A31376D" w14:textId="0C236BB1" w:rsidR="006D6A4B" w:rsidRDefault="006D6A4B" w:rsidP="006D6A4B">
      <w:pPr>
        <w:pStyle w:val="Heading5"/>
        <w:rPr>
          <w:ins w:id="902" w:author="Don Mendelson" w:date="2017-03-21T10:09:00Z"/>
        </w:rPr>
      </w:pPr>
      <w:ins w:id="903" w:author="Don Mendelson" w:date="2017-03-21T10:09:00Z">
        <w:r>
          <w:t>Duration literal</w:t>
        </w:r>
      </w:ins>
    </w:p>
    <w:p w14:paraId="01A5D066" w14:textId="75BF8EA6" w:rsidR="006D6A4B" w:rsidRDefault="006D6A4B" w:rsidP="006D6A4B">
      <w:pPr>
        <w:autoSpaceDE w:val="0"/>
        <w:autoSpaceDN w:val="0"/>
        <w:adjustRightInd w:val="0"/>
        <w:spacing w:before="0" w:after="0"/>
        <w:rPr>
          <w:ins w:id="904" w:author="Don Mendelson" w:date="2017-03-21T10:15:00Z"/>
        </w:rPr>
      </w:pPr>
      <w:ins w:id="905" w:author="Don Mendelson" w:date="2017-03-21T10:09:00Z">
        <w:r>
          <w:t xml:space="preserve">A duration literal is of the form </w:t>
        </w:r>
      </w:ins>
      <w:ins w:id="906" w:author="Don Mendelson" w:date="2017-03-21T10:10:00Z">
        <w:r>
          <w:t>P</w:t>
        </w:r>
        <w:r w:rsidRPr="00F73259">
          <w:t>YMWDTHMS.</w:t>
        </w:r>
      </w:ins>
      <w:ins w:id="907" w:author="Don Mendelson" w:date="2017-03-21T10:12:00Z">
        <w:r>
          <w:t xml:space="preserve"> </w:t>
        </w:r>
      </w:ins>
      <w:ins w:id="908" w:author="Don Mendelson" w:date="2017-03-21T10:17:00Z">
        <w:r w:rsidR="002F2FA5">
          <w:t xml:space="preserve">In all cases, </w:t>
        </w:r>
      </w:ins>
      <w:ins w:id="909" w:author="Don Mendelson" w:date="2017-03-21T10:18:00Z">
        <w:r w:rsidR="002F2FA5">
          <w:t xml:space="preserve">‘P’ is a prefix, and ‘T’ separates date units from time of day units. </w:t>
        </w:r>
      </w:ins>
      <w:ins w:id="910" w:author="Don Mendelson" w:date="2017-03-21T10:12:00Z">
        <w:r>
          <w:t>The units of time are represent</w:t>
        </w:r>
      </w:ins>
      <w:ins w:id="911" w:author="Don Mendelson" w:date="2017-03-21T10:13:00Z">
        <w:r>
          <w:t>ed</w:t>
        </w:r>
      </w:ins>
      <w:ins w:id="912" w:author="Don Mendelson" w:date="2017-03-21T10:12:00Z">
        <w:r>
          <w:t xml:space="preserve"> by literal Y=year, M=month, W=week, D=day, H=hour, M=minute, S=second. Each </w:t>
        </w:r>
      </w:ins>
      <w:ins w:id="913" w:author="Don Mendelson" w:date="2017-03-21T10:13:00Z">
        <w:r>
          <w:t>unit is optional, but they may be used in an</w:t>
        </w:r>
      </w:ins>
      <w:ins w:id="914" w:author="Don Mendelson" w:date="2017-03-21T10:14:00Z">
        <w:r>
          <w:t>y combination.</w:t>
        </w:r>
      </w:ins>
    </w:p>
    <w:p w14:paraId="3CCC0C3E" w14:textId="77777777" w:rsidR="00FF60DB" w:rsidRDefault="00FF60DB" w:rsidP="00F73259">
      <w:pPr>
        <w:autoSpaceDE w:val="0"/>
        <w:autoSpaceDN w:val="0"/>
        <w:adjustRightInd w:val="0"/>
        <w:spacing w:before="0" w:after="0"/>
        <w:rPr>
          <w:ins w:id="915" w:author="Don Mendelson" w:date="2017-03-21T14:46:00Z"/>
        </w:rPr>
      </w:pPr>
    </w:p>
    <w:p w14:paraId="7D283FB7" w14:textId="2DBCBDD9" w:rsidR="006D6A4B" w:rsidRDefault="006D6A4B" w:rsidP="00F73259">
      <w:pPr>
        <w:autoSpaceDE w:val="0"/>
        <w:autoSpaceDN w:val="0"/>
        <w:adjustRightInd w:val="0"/>
        <w:spacing w:before="0" w:after="0"/>
        <w:rPr>
          <w:ins w:id="916" w:author="Don Mendelson" w:date="2017-03-21T10:15:00Z"/>
        </w:rPr>
      </w:pPr>
      <w:ins w:id="917" w:author="Don Mendelson" w:date="2017-03-21T10:14:00Z">
        <w:r>
          <w:t>Currently, there is no FIX datatype that represents duration, but a duration literal may be used</w:t>
        </w:r>
      </w:ins>
      <w:ins w:id="918" w:author="Don Mendelson" w:date="2017-03-21T10:15:00Z">
        <w:r>
          <w:t xml:space="preserve"> with date and time literals</w:t>
        </w:r>
      </w:ins>
      <w:ins w:id="919" w:author="Don Mendelson" w:date="2017-03-21T10:14:00Z">
        <w:r>
          <w:t xml:space="preserve"> in date and time expression</w:t>
        </w:r>
      </w:ins>
      <w:ins w:id="920" w:author="Don Mendelson" w:date="2017-03-21T10:15:00Z">
        <w:r>
          <w:t>s</w:t>
        </w:r>
      </w:ins>
      <w:ins w:id="921" w:author="Don Mendelson" w:date="2017-03-21T10:14:00Z">
        <w:r>
          <w:t xml:space="preserve"> in the DSL</w:t>
        </w:r>
      </w:ins>
      <w:ins w:id="922" w:author="Don Mendelson" w:date="2017-03-21T10:15:00Z">
        <w:r>
          <w:t>.</w:t>
        </w:r>
      </w:ins>
    </w:p>
    <w:p w14:paraId="13B9E319" w14:textId="77777777" w:rsidR="003767DF" w:rsidRDefault="003767DF" w:rsidP="00F73259">
      <w:pPr>
        <w:autoSpaceDE w:val="0"/>
        <w:autoSpaceDN w:val="0"/>
        <w:adjustRightInd w:val="0"/>
        <w:spacing w:before="0" w:after="0"/>
        <w:rPr>
          <w:ins w:id="923" w:author="Don Mendelson" w:date="2017-03-21T10:09:00Z"/>
        </w:rPr>
      </w:pPr>
    </w:p>
    <w:p w14:paraId="0C214319" w14:textId="39118135" w:rsidR="006D6A4B" w:rsidRDefault="006D6A4B" w:rsidP="006D6A4B">
      <w:pPr>
        <w:rPr>
          <w:ins w:id="924" w:author="Don Mendelson" w:date="2017-03-21T10:09:00Z"/>
        </w:rPr>
      </w:pPr>
      <w:ins w:id="925" w:author="Don Mendelson" w:date="2017-03-21T10:09:00Z">
        <w:r>
          <w:t xml:space="preserve">Example </w:t>
        </w:r>
      </w:ins>
      <w:ins w:id="926" w:author="Don Mendelson" w:date="2017-03-21T10:15:00Z">
        <w:r w:rsidR="003767DF">
          <w:t>durations</w:t>
        </w:r>
      </w:ins>
      <w:ins w:id="927" w:author="Don Mendelson" w:date="2017-03-21T10:09:00Z">
        <w:r>
          <w:t xml:space="preserve">: </w:t>
        </w:r>
      </w:ins>
    </w:p>
    <w:p w14:paraId="7317D40C" w14:textId="3E64B745" w:rsidR="006D6A4B" w:rsidRDefault="003767DF" w:rsidP="006D6A4B">
      <w:pPr>
        <w:rPr>
          <w:ins w:id="928" w:author="Don Mendelson" w:date="2017-03-21T10:09:00Z"/>
          <w:rStyle w:val="Code"/>
        </w:rPr>
      </w:pPr>
      <w:ins w:id="929" w:author="Don Mendelson" w:date="2017-03-21T10:16:00Z">
        <w:r w:rsidRPr="00F73259">
          <w:t>7 days:</w:t>
        </w:r>
        <w:r>
          <w:rPr>
            <w:rStyle w:val="Code"/>
          </w:rPr>
          <w:t xml:space="preserve"> </w:t>
        </w:r>
      </w:ins>
      <w:ins w:id="930" w:author="Don Mendelson" w:date="2017-03-21T10:09:00Z">
        <w:r w:rsidR="006D6A4B" w:rsidRPr="008854B1">
          <w:rPr>
            <w:rStyle w:val="Code"/>
          </w:rPr>
          <w:t>#</w:t>
        </w:r>
      </w:ins>
      <w:ins w:id="931" w:author="Don Mendelson" w:date="2017-03-21T10:15:00Z">
        <w:r>
          <w:rPr>
            <w:rStyle w:val="Code"/>
          </w:rPr>
          <w:t>P7D</w:t>
        </w:r>
      </w:ins>
      <w:ins w:id="932" w:author="Don Mendelson" w:date="2017-03-21T10:09:00Z">
        <w:r w:rsidR="006D6A4B" w:rsidRPr="008854B1">
          <w:rPr>
            <w:rStyle w:val="Code"/>
          </w:rPr>
          <w:t>#</w:t>
        </w:r>
      </w:ins>
    </w:p>
    <w:p w14:paraId="742EB283" w14:textId="283CFDF2" w:rsidR="006D6A4B" w:rsidRDefault="003767DF" w:rsidP="006D6A4B">
      <w:pPr>
        <w:rPr>
          <w:ins w:id="933" w:author="Don Mendelson" w:date="2017-03-21T10:09:00Z"/>
          <w:rStyle w:val="Code"/>
        </w:rPr>
      </w:pPr>
      <w:ins w:id="934" w:author="Don Mendelson" w:date="2017-03-21T10:16:00Z">
        <w:r w:rsidRPr="00F73259">
          <w:t>1 hour 30 minutes:</w:t>
        </w:r>
        <w:r>
          <w:rPr>
            <w:rStyle w:val="Code"/>
          </w:rPr>
          <w:t xml:space="preserve"> </w:t>
        </w:r>
      </w:ins>
      <w:ins w:id="935" w:author="Don Mendelson" w:date="2017-03-21T10:09:00Z">
        <w:r w:rsidR="006D6A4B" w:rsidRPr="008854B1">
          <w:rPr>
            <w:rStyle w:val="Code"/>
          </w:rPr>
          <w:t>#</w:t>
        </w:r>
      </w:ins>
      <w:ins w:id="936" w:author="Don Mendelson" w:date="2017-03-21T10:15:00Z">
        <w:r>
          <w:rPr>
            <w:rStyle w:val="Code"/>
          </w:rPr>
          <w:t>P</w:t>
        </w:r>
      </w:ins>
      <w:ins w:id="937" w:author="Don Mendelson" w:date="2017-03-21T10:16:00Z">
        <w:r>
          <w:rPr>
            <w:rStyle w:val="Code"/>
          </w:rPr>
          <w:t>T</w:t>
        </w:r>
      </w:ins>
      <w:ins w:id="938" w:author="Don Mendelson" w:date="2017-03-21T10:15:00Z">
        <w:r>
          <w:rPr>
            <w:rStyle w:val="Code"/>
          </w:rPr>
          <w:t>1H30M</w:t>
        </w:r>
      </w:ins>
      <w:ins w:id="939" w:author="Don Mendelson" w:date="2017-03-21T10:09:00Z">
        <w:r w:rsidR="006D6A4B" w:rsidRPr="008854B1">
          <w:rPr>
            <w:rStyle w:val="Code"/>
          </w:rPr>
          <w:t>#</w:t>
        </w:r>
      </w:ins>
    </w:p>
    <w:p w14:paraId="4A239581" w14:textId="6D5D444A" w:rsidR="00BC75EF" w:rsidRDefault="003767DF" w:rsidP="00F73259">
      <w:pPr>
        <w:rPr>
          <w:ins w:id="940" w:author="Don Mendelson" w:date="2017-03-21T14:46:00Z"/>
          <w:rStyle w:val="Code"/>
        </w:rPr>
      </w:pPr>
      <w:ins w:id="941" w:author="Don Mendelson" w:date="2017-03-21T10:16:00Z">
        <w:r w:rsidRPr="00F73259">
          <w:t>10 seconds:</w:t>
        </w:r>
        <w:r>
          <w:rPr>
            <w:rStyle w:val="Code"/>
          </w:rPr>
          <w:t xml:space="preserve"> </w:t>
        </w:r>
      </w:ins>
      <w:ins w:id="942" w:author="Don Mendelson" w:date="2017-03-21T10:09:00Z">
        <w:r w:rsidR="006D6A4B" w:rsidRPr="008854B1">
          <w:rPr>
            <w:rStyle w:val="Code"/>
          </w:rPr>
          <w:t>#</w:t>
        </w:r>
      </w:ins>
      <w:ins w:id="943" w:author="Don Mendelson" w:date="2017-03-21T10:16:00Z">
        <w:r>
          <w:rPr>
            <w:rStyle w:val="Code"/>
          </w:rPr>
          <w:t>P</w:t>
        </w:r>
      </w:ins>
      <w:ins w:id="944" w:author="Don Mendelson" w:date="2017-03-21T10:09:00Z">
        <w:r>
          <w:rPr>
            <w:rStyle w:val="Code"/>
          </w:rPr>
          <w:t>T</w:t>
        </w:r>
      </w:ins>
      <w:ins w:id="945" w:author="Don Mendelson" w:date="2017-03-21T10:27:00Z">
        <w:r w:rsidR="00E10549">
          <w:rPr>
            <w:rStyle w:val="Code"/>
          </w:rPr>
          <w:t>1</w:t>
        </w:r>
      </w:ins>
      <w:ins w:id="946" w:author="Don Mendelson" w:date="2017-03-21T10:09:00Z">
        <w:r>
          <w:rPr>
            <w:rStyle w:val="Code"/>
          </w:rPr>
          <w:t>0S</w:t>
        </w:r>
        <w:r w:rsidR="006D6A4B" w:rsidRPr="008854B1">
          <w:rPr>
            <w:rStyle w:val="Code"/>
          </w:rPr>
          <w:t>#</w:t>
        </w:r>
      </w:ins>
    </w:p>
    <w:p w14:paraId="41C6EA8B" w14:textId="77777777" w:rsidR="00FF60DB" w:rsidRDefault="00FF60DB" w:rsidP="00F73259">
      <w:pPr>
        <w:rPr>
          <w:ins w:id="947" w:author="Don Mendelson" w:date="2017-03-21T14:46:00Z"/>
          <w:rStyle w:val="Code"/>
        </w:rPr>
      </w:pPr>
    </w:p>
    <w:p w14:paraId="2E11BBF3" w14:textId="58FFB6FA" w:rsidR="00FF60DB" w:rsidRPr="00BC75EF" w:rsidRDefault="00FF60DB" w:rsidP="00F73259">
      <w:pPr>
        <w:rPr>
          <w:ins w:id="948" w:author="Don Mendelson" w:date="2017-03-21T09:27:00Z"/>
        </w:rPr>
      </w:pPr>
      <w:ins w:id="949" w:author="Don Mendelson" w:date="2017-03-21T14:46:00Z">
        <w:r w:rsidRPr="00F73259">
          <w:t>N.B.</w:t>
        </w:r>
        <w:r>
          <w:t xml:space="preserve"> Month duration is recognized by the </w:t>
        </w:r>
      </w:ins>
      <w:ins w:id="950" w:author="Don Mendelson" w:date="2017-03-21T14:47:00Z">
        <w:r>
          <w:t xml:space="preserve">ISO 8601 </w:t>
        </w:r>
      </w:ins>
      <w:ins w:id="951" w:author="Don Mendelson" w:date="2017-03-21T14:46:00Z">
        <w:r>
          <w:t>syntax, but since months are of different numbers of day</w:t>
        </w:r>
      </w:ins>
      <w:ins w:id="952" w:author="Don Mendelson" w:date="2017-03-21T14:48:00Z">
        <w:r>
          <w:t>s</w:t>
        </w:r>
      </w:ins>
      <w:ins w:id="953" w:author="Don Mendelson" w:date="2017-03-21T14:46:00Z">
        <w:r>
          <w:t>, the resulting duration is indeterminate without</w:t>
        </w:r>
      </w:ins>
      <w:ins w:id="954" w:author="Don Mendelson" w:date="2017-03-21T14:48:00Z">
        <w:r>
          <w:t xml:space="preserve"> some context about how to count days.</w:t>
        </w:r>
      </w:ins>
    </w:p>
    <w:p w14:paraId="3AD8EB04" w14:textId="13650E6A" w:rsidR="001318CF" w:rsidRDefault="00BC75EF" w:rsidP="00F73259">
      <w:pPr>
        <w:pStyle w:val="Heading4"/>
        <w:rPr>
          <w:ins w:id="955" w:author="Don Mendelson" w:date="2017-03-21T08:56:00Z"/>
        </w:rPr>
      </w:pPr>
      <w:ins w:id="956" w:author="Don Mendelson" w:date="2017-03-21T08:58:00Z">
        <w:r>
          <w:lastRenderedPageBreak/>
          <w:t>Code literal</w:t>
        </w:r>
      </w:ins>
    </w:p>
    <w:p w14:paraId="3880EC07" w14:textId="046C8C00" w:rsidR="005F707C" w:rsidRDefault="005F707C" w:rsidP="00F73259">
      <w:pPr>
        <w:rPr>
          <w:ins w:id="957" w:author="Don Mendelson" w:date="2017-03-21T10:24:00Z"/>
        </w:rPr>
      </w:pPr>
      <w:r>
        <w:t>A code of a code set,</w:t>
      </w:r>
      <w:ins w:id="958" w:author="Don Mendelson" w:date="2017-03-21T10:23:00Z">
        <w:r w:rsidR="002F2FA5">
          <w:t xml:space="preserve"> is</w:t>
        </w:r>
      </w:ins>
      <w:r>
        <w:t xml:space="preserve"> designated by its </w:t>
      </w:r>
      <w:del w:id="959" w:author="Don Mendelson" w:date="2017-03-21T08:46:00Z">
        <w:r w:rsidRPr="00264A9F" w:rsidDel="00326D10">
          <w:rPr>
            <w:rStyle w:val="Code"/>
          </w:rPr>
          <w:delText>SymbolicName</w:delText>
        </w:r>
      </w:del>
      <w:proofErr w:type="spellStart"/>
      <w:ins w:id="960" w:author="Don Mendelson" w:date="2017-03-31T12:07:00Z">
        <w:r w:rsidR="00A17814">
          <w:rPr>
            <w:rStyle w:val="Code"/>
          </w:rPr>
          <w:t>Name</w:t>
        </w:r>
      </w:ins>
      <w:ins w:id="961" w:author="Don Mendelson" w:date="2017-03-21T08:46:00Z">
        <w:r w:rsidR="00326D10">
          <w:rPr>
            <w:rStyle w:val="Code"/>
          </w:rPr>
          <w:t>name</w:t>
        </w:r>
      </w:ins>
      <w:proofErr w:type="spellEnd"/>
      <w:ins w:id="962" w:author="Don Mendelson" w:date="2017-03-21T10:23:00Z">
        <w:r w:rsidR="002F2FA5">
          <w:rPr>
            <w:rStyle w:val="Code"/>
          </w:rPr>
          <w:t xml:space="preserve"> </w:t>
        </w:r>
        <w:r w:rsidR="002F2FA5" w:rsidRPr="00F73259">
          <w:t>preceded by the</w:t>
        </w:r>
        <w:r w:rsidR="002F2FA5">
          <w:rPr>
            <w:rStyle w:val="Code"/>
          </w:rPr>
          <w:t xml:space="preserve"> ^ </w:t>
        </w:r>
        <w:r w:rsidR="002F2FA5" w:rsidRPr="00F73259">
          <w:t>character</w:t>
        </w:r>
      </w:ins>
      <w:r>
        <w:t>.</w:t>
      </w:r>
      <w:ins w:id="963" w:author="Don Mendelson" w:date="2017-03-21T10:25:00Z">
        <w:r w:rsidR="00E10549">
          <w:t xml:space="preserve"> The code set that contains the code is generally inferred by </w:t>
        </w:r>
      </w:ins>
      <w:ins w:id="964" w:author="Don Mendelson" w:date="2017-03-21T10:26:00Z">
        <w:r w:rsidR="00E10549">
          <w:t xml:space="preserve">a field </w:t>
        </w:r>
      </w:ins>
      <w:ins w:id="965" w:author="Don Mendelson" w:date="2017-03-21T10:25:00Z">
        <w:r w:rsidR="00E10549">
          <w:t>scope within an expression.</w:t>
        </w:r>
      </w:ins>
    </w:p>
    <w:p w14:paraId="1C3B61C8" w14:textId="165C6708" w:rsidR="002F2FA5" w:rsidRDefault="002F2FA5" w:rsidP="00F73259">
      <w:ins w:id="966" w:author="Don Mendelson" w:date="2017-03-21T10:24:00Z">
        <w:r>
          <w:t>Example</w:t>
        </w:r>
      </w:ins>
      <w:ins w:id="967" w:author="Don Mendelson" w:date="2017-03-21T10:25:00Z">
        <w:r>
          <w:t xml:space="preserve"> code of </w:t>
        </w:r>
        <w:proofErr w:type="spellStart"/>
        <w:r w:rsidR="00E10549">
          <w:t>OrdType</w:t>
        </w:r>
        <w:proofErr w:type="spellEnd"/>
        <w:r w:rsidR="00E10549">
          <w:t xml:space="preserve"> code set</w:t>
        </w:r>
      </w:ins>
      <w:ins w:id="968" w:author="Don Mendelson" w:date="2017-03-21T10:24:00Z">
        <w:r>
          <w:t xml:space="preserve">: </w:t>
        </w:r>
      </w:ins>
      <w:ins w:id="969" w:author="Don Mendelson" w:date="2017-03-21T10:25:00Z">
        <w:r w:rsidRPr="00F73259">
          <w:rPr>
            <w:rStyle w:val="Code"/>
          </w:rPr>
          <w:t>^</w:t>
        </w:r>
        <w:proofErr w:type="spellStart"/>
        <w:r w:rsidRPr="00F73259">
          <w:rPr>
            <w:rStyle w:val="Code"/>
          </w:rPr>
          <w:t>StopLimit</w:t>
        </w:r>
      </w:ins>
      <w:proofErr w:type="spellEnd"/>
    </w:p>
    <w:p w14:paraId="63913B5B" w14:textId="2F883EE6" w:rsidR="006B239D" w:rsidRDefault="006B239D" w:rsidP="00C87386">
      <w:pPr>
        <w:pStyle w:val="Heading3"/>
        <w:rPr>
          <w:ins w:id="970" w:author="Don Mendelson" w:date="2017-03-21T10:36:00Z"/>
        </w:rPr>
      </w:pPr>
      <w:bookmarkStart w:id="971" w:name="_Toc480980618"/>
      <w:ins w:id="972" w:author="Don Mendelson" w:date="2017-03-21T10:36:00Z">
        <w:r>
          <w:t>Variables</w:t>
        </w:r>
        <w:bookmarkEnd w:id="971"/>
      </w:ins>
    </w:p>
    <w:p w14:paraId="23581867" w14:textId="2B98026F" w:rsidR="006B239D" w:rsidRDefault="006B239D" w:rsidP="006B239D">
      <w:pPr>
        <w:rPr>
          <w:ins w:id="973" w:author="Don Mendelson" w:date="2017-03-21T10:37:00Z"/>
        </w:rPr>
      </w:pPr>
      <w:ins w:id="974" w:author="Don Mendelson" w:date="2017-03-21T10:37:00Z">
        <w:r>
          <w:t>A variable is named value that is independent of sent and received messages.</w:t>
        </w:r>
      </w:ins>
      <w:ins w:id="975" w:author="Don Mendelson" w:date="2017-03-21T10:38:00Z">
        <w:r>
          <w:t xml:space="preserve"> A variable has a name and a value of any FIX datatype. A </w:t>
        </w:r>
      </w:ins>
      <w:ins w:id="976" w:author="Don Mendelson" w:date="2017-03-21T10:50:00Z">
        <w:r w:rsidR="002D2BC5">
          <w:t xml:space="preserve">state </w:t>
        </w:r>
      </w:ins>
      <w:ins w:id="977" w:author="Don Mendelson" w:date="2017-03-21T10:38:00Z">
        <w:r>
          <w:t>variable is created and populated by an assignment expression (see below).</w:t>
        </w:r>
      </w:ins>
      <w:ins w:id="978" w:author="Don Mendelson" w:date="2017-03-21T10:49:00Z">
        <w:r w:rsidR="002D2BC5">
          <w:t xml:space="preserve"> The datatype of a </w:t>
        </w:r>
      </w:ins>
      <w:ins w:id="979" w:author="Don Mendelson" w:date="2017-03-21T10:50:00Z">
        <w:r w:rsidR="002D2BC5">
          <w:t xml:space="preserve">state </w:t>
        </w:r>
      </w:ins>
      <w:ins w:id="980" w:author="Don Mendelson" w:date="2017-03-21T10:49:00Z">
        <w:r w:rsidR="002D2BC5">
          <w:t>variable is set by the assignment.</w:t>
        </w:r>
      </w:ins>
    </w:p>
    <w:p w14:paraId="771E6752" w14:textId="60B38F67" w:rsidR="005F707C" w:rsidRPr="005F707C" w:rsidDel="00326D10" w:rsidRDefault="005F707C" w:rsidP="00F73259">
      <w:pPr>
        <w:pStyle w:val="Heading4"/>
        <w:rPr>
          <w:moveFrom w:id="981" w:author="Don Mendelson" w:date="2017-03-21T08:47:00Z"/>
        </w:rPr>
      </w:pPr>
      <w:moveFromRangeStart w:id="982" w:author="Don Mendelson" w:date="2017-03-21T08:47:00Z" w:name="move477849385"/>
      <w:moveFrom w:id="983" w:author="Don Mendelson" w:date="2017-03-21T08:47:00Z">
        <w:r w:rsidDel="00326D10">
          <w:t>Any literal value of a FIX datatype.</w:t>
        </w:r>
      </w:moveFrom>
    </w:p>
    <w:moveFromRangeEnd w:id="982"/>
    <w:p w14:paraId="1FCF4847" w14:textId="07EA734C" w:rsidR="00893578" w:rsidRDefault="00893578" w:rsidP="00F73259">
      <w:pPr>
        <w:pStyle w:val="Heading4"/>
      </w:pPr>
      <w:r>
        <w:t>Variable names</w:t>
      </w:r>
    </w:p>
    <w:p w14:paraId="5C83ECF6" w14:textId="7BFC4261" w:rsidR="006B239D" w:rsidRDefault="006B239D" w:rsidP="006B239D">
      <w:pPr>
        <w:rPr>
          <w:ins w:id="984" w:author="Don Mendelson" w:date="2017-03-21T10:37:00Z"/>
        </w:rPr>
      </w:pPr>
      <w:ins w:id="985" w:author="Don Mendelson" w:date="2017-03-21T10:37:00Z">
        <w:r>
          <w:t>The following entities must have distinct names to be used in conditional or assignment expressions.</w:t>
        </w:r>
      </w:ins>
      <w:ins w:id="986" w:author="Don Mendelson" w:date="2017-03-21T10:46:00Z">
        <w:r w:rsidR="002D2BC5">
          <w:t xml:space="preserve"> </w:t>
        </w:r>
      </w:ins>
    </w:p>
    <w:p w14:paraId="4C267BF9" w14:textId="77777777" w:rsidR="006B239D" w:rsidRDefault="006B239D" w:rsidP="006B239D">
      <w:pPr>
        <w:pStyle w:val="ListParagraph"/>
        <w:numPr>
          <w:ilvl w:val="0"/>
          <w:numId w:val="35"/>
        </w:numPr>
        <w:rPr>
          <w:ins w:id="987" w:author="Don Mendelson" w:date="2017-03-21T10:37:00Z"/>
        </w:rPr>
      </w:pPr>
      <w:ins w:id="988" w:author="Don Mendelson" w:date="2017-03-21T10:37:00Z">
        <w:r>
          <w:t>A field used as a state variable of an actor.</w:t>
        </w:r>
      </w:ins>
    </w:p>
    <w:p w14:paraId="7B6EDACB" w14:textId="77777777" w:rsidR="006B239D" w:rsidRDefault="006B239D" w:rsidP="006B239D">
      <w:pPr>
        <w:pStyle w:val="ListParagraph"/>
        <w:numPr>
          <w:ilvl w:val="0"/>
          <w:numId w:val="35"/>
        </w:numPr>
        <w:rPr>
          <w:ins w:id="989" w:author="Don Mendelson" w:date="2017-03-21T10:37:00Z"/>
        </w:rPr>
      </w:pPr>
      <w:ins w:id="990" w:author="Don Mendelson" w:date="2017-03-21T10:37:00Z">
        <w:r>
          <w:t>The current state of a state machine, belonging to an actor.</w:t>
        </w:r>
      </w:ins>
    </w:p>
    <w:p w14:paraId="66CC87B1" w14:textId="77777777" w:rsidR="006B239D" w:rsidRPr="00385969" w:rsidRDefault="006B239D" w:rsidP="006B239D">
      <w:pPr>
        <w:pStyle w:val="ListParagraph"/>
        <w:numPr>
          <w:ilvl w:val="0"/>
          <w:numId w:val="35"/>
        </w:numPr>
        <w:rPr>
          <w:ins w:id="991" w:author="Don Mendelson" w:date="2017-03-21T10:37:00Z"/>
        </w:rPr>
      </w:pPr>
      <w:ins w:id="992" w:author="Don Mendelson" w:date="2017-03-21T10:37:00Z">
        <w:r>
          <w:t>A timer that belongs to an actor.</w:t>
        </w:r>
      </w:ins>
    </w:p>
    <w:p w14:paraId="36B256D2" w14:textId="063CA2A4" w:rsidR="00893578" w:rsidDel="006B239D" w:rsidRDefault="005F707C" w:rsidP="00893578">
      <w:pPr>
        <w:rPr>
          <w:del w:id="993" w:author="Don Mendelson" w:date="2017-03-21T10:36:00Z"/>
        </w:rPr>
      </w:pPr>
      <w:del w:id="994" w:author="Don Mendelson" w:date="2017-03-21T10:32:00Z">
        <w:r w:rsidDel="008C0BCF">
          <w:delText xml:space="preserve">Variables are mutable entities. </w:delText>
        </w:r>
      </w:del>
      <w:del w:id="995" w:author="Don Mendelson" w:date="2017-03-21T10:36:00Z">
        <w:r w:rsidR="00816751" w:rsidDel="006B239D">
          <w:delText xml:space="preserve">The following entities </w:delText>
        </w:r>
      </w:del>
      <w:del w:id="996" w:author="Don Mendelson" w:date="2017-03-21T10:32:00Z">
        <w:r w:rsidR="00816751" w:rsidDel="008C0BCF">
          <w:delText xml:space="preserve">should </w:delText>
        </w:r>
      </w:del>
      <w:del w:id="997" w:author="Don Mendelson" w:date="2017-03-21T10:36:00Z">
        <w:r w:rsidR="00816751" w:rsidDel="006B239D">
          <w:delText xml:space="preserve">have distinct names to be used in </w:delText>
        </w:r>
        <w:r w:rsidDel="006B239D">
          <w:delText xml:space="preserve">conditional or assignment </w:delText>
        </w:r>
        <w:r w:rsidR="00816751" w:rsidDel="006B239D">
          <w:delText>expressions.</w:delText>
        </w:r>
      </w:del>
    </w:p>
    <w:p w14:paraId="7634EDE9" w14:textId="0CD9A95D" w:rsidR="00816751" w:rsidDel="008C0BCF" w:rsidRDefault="00816751" w:rsidP="00816751">
      <w:pPr>
        <w:pStyle w:val="ListParagraph"/>
        <w:numPr>
          <w:ilvl w:val="0"/>
          <w:numId w:val="35"/>
        </w:numPr>
        <w:rPr>
          <w:del w:id="998" w:author="Don Mendelson" w:date="2017-03-21T10:31:00Z"/>
        </w:rPr>
      </w:pPr>
      <w:del w:id="999" w:author="Don Mendelson" w:date="2017-03-21T10:31:00Z">
        <w:r w:rsidDel="008C0BCF">
          <w:delText>A field in a received message. A field may belong to a component or repeating group. In the case of a repeating group, expressions may need to refer a</w:delText>
        </w:r>
        <w:r w:rsidR="00FB30A6" w:rsidDel="008C0BCF">
          <w:delText>n</w:delText>
        </w:r>
        <w:r w:rsidDel="008C0BCF">
          <w:delText xml:space="preserve"> </w:delText>
        </w:r>
        <w:r w:rsidR="00FB30A6" w:rsidDel="008C0BCF">
          <w:delText>indexed</w:delText>
        </w:r>
        <w:r w:rsidDel="008C0BCF">
          <w:delText xml:space="preserve"> entry in the group or set a rule </w:delText>
        </w:r>
        <w:r w:rsidR="00FB30A6" w:rsidDel="008C0BCF">
          <w:delText>regarding</w:delText>
        </w:r>
        <w:r w:rsidDel="008C0BCF">
          <w:delText xml:space="preserve"> all instances.</w:delText>
        </w:r>
      </w:del>
    </w:p>
    <w:p w14:paraId="2C7D0C59" w14:textId="1543112E" w:rsidR="00816751" w:rsidDel="008C0BCF" w:rsidRDefault="00816751" w:rsidP="00816751">
      <w:pPr>
        <w:pStyle w:val="ListParagraph"/>
        <w:numPr>
          <w:ilvl w:val="0"/>
          <w:numId w:val="35"/>
        </w:numPr>
        <w:rPr>
          <w:del w:id="1000" w:author="Don Mendelson" w:date="2017-03-21T10:31:00Z"/>
        </w:rPr>
      </w:pPr>
      <w:del w:id="1001" w:author="Don Mendelson" w:date="2017-03-21T10:31:00Z">
        <w:r w:rsidDel="008C0BCF">
          <w:delText>A field of a message to be sent in a scenario.</w:delText>
        </w:r>
      </w:del>
    </w:p>
    <w:p w14:paraId="09E32021" w14:textId="5F3817B0" w:rsidR="00816751" w:rsidDel="006B239D" w:rsidRDefault="00816751" w:rsidP="00816751">
      <w:pPr>
        <w:pStyle w:val="ListParagraph"/>
        <w:numPr>
          <w:ilvl w:val="0"/>
          <w:numId w:val="35"/>
        </w:numPr>
        <w:rPr>
          <w:del w:id="1002" w:author="Don Mendelson" w:date="2017-03-21T10:36:00Z"/>
        </w:rPr>
      </w:pPr>
      <w:del w:id="1003" w:author="Don Mendelson" w:date="2017-03-21T10:36:00Z">
        <w:r w:rsidDel="006B239D">
          <w:delText>A field used as a state variable of an actor.</w:delText>
        </w:r>
      </w:del>
    </w:p>
    <w:p w14:paraId="33093B00" w14:textId="205E2289" w:rsidR="00816751" w:rsidDel="006B239D" w:rsidRDefault="00816751" w:rsidP="00816751">
      <w:pPr>
        <w:pStyle w:val="ListParagraph"/>
        <w:numPr>
          <w:ilvl w:val="0"/>
          <w:numId w:val="35"/>
        </w:numPr>
        <w:rPr>
          <w:del w:id="1004" w:author="Don Mendelson" w:date="2017-03-21T10:36:00Z"/>
        </w:rPr>
      </w:pPr>
      <w:del w:id="1005" w:author="Don Mendelson" w:date="2017-03-21T10:36:00Z">
        <w:r w:rsidDel="006B239D">
          <w:delText>The current state of a state machine, belonging to an actor.</w:delText>
        </w:r>
      </w:del>
    </w:p>
    <w:p w14:paraId="48449C08" w14:textId="518015C6" w:rsidR="008C0BCF" w:rsidRDefault="00816751" w:rsidP="00F73259">
      <w:pPr>
        <w:rPr>
          <w:ins w:id="1006" w:author="Don Mendelson" w:date="2017-03-21T10:34:00Z"/>
        </w:rPr>
      </w:pPr>
      <w:del w:id="1007" w:author="Don Mendelson" w:date="2017-03-21T10:36:00Z">
        <w:r w:rsidDel="006B239D">
          <w:delText>A timer that belongs to an actor.</w:delText>
        </w:r>
      </w:del>
      <w:ins w:id="1008" w:author="Don Mendelson" w:date="2017-03-21T10:32:00Z">
        <w:r w:rsidR="008C0BCF">
          <w:t xml:space="preserve">Variable names are always prefixed by the character </w:t>
        </w:r>
        <w:r w:rsidR="008C0BCF" w:rsidRPr="00F73259">
          <w:rPr>
            <w:rStyle w:val="Code"/>
          </w:rPr>
          <w:t>$</w:t>
        </w:r>
        <w:r w:rsidR="008C0BCF">
          <w:t>.</w:t>
        </w:r>
      </w:ins>
      <w:ins w:id="1009" w:author="Don Mendelson" w:date="2017-03-21T10:34:00Z">
        <w:r w:rsidR="008C0BCF">
          <w:t xml:space="preserve"> </w:t>
        </w:r>
      </w:ins>
      <w:ins w:id="1010" w:author="Don Mendelson" w:date="2017-03-21T14:50:00Z">
        <w:r w:rsidR="00FF60DB">
          <w:t xml:space="preserve">Any meaningful name may be used; there is no need to conform to FIX message element names. </w:t>
        </w:r>
      </w:ins>
      <w:ins w:id="1011" w:author="Don Mendelson" w:date="2017-03-21T10:34:00Z">
        <w:r w:rsidR="008C0BCF">
          <w:t xml:space="preserve">All names must begin with a letter, and the rest of the name may contain </w:t>
        </w:r>
      </w:ins>
      <w:ins w:id="1012" w:author="Don Mendelson" w:date="2017-03-21T10:51:00Z">
        <w:r w:rsidR="002D2BC5">
          <w:t xml:space="preserve">upper or lower case </w:t>
        </w:r>
      </w:ins>
      <w:ins w:id="1013" w:author="Don Mendelson" w:date="2017-03-21T10:34:00Z">
        <w:r w:rsidR="008C0BCF">
          <w:t>letters, digits, or the underscore character.</w:t>
        </w:r>
      </w:ins>
      <w:ins w:id="1014" w:author="Don Mendelson" w:date="2017-03-21T10:43:00Z">
        <w:r w:rsidR="006B239D">
          <w:t xml:space="preserve"> </w:t>
        </w:r>
      </w:ins>
      <w:ins w:id="1015" w:author="Don Mendelson" w:date="2017-03-21T10:46:00Z">
        <w:r w:rsidR="002D2BC5">
          <w:t>A name may consist of multiple qualifiers, each separated by a dot (period character). The first qualifier should correspond to an actor name. Variables may be grouped within actor context by further qualifiers.</w:t>
        </w:r>
      </w:ins>
    </w:p>
    <w:p w14:paraId="0C99CC61" w14:textId="585CD1D1" w:rsidR="008C0BCF" w:rsidRDefault="008C0BCF" w:rsidP="00F73259">
      <w:pPr>
        <w:rPr>
          <w:ins w:id="1016" w:author="Don Mendelson" w:date="2017-03-21T10:45:00Z"/>
          <w:rStyle w:val="Code"/>
        </w:rPr>
      </w:pPr>
      <w:ins w:id="1017" w:author="Don Mendelson" w:date="2017-03-21T10:35:00Z">
        <w:r>
          <w:t>Example of a variable</w:t>
        </w:r>
      </w:ins>
      <w:ins w:id="1018" w:author="Don Mendelson" w:date="2017-03-21T10:43:00Z">
        <w:r w:rsidR="006B239D">
          <w:t xml:space="preserve"> name</w:t>
        </w:r>
      </w:ins>
      <w:ins w:id="1019" w:author="Don Mendelson" w:date="2017-03-21T10:35:00Z">
        <w:r>
          <w:t xml:space="preserve">: </w:t>
        </w:r>
        <w:r w:rsidRPr="00F73259">
          <w:rPr>
            <w:rStyle w:val="Code"/>
          </w:rPr>
          <w:t>$</w:t>
        </w:r>
      </w:ins>
      <w:proofErr w:type="spellStart"/>
      <w:ins w:id="1020" w:author="Don Mendelson" w:date="2017-03-21T10:48:00Z">
        <w:r w:rsidR="002D2BC5">
          <w:rPr>
            <w:rStyle w:val="Code"/>
          </w:rPr>
          <w:t>myactor.</w:t>
        </w:r>
      </w:ins>
      <w:ins w:id="1021" w:author="Don Mendelson" w:date="2017-03-21T10:43:00Z">
        <w:r w:rsidR="006B239D" w:rsidRPr="00F73259">
          <w:rPr>
            <w:rStyle w:val="Code"/>
          </w:rPr>
          <w:t>total</w:t>
        </w:r>
      </w:ins>
      <w:ins w:id="1022" w:author="Don Mendelson" w:date="2017-03-21T10:50:00Z">
        <w:r w:rsidR="002D2BC5">
          <w:rPr>
            <w:rStyle w:val="Code"/>
          </w:rPr>
          <w:t>Qty</w:t>
        </w:r>
      </w:ins>
      <w:proofErr w:type="spellEnd"/>
    </w:p>
    <w:p w14:paraId="0A62B522" w14:textId="1E3B8519" w:rsidR="008C0BCF" w:rsidRDefault="008C0BCF" w:rsidP="00F73259">
      <w:pPr>
        <w:pStyle w:val="Heading3"/>
        <w:rPr>
          <w:ins w:id="1023" w:author="Don Mendelson" w:date="2017-03-21T10:31:00Z"/>
        </w:rPr>
      </w:pPr>
      <w:bookmarkStart w:id="1024" w:name="_Toc480980619"/>
      <w:ins w:id="1025" w:author="Don Mendelson" w:date="2017-03-21T10:30:00Z">
        <w:r>
          <w:t>Message element</w:t>
        </w:r>
      </w:ins>
      <w:ins w:id="1026" w:author="Don Mendelson" w:date="2017-03-21T10:31:00Z">
        <w:r>
          <w:t xml:space="preserve"> reference</w:t>
        </w:r>
      </w:ins>
      <w:ins w:id="1027" w:author="Don Mendelson" w:date="2017-03-21T10:30:00Z">
        <w:r>
          <w:t>s</w:t>
        </w:r>
      </w:ins>
      <w:bookmarkEnd w:id="1024"/>
    </w:p>
    <w:p w14:paraId="16D60FF7" w14:textId="488B6A14" w:rsidR="00D2023A" w:rsidRDefault="00730D1B" w:rsidP="008C0BCF">
      <w:pPr>
        <w:rPr>
          <w:ins w:id="1028" w:author="Don Mendelson" w:date="2017-03-21T11:15:00Z"/>
        </w:rPr>
      </w:pPr>
      <w:ins w:id="1029" w:author="Don Mendelson" w:date="2017-03-21T12:04:00Z">
        <w:r>
          <w:t>The DSL syntax allows access to fields in received messages and population of field in messages to be sent.</w:t>
        </w:r>
      </w:ins>
    </w:p>
    <w:p w14:paraId="4FD4F1AB" w14:textId="3190AF1A" w:rsidR="00D2023A" w:rsidRDefault="00D2023A" w:rsidP="00F73259">
      <w:pPr>
        <w:pStyle w:val="Heading4"/>
        <w:rPr>
          <w:ins w:id="1030" w:author="Don Mendelson" w:date="2017-03-21T12:03:00Z"/>
        </w:rPr>
      </w:pPr>
      <w:ins w:id="1031" w:author="Don Mendelson" w:date="2017-03-21T11:14:00Z">
        <w:r>
          <w:t>Field names</w:t>
        </w:r>
      </w:ins>
    </w:p>
    <w:p w14:paraId="169A4B3E" w14:textId="59D30268" w:rsidR="00730D1B" w:rsidRPr="00730D1B" w:rsidRDefault="00730D1B">
      <w:pPr>
        <w:rPr>
          <w:ins w:id="1032" w:author="Don Mendelson" w:date="2017-03-21T10:31:00Z"/>
        </w:rPr>
      </w:pPr>
      <w:ins w:id="1033" w:author="Don Mendelson" w:date="2017-03-21T12:03:00Z">
        <w:r>
          <w:t>The following entities must have distinct names to be used in conditional or assignment expressions.</w:t>
        </w:r>
      </w:ins>
    </w:p>
    <w:p w14:paraId="7A51BB97" w14:textId="64CDE6F2" w:rsidR="00D2023A" w:rsidRDefault="00D2023A">
      <w:pPr>
        <w:pStyle w:val="ListParagraph"/>
        <w:numPr>
          <w:ilvl w:val="0"/>
          <w:numId w:val="35"/>
        </w:numPr>
        <w:rPr>
          <w:ins w:id="1034" w:author="Don Mendelson" w:date="2017-03-21T11:15:00Z"/>
        </w:rPr>
      </w:pPr>
      <w:ins w:id="1035" w:author="Don Mendelson" w:date="2017-03-21T11:15:00Z">
        <w:r>
          <w:t>A field</w:t>
        </w:r>
        <w:r w:rsidR="00730D1B">
          <w:t xml:space="preserve"> at the root level of a message</w:t>
        </w:r>
      </w:ins>
    </w:p>
    <w:p w14:paraId="5FB1C371" w14:textId="7D6015B8" w:rsidR="00D2023A" w:rsidRDefault="00D2023A" w:rsidP="00D2023A">
      <w:pPr>
        <w:pStyle w:val="ListParagraph"/>
        <w:numPr>
          <w:ilvl w:val="0"/>
          <w:numId w:val="35"/>
        </w:numPr>
        <w:rPr>
          <w:ins w:id="1036" w:author="Don Mendelson" w:date="2017-03-21T11:14:00Z"/>
        </w:rPr>
      </w:pPr>
      <w:ins w:id="1037" w:author="Don Mendelson" w:date="2017-03-21T11:15:00Z">
        <w:r>
          <w:t>A field contained by a</w:t>
        </w:r>
      </w:ins>
      <w:ins w:id="1038" w:author="Don Mendelson" w:date="2017-03-21T11:14:00Z">
        <w:r>
          <w:t xml:space="preserve"> repeating group. In the case of a repeating group, </w:t>
        </w:r>
      </w:ins>
      <w:ins w:id="1039" w:author="Don Mendelson" w:date="2017-03-21T11:16:00Z">
        <w:r>
          <w:t>an entry is</w:t>
        </w:r>
      </w:ins>
      <w:ins w:id="1040" w:author="Don Mendelson" w:date="2017-03-21T11:14:00Z">
        <w:r>
          <w:t xml:space="preserve"> indexed </w:t>
        </w:r>
      </w:ins>
      <w:ins w:id="1041" w:author="Don Mendelson" w:date="2017-03-21T11:17:00Z">
        <w:r>
          <w:t>or an entry may be selected by a conditional expression (see below</w:t>
        </w:r>
      </w:ins>
      <w:ins w:id="1042" w:author="Don Mendelson" w:date="2017-03-21T14:51:00Z">
        <w:r w:rsidR="00FF60DB">
          <w:t>)</w:t>
        </w:r>
      </w:ins>
      <w:ins w:id="1043" w:author="Don Mendelson" w:date="2017-03-21T11:17:00Z">
        <w:r>
          <w:t>.</w:t>
        </w:r>
      </w:ins>
    </w:p>
    <w:p w14:paraId="6C427D1C" w14:textId="684FFF75" w:rsidR="00D2023A" w:rsidRDefault="00133DDF" w:rsidP="00F73259">
      <w:pPr>
        <w:rPr>
          <w:ins w:id="1044" w:author="Don Mendelson" w:date="2017-03-21T12:16:00Z"/>
        </w:rPr>
      </w:pPr>
      <w:ins w:id="1045" w:author="Don Mendelson" w:date="2017-03-21T12:14:00Z">
        <w:r>
          <w:t xml:space="preserve">The high-level qualifier for a received message is </w:t>
        </w:r>
        <w:r w:rsidRPr="00F73259">
          <w:rPr>
            <w:rStyle w:val="Code"/>
          </w:rPr>
          <w:t>in</w:t>
        </w:r>
        <w:r>
          <w:t xml:space="preserve">, and the high-level qualifier for an outbound message is </w:t>
        </w:r>
        <w:r w:rsidRPr="00F73259">
          <w:rPr>
            <w:rStyle w:val="Code"/>
          </w:rPr>
          <w:t>out</w:t>
        </w:r>
        <w:r>
          <w:t>.</w:t>
        </w:r>
      </w:ins>
      <w:ins w:id="1046" w:author="Don Mendelson" w:date="2017-03-21T12:15:00Z">
        <w:r>
          <w:t xml:space="preserve"> In implementations, the scope of a message may be implicit</w:t>
        </w:r>
      </w:ins>
      <w:ins w:id="1047" w:author="Don Mendelson" w:date="2017-03-21T12:16:00Z">
        <w:r>
          <w:t>, making the high-level qualifier unnecessary. Then a field can simply be referenced by name.</w:t>
        </w:r>
      </w:ins>
      <w:ins w:id="1048" w:author="Don Mendelson" w:date="2017-03-21T14:52:00Z">
        <w:r w:rsidR="00D41A23">
          <w:t xml:space="preserve"> However, qualification is needed </w:t>
        </w:r>
        <w:r w:rsidR="00D41A23">
          <w:lastRenderedPageBreak/>
          <w:t xml:space="preserve">if for example, an expression about a field in an outgoing </w:t>
        </w:r>
      </w:ins>
      <w:ins w:id="1049" w:author="Don Mendelson" w:date="2017-03-21T14:53:00Z">
        <w:r w:rsidR="00D41A23">
          <w:t xml:space="preserve">response </w:t>
        </w:r>
      </w:ins>
      <w:ins w:id="1050" w:author="Don Mendelson" w:date="2017-03-21T14:52:00Z">
        <w:r w:rsidR="00D41A23">
          <w:t>message refers to a field in its inbound request.</w:t>
        </w:r>
      </w:ins>
    </w:p>
    <w:p w14:paraId="715BF8AF" w14:textId="61DD45EC" w:rsidR="00133DDF" w:rsidRDefault="00133DDF" w:rsidP="00F73259">
      <w:pPr>
        <w:rPr>
          <w:ins w:id="1051" w:author="Don Mendelson" w:date="2017-03-21T14:54:00Z"/>
          <w:rStyle w:val="Code"/>
        </w:rPr>
      </w:pPr>
      <w:ins w:id="1052" w:author="Don Mendelson" w:date="2017-03-21T12:16:00Z">
        <w:r>
          <w:t xml:space="preserve">Example: </w:t>
        </w:r>
      </w:ins>
      <w:proofErr w:type="spellStart"/>
      <w:ins w:id="1053" w:author="Don Mendelson" w:date="2017-03-21T12:17:00Z">
        <w:r w:rsidRPr="00F73259">
          <w:rPr>
            <w:rStyle w:val="Code"/>
            <w:highlight w:val="lightGray"/>
          </w:rPr>
          <w:t>TradSesStatus</w:t>
        </w:r>
      </w:ins>
      <w:proofErr w:type="spellEnd"/>
    </w:p>
    <w:p w14:paraId="00D06979" w14:textId="54FEFAB9" w:rsidR="00D41A23" w:rsidRPr="00F73259" w:rsidRDefault="00D41A23" w:rsidP="00F73259">
      <w:pPr>
        <w:pStyle w:val="Heading4"/>
        <w:rPr>
          <w:ins w:id="1054" w:author="Don Mendelson" w:date="2017-03-21T12:17:00Z"/>
        </w:rPr>
      </w:pPr>
      <w:ins w:id="1055" w:author="Don Mendelson" w:date="2017-03-21T14:54:00Z">
        <w:r w:rsidRPr="00F73259">
          <w:t>Repeating group entry selection</w:t>
        </w:r>
      </w:ins>
    </w:p>
    <w:p w14:paraId="0756F175" w14:textId="200C88C6" w:rsidR="00133DDF" w:rsidRDefault="00133DDF" w:rsidP="00F73259">
      <w:pPr>
        <w:rPr>
          <w:ins w:id="1056" w:author="Don Mendelson" w:date="2017-03-21T12:19:00Z"/>
        </w:rPr>
      </w:pPr>
      <w:ins w:id="1057" w:author="Don Mendelson" w:date="2017-03-21T12:18:00Z">
        <w:r>
          <w:t>If a field is within a repeating group, then a</w:t>
        </w:r>
      </w:ins>
      <w:ins w:id="1058" w:author="Don Mendelson" w:date="2017-03-21T12:19:00Z">
        <w:r>
          <w:t>n</w:t>
        </w:r>
      </w:ins>
      <w:ins w:id="1059" w:author="Don Mendelson" w:date="2017-03-21T12:18:00Z">
        <w:r>
          <w:t xml:space="preserve"> entry in the group must be selected to retrieve the value of the field. This can be done in two ways.</w:t>
        </w:r>
      </w:ins>
      <w:ins w:id="1060" w:author="Don Mendelson" w:date="2017-03-21T12:19:00Z">
        <w:r>
          <w:t xml:space="preserve"> The first way is by using a one-based index</w:t>
        </w:r>
      </w:ins>
      <w:ins w:id="1061" w:author="Don Mendelson" w:date="2017-03-21T12:37:00Z">
        <w:r w:rsidR="00830F02">
          <w:t xml:space="preserve"> (ordinal number)</w:t>
        </w:r>
      </w:ins>
      <w:ins w:id="1062" w:author="Don Mendelson" w:date="2017-03-21T12:19:00Z">
        <w:r>
          <w:t xml:space="preserve"> to select an entry.</w:t>
        </w:r>
      </w:ins>
      <w:ins w:id="1063" w:author="Don Mendelson" w:date="2017-03-21T12:28:00Z">
        <w:r w:rsidR="00830F02">
          <w:t xml:space="preserve"> The index is surrounded by square brackets. The repeating group and field names are separated by a dot (period character).</w:t>
        </w:r>
      </w:ins>
    </w:p>
    <w:p w14:paraId="2EB3BAF7" w14:textId="70092A3C" w:rsidR="00133DDF" w:rsidRDefault="00133DDF" w:rsidP="00F73259">
      <w:pPr>
        <w:rPr>
          <w:ins w:id="1064" w:author="Don Mendelson" w:date="2017-03-21T12:18:00Z"/>
        </w:rPr>
      </w:pPr>
      <w:ins w:id="1065" w:author="Don Mendelson" w:date="2017-03-21T12:20:00Z">
        <w:r>
          <w:t>Example</w:t>
        </w:r>
      </w:ins>
      <w:ins w:id="1066" w:author="Don Mendelson" w:date="2017-03-21T12:21:00Z">
        <w:r>
          <w:t xml:space="preserve"> refers to the </w:t>
        </w:r>
        <w:proofErr w:type="spellStart"/>
        <w:r>
          <w:t>MDEntryType</w:t>
        </w:r>
        <w:proofErr w:type="spellEnd"/>
        <w:r>
          <w:t xml:space="preserve"> </w:t>
        </w:r>
      </w:ins>
      <w:ins w:id="1067" w:author="Don Mendelson" w:date="2017-03-21T12:30:00Z">
        <w:r w:rsidR="00830F02">
          <w:t>field</w:t>
        </w:r>
      </w:ins>
      <w:ins w:id="1068" w:author="Don Mendelson" w:date="2017-03-21T12:21:00Z">
        <w:r>
          <w:t xml:space="preserve"> in the second entry of </w:t>
        </w:r>
      </w:ins>
      <w:ins w:id="1069" w:author="Don Mendelson" w:date="2017-03-21T12:22:00Z">
        <w:r>
          <w:t>its</w:t>
        </w:r>
      </w:ins>
      <w:ins w:id="1070" w:author="Don Mendelson" w:date="2017-03-21T12:21:00Z">
        <w:r>
          <w:t xml:space="preserve"> repeating group</w:t>
        </w:r>
      </w:ins>
      <w:ins w:id="1071" w:author="Don Mendelson" w:date="2017-03-21T12:20:00Z">
        <w:r>
          <w:t xml:space="preserve">: </w:t>
        </w:r>
        <w:proofErr w:type="spellStart"/>
        <w:r w:rsidRPr="00F73259">
          <w:rPr>
            <w:rStyle w:val="Code"/>
          </w:rPr>
          <w:t>MDIncGrp</w:t>
        </w:r>
        <w:proofErr w:type="spellEnd"/>
        <w:r w:rsidRPr="00F73259">
          <w:rPr>
            <w:rStyle w:val="Code"/>
          </w:rPr>
          <w:t>[2].</w:t>
        </w:r>
      </w:ins>
      <w:proofErr w:type="spellStart"/>
      <w:ins w:id="1072" w:author="Don Mendelson" w:date="2017-03-21T12:21:00Z">
        <w:r w:rsidRPr="00F73259">
          <w:rPr>
            <w:rStyle w:val="Code"/>
          </w:rPr>
          <w:t>MDEntryType</w:t>
        </w:r>
      </w:ins>
      <w:proofErr w:type="spellEnd"/>
    </w:p>
    <w:p w14:paraId="6AF7B1DA" w14:textId="21B9BFDF" w:rsidR="00133DDF" w:rsidRDefault="00133DDF" w:rsidP="00F73259">
      <w:pPr>
        <w:rPr>
          <w:ins w:id="1073" w:author="Don Mendelson" w:date="2017-03-21T12:43:00Z"/>
        </w:rPr>
      </w:pPr>
      <w:ins w:id="1074" w:author="Don Mendelson" w:date="2017-03-21T12:22:00Z">
        <w:r>
          <w:t>The second method of accessing a repeating group entry is by using a</w:t>
        </w:r>
      </w:ins>
      <w:ins w:id="1075" w:author="Don Mendelson" w:date="2017-03-21T13:57:00Z">
        <w:r w:rsidR="007B254B">
          <w:t>n</w:t>
        </w:r>
      </w:ins>
      <w:ins w:id="1076" w:author="Don Mendelson" w:date="2017-03-21T12:22:00Z">
        <w:r>
          <w:t xml:space="preserve"> </w:t>
        </w:r>
      </w:ins>
      <w:ins w:id="1077" w:author="Don Mendelson" w:date="2017-03-21T13:51:00Z">
        <w:r w:rsidR="007B254B">
          <w:t>equality</w:t>
        </w:r>
      </w:ins>
      <w:ins w:id="1078" w:author="Don Mendelson" w:date="2017-03-21T12:22:00Z">
        <w:r>
          <w:t xml:space="preserve"> expression</w:t>
        </w:r>
      </w:ins>
      <w:ins w:id="1079" w:author="Don Mendelson" w:date="2017-03-21T13:51:00Z">
        <w:r w:rsidR="007B254B">
          <w:t xml:space="preserve"> using a second field in the group as a key</w:t>
        </w:r>
      </w:ins>
      <w:ins w:id="1080" w:author="Don Mendelson" w:date="2017-03-21T12:22:00Z">
        <w:r>
          <w:t>.</w:t>
        </w:r>
      </w:ins>
      <w:ins w:id="1081" w:author="Don Mendelson" w:date="2017-03-21T12:30:00Z">
        <w:r w:rsidR="00830F02">
          <w:t xml:space="preserve"> </w:t>
        </w:r>
      </w:ins>
      <w:ins w:id="1082" w:author="Don Mendelson" w:date="2017-03-21T14:54:00Z">
        <w:r w:rsidR="00D41A23">
          <w:t>The</w:t>
        </w:r>
      </w:ins>
      <w:ins w:id="1083" w:author="Don Mendelson" w:date="2017-03-21T12:30:00Z">
        <w:r w:rsidR="00830F02">
          <w:t xml:space="preserve"> expression is placed in square brackets. </w:t>
        </w:r>
      </w:ins>
      <w:ins w:id="1084" w:author="Don Mendelson" w:date="2017-03-21T13:52:00Z">
        <w:r w:rsidR="007B254B">
          <w:t>T</w:t>
        </w:r>
      </w:ins>
      <w:ins w:id="1085" w:author="Don Mendelson" w:date="2017-03-21T12:30:00Z">
        <w:r w:rsidR="00830F02">
          <w:t>he condition selects a repeating group</w:t>
        </w:r>
      </w:ins>
      <w:ins w:id="1086" w:author="Don Mendelson" w:date="2017-03-21T13:52:00Z">
        <w:r w:rsidR="007B254B">
          <w:t xml:space="preserve"> entry</w:t>
        </w:r>
      </w:ins>
      <w:ins w:id="1087" w:author="Don Mendelson" w:date="2017-03-21T12:43:00Z">
        <w:r w:rsidR="008802C6">
          <w:t xml:space="preserve"> by testing equality of a</w:t>
        </w:r>
      </w:ins>
      <w:ins w:id="1088" w:author="Don Mendelson" w:date="2017-03-21T13:52:00Z">
        <w:r w:rsidR="007B254B">
          <w:t xml:space="preserve"> named</w:t>
        </w:r>
      </w:ins>
      <w:ins w:id="1089" w:author="Don Mendelson" w:date="2017-03-21T12:43:00Z">
        <w:r w:rsidR="008802C6">
          <w:t xml:space="preserve"> field in the group entry to a literal value.</w:t>
        </w:r>
      </w:ins>
    </w:p>
    <w:p w14:paraId="0917A560" w14:textId="71749536" w:rsidR="008802C6" w:rsidRDefault="008802C6" w:rsidP="00F73259">
      <w:pPr>
        <w:rPr>
          <w:ins w:id="1090" w:author="Don Mendelson" w:date="2017-03-21T13:53:00Z"/>
          <w:rStyle w:val="Code"/>
        </w:rPr>
      </w:pPr>
      <w:ins w:id="1091" w:author="Don Mendelson" w:date="2017-03-21T12:45:00Z">
        <w:r>
          <w:t xml:space="preserve">Example references </w:t>
        </w:r>
        <w:proofErr w:type="spellStart"/>
        <w:r>
          <w:t>PartyID</w:t>
        </w:r>
        <w:proofErr w:type="spellEnd"/>
        <w:r>
          <w:t xml:space="preserve"> field in the repeating group entry for which </w:t>
        </w:r>
        <w:proofErr w:type="spellStart"/>
        <w:r>
          <w:t>PartyRole</w:t>
        </w:r>
        <w:proofErr w:type="spellEnd"/>
        <w:r>
          <w:t xml:space="preserve"> equals 4: </w:t>
        </w:r>
        <w:r w:rsidRPr="00F73259">
          <w:rPr>
            <w:rStyle w:val="Code"/>
          </w:rPr>
          <w:t>Parties[</w:t>
        </w:r>
        <w:proofErr w:type="spellStart"/>
        <w:r w:rsidRPr="00F73259">
          <w:rPr>
            <w:rStyle w:val="Code"/>
          </w:rPr>
          <w:t>PartyRole</w:t>
        </w:r>
        <w:proofErr w:type="spellEnd"/>
        <w:r w:rsidRPr="00F73259">
          <w:rPr>
            <w:rStyle w:val="Code"/>
          </w:rPr>
          <w:t>==4].</w:t>
        </w:r>
        <w:proofErr w:type="spellStart"/>
        <w:r w:rsidRPr="00F73259">
          <w:rPr>
            <w:rStyle w:val="Code"/>
          </w:rPr>
          <w:t>PartyID</w:t>
        </w:r>
      </w:ins>
      <w:proofErr w:type="spellEnd"/>
    </w:p>
    <w:p w14:paraId="208D3CF1" w14:textId="2189D2F1" w:rsidR="007B254B" w:rsidRDefault="007B254B" w:rsidP="00F73259">
      <w:pPr>
        <w:rPr>
          <w:ins w:id="1092" w:author="Don Mendelson" w:date="2017-03-21T13:54:00Z"/>
        </w:rPr>
      </w:pPr>
      <w:ins w:id="1093" w:author="Don Mendelson" w:date="2017-03-21T13:53:00Z">
        <w:r w:rsidRPr="00F73259">
          <w:t>Alt</w:t>
        </w:r>
        <w:r>
          <w:t xml:space="preserve">ernatively, the same field can be accessed by using </w:t>
        </w:r>
      </w:ins>
      <w:ins w:id="1094" w:author="Don Mendelson" w:date="2017-03-21T13:54:00Z">
        <w:r>
          <w:t xml:space="preserve">a code literal in the equality expression. In this example, </w:t>
        </w:r>
        <w:proofErr w:type="spellStart"/>
        <w:r w:rsidRPr="00F73259">
          <w:rPr>
            <w:rStyle w:val="Code"/>
          </w:rPr>
          <w:t>ClearingFirm</w:t>
        </w:r>
        <w:proofErr w:type="spellEnd"/>
        <w:r>
          <w:t xml:space="preserve"> is the name of the code for which the value is integer 4.</w:t>
        </w:r>
      </w:ins>
    </w:p>
    <w:p w14:paraId="19439A07" w14:textId="6D2825A5" w:rsidR="007B254B" w:rsidRDefault="007B254B" w:rsidP="00F73259">
      <w:pPr>
        <w:rPr>
          <w:ins w:id="1095" w:author="Don Mendelson" w:date="2017-03-21T10:31:00Z"/>
        </w:rPr>
      </w:pPr>
      <w:ins w:id="1096" w:author="Don Mendelson" w:date="2017-03-21T13:54:00Z">
        <w:r w:rsidRPr="008854B1">
          <w:rPr>
            <w:rStyle w:val="Code"/>
          </w:rPr>
          <w:t>Parties[</w:t>
        </w:r>
        <w:proofErr w:type="spellStart"/>
        <w:r w:rsidRPr="008854B1">
          <w:rPr>
            <w:rStyle w:val="Code"/>
          </w:rPr>
          <w:t>PartyRole</w:t>
        </w:r>
        <w:proofErr w:type="spellEnd"/>
        <w:r w:rsidRPr="008854B1">
          <w:rPr>
            <w:rStyle w:val="Code"/>
          </w:rPr>
          <w:t>==</w:t>
        </w:r>
        <w:r>
          <w:rPr>
            <w:rStyle w:val="Code"/>
          </w:rPr>
          <w:t>^</w:t>
        </w:r>
        <w:proofErr w:type="spellStart"/>
        <w:r>
          <w:rPr>
            <w:rStyle w:val="Code"/>
          </w:rPr>
          <w:t>ClearingFirm</w:t>
        </w:r>
        <w:proofErr w:type="spellEnd"/>
        <w:r w:rsidRPr="008854B1">
          <w:rPr>
            <w:rStyle w:val="Code"/>
          </w:rPr>
          <w:t>].</w:t>
        </w:r>
        <w:proofErr w:type="spellStart"/>
        <w:r w:rsidRPr="008854B1">
          <w:rPr>
            <w:rStyle w:val="Code"/>
          </w:rPr>
          <w:t>PartyID</w:t>
        </w:r>
      </w:ins>
      <w:proofErr w:type="spellEnd"/>
    </w:p>
    <w:p w14:paraId="1D7CFF05" w14:textId="6A37973E" w:rsidR="008C0BCF" w:rsidRPr="008C0BCF" w:rsidDel="00280206" w:rsidRDefault="008C0BCF">
      <w:pPr>
        <w:pStyle w:val="ListParagraph"/>
        <w:numPr>
          <w:ilvl w:val="0"/>
          <w:numId w:val="35"/>
        </w:numPr>
        <w:rPr>
          <w:del w:id="1097" w:author="Don Mendelson" w:date="2017-03-21T11:13:00Z"/>
        </w:rPr>
      </w:pPr>
      <w:bookmarkStart w:id="1098" w:name="_Toc477872266"/>
      <w:bookmarkStart w:id="1099" w:name="_Toc480980518"/>
      <w:bookmarkStart w:id="1100" w:name="_Toc480980620"/>
      <w:bookmarkEnd w:id="1098"/>
      <w:bookmarkEnd w:id="1099"/>
      <w:bookmarkEnd w:id="1100"/>
    </w:p>
    <w:p w14:paraId="39F9BFFA" w14:textId="69029ACF" w:rsidR="00C87386" w:rsidRDefault="00C87386" w:rsidP="00C87386">
      <w:pPr>
        <w:pStyle w:val="Heading3"/>
        <w:rPr>
          <w:ins w:id="1101" w:author="Don Mendelson" w:date="2017-03-21T13:58:00Z"/>
        </w:rPr>
      </w:pPr>
      <w:bookmarkStart w:id="1102" w:name="_Toc480980621"/>
      <w:r>
        <w:t>Conditional expressions</w:t>
      </w:r>
      <w:bookmarkEnd w:id="1102"/>
    </w:p>
    <w:p w14:paraId="23F9E7E5" w14:textId="5C1C4C00" w:rsidR="007B254B" w:rsidRDefault="007B254B" w:rsidP="00F73259">
      <w:pPr>
        <w:rPr>
          <w:ins w:id="1103" w:author="Don Mendelson" w:date="2017-03-21T13:58:00Z"/>
        </w:rPr>
      </w:pPr>
      <w:ins w:id="1104" w:author="Don Mendelson" w:date="2017-03-21T13:58:00Z">
        <w:r>
          <w:t xml:space="preserve">Conditional expressions are used for multiple purposes in </w:t>
        </w:r>
      </w:ins>
      <w:ins w:id="1105" w:author="Don Mendelson" w:date="2017-03-21T14:00:00Z">
        <w:r>
          <w:t>Orchestra</w:t>
        </w:r>
      </w:ins>
      <w:ins w:id="1106" w:author="Don Mendelson" w:date="2017-03-21T13:58:00Z">
        <w:r>
          <w:t>:</w:t>
        </w:r>
      </w:ins>
    </w:p>
    <w:p w14:paraId="632E07F8" w14:textId="12F7790C" w:rsidR="007B254B" w:rsidRDefault="007B254B" w:rsidP="00F73259">
      <w:pPr>
        <w:pStyle w:val="ListParagraph"/>
        <w:numPr>
          <w:ilvl w:val="0"/>
          <w:numId w:val="51"/>
        </w:numPr>
        <w:rPr>
          <w:ins w:id="1107" w:author="Don Mendelson" w:date="2017-03-21T13:58:00Z"/>
        </w:rPr>
      </w:pPr>
      <w:ins w:id="1108" w:author="Don Mendelson" w:date="2017-03-21T13:58:00Z">
        <w:r>
          <w:t>To tell when a conditionally required is in fact required</w:t>
        </w:r>
      </w:ins>
    </w:p>
    <w:p w14:paraId="3AEB7DFA" w14:textId="5CFD966F" w:rsidR="007B254B" w:rsidRDefault="007B254B" w:rsidP="00F73259">
      <w:pPr>
        <w:pStyle w:val="ListParagraph"/>
        <w:numPr>
          <w:ilvl w:val="0"/>
          <w:numId w:val="51"/>
        </w:numPr>
        <w:rPr>
          <w:ins w:id="1109" w:author="Don Mendelson" w:date="2017-03-21T13:59:00Z"/>
        </w:rPr>
      </w:pPr>
      <w:ins w:id="1110" w:author="Don Mendelson" w:date="2017-03-21T13:59:00Z">
        <w:r>
          <w:t>To tell when a certain response to a received message is triggered</w:t>
        </w:r>
      </w:ins>
    </w:p>
    <w:p w14:paraId="078115AA" w14:textId="44333823" w:rsidR="007B254B" w:rsidRPr="002D5C2E" w:rsidRDefault="007B254B" w:rsidP="00F73259">
      <w:pPr>
        <w:pStyle w:val="ListParagraph"/>
        <w:numPr>
          <w:ilvl w:val="0"/>
          <w:numId w:val="51"/>
        </w:numPr>
      </w:pPr>
      <w:ins w:id="1111" w:author="Don Mendelson" w:date="2017-03-21T13:59:00Z">
        <w:r>
          <w:t>To select an entry in a repeating group using a field value, as described above</w:t>
        </w:r>
      </w:ins>
    </w:p>
    <w:p w14:paraId="7FD7D03E" w14:textId="621C1F3C" w:rsidR="009071CF" w:rsidRDefault="009071CF" w:rsidP="009071CF">
      <w:del w:id="1112" w:author="Don Mendelson" w:date="2017-03-21T14:00:00Z">
        <w:r w:rsidDel="007B254B">
          <w:delText>Requirements</w:delText>
        </w:r>
      </w:del>
      <w:ins w:id="1113" w:author="Don Mendelson" w:date="2017-03-21T14:00:00Z">
        <w:r w:rsidR="007B254B">
          <w:t>Conditional expressions take several forms</w:t>
        </w:r>
      </w:ins>
      <w:r w:rsidR="00816751">
        <w:t>:</w:t>
      </w:r>
    </w:p>
    <w:p w14:paraId="10700B9F" w14:textId="53438596" w:rsidR="009071CF" w:rsidRDefault="009071CF" w:rsidP="009071CF">
      <w:pPr>
        <w:pStyle w:val="ListParagraph"/>
        <w:numPr>
          <w:ilvl w:val="0"/>
          <w:numId w:val="34"/>
        </w:numPr>
      </w:pPr>
      <w:r>
        <w:t xml:space="preserve">Relational expression: Compare a field’s value in a received message to a </w:t>
      </w:r>
      <w:del w:id="1114" w:author="Don Mendelson" w:date="2017-03-21T14:00:00Z">
        <w:r w:rsidDel="007B254B">
          <w:delText xml:space="preserve">constant </w:delText>
        </w:r>
      </w:del>
      <w:ins w:id="1115" w:author="Don Mendelson" w:date="2017-03-21T14:00:00Z">
        <w:r w:rsidR="007B254B">
          <w:t xml:space="preserve">literal </w:t>
        </w:r>
      </w:ins>
      <w:r>
        <w:t xml:space="preserve">of the field’s datatype or a code </w:t>
      </w:r>
      <w:r w:rsidR="005F707C">
        <w:t xml:space="preserve">designated by </w:t>
      </w:r>
      <w:del w:id="1116" w:author="Don Mendelson" w:date="2017-03-21T14:01:00Z">
        <w:r w:rsidR="005F707C" w:rsidDel="007B254B">
          <w:delText xml:space="preserve">the </w:delText>
        </w:r>
      </w:del>
      <w:ins w:id="1117" w:author="Don Mendelson" w:date="2017-03-21T14:01:00Z">
        <w:r w:rsidR="007B254B">
          <w:t xml:space="preserve">its </w:t>
        </w:r>
      </w:ins>
      <w:del w:id="1118" w:author="Don Mendelson" w:date="2017-03-21T14:01:00Z">
        <w:r w:rsidRPr="00264A9F" w:rsidDel="007B254B">
          <w:rPr>
            <w:rStyle w:val="Code"/>
          </w:rPr>
          <w:delText>SymbolicName</w:delText>
        </w:r>
      </w:del>
      <w:proofErr w:type="spellStart"/>
      <w:ins w:id="1119" w:author="Don Mendelson" w:date="2017-03-31T12:07:00Z">
        <w:r w:rsidR="00A17814">
          <w:rPr>
            <w:rStyle w:val="Code"/>
          </w:rPr>
          <w:t>Name</w:t>
        </w:r>
      </w:ins>
      <w:del w:id="1120" w:author="Don Mendelson" w:date="2017-03-21T14:01:00Z">
        <w:r w:rsidDel="007B254B">
          <w:delText xml:space="preserve"> </w:delText>
        </w:r>
      </w:del>
      <w:ins w:id="1121" w:author="Don Mendelson" w:date="2017-03-21T14:01:00Z">
        <w:r w:rsidR="007B254B">
          <w:rPr>
            <w:rStyle w:val="Code"/>
          </w:rPr>
          <w:t>name</w:t>
        </w:r>
        <w:proofErr w:type="spellEnd"/>
        <w:r w:rsidR="007B254B">
          <w:t xml:space="preserve"> </w:t>
        </w:r>
      </w:ins>
      <w:del w:id="1122" w:author="Don Mendelson" w:date="2017-03-21T14:01:00Z">
        <w:r w:rsidDel="00877C9B">
          <w:delText xml:space="preserve">of </w:delText>
        </w:r>
      </w:del>
      <w:ins w:id="1123" w:author="Don Mendelson" w:date="2017-03-21T14:01:00Z">
        <w:r w:rsidR="00877C9B">
          <w:t xml:space="preserve">in </w:t>
        </w:r>
      </w:ins>
      <w:r>
        <w:t>a code set associated to the field.</w:t>
      </w:r>
    </w:p>
    <w:p w14:paraId="6A842D94" w14:textId="25893EE5" w:rsidR="009071CF" w:rsidRDefault="009071CF" w:rsidP="009071CF">
      <w:pPr>
        <w:pStyle w:val="ListParagraph"/>
        <w:numPr>
          <w:ilvl w:val="0"/>
          <w:numId w:val="34"/>
        </w:numPr>
      </w:pPr>
      <w:r>
        <w:t xml:space="preserve">Relational expression: Compare a field’s value in a received message </w:t>
      </w:r>
      <w:del w:id="1124" w:author="Don Mendelson" w:date="2017-03-21T14:01:00Z">
        <w:r w:rsidDel="00877C9B">
          <w:delText xml:space="preserve">to a </w:delText>
        </w:r>
      </w:del>
      <w:r>
        <w:t>to the value of another field in the same message or to a field used as a state variable belonging to an actor.</w:t>
      </w:r>
    </w:p>
    <w:p w14:paraId="342F1A8E" w14:textId="0000D241" w:rsidR="00816751" w:rsidRDefault="00816751" w:rsidP="009071CF">
      <w:pPr>
        <w:pStyle w:val="ListParagraph"/>
        <w:numPr>
          <w:ilvl w:val="0"/>
          <w:numId w:val="34"/>
        </w:numPr>
      </w:pPr>
      <w:r>
        <w:t xml:space="preserve">Relational expression: compare the current state of a state machine to a </w:t>
      </w:r>
      <w:del w:id="1125" w:author="Don Mendelson" w:date="2017-03-21T14:02:00Z">
        <w:r w:rsidDel="00877C9B">
          <w:delText xml:space="preserve">constant </w:delText>
        </w:r>
      </w:del>
      <w:ins w:id="1126" w:author="Don Mendelson" w:date="2017-03-21T14:02:00Z">
        <w:r w:rsidR="00877C9B">
          <w:t xml:space="preserve">literal </w:t>
        </w:r>
      </w:ins>
      <w:r>
        <w:t>representing one of its possible states.</w:t>
      </w:r>
    </w:p>
    <w:p w14:paraId="724AEB34" w14:textId="79566BD6" w:rsidR="00C87386" w:rsidRDefault="009071CF" w:rsidP="00C87386">
      <w:pPr>
        <w:pStyle w:val="ListParagraph"/>
        <w:numPr>
          <w:ilvl w:val="0"/>
          <w:numId w:val="34"/>
        </w:numPr>
      </w:pPr>
      <w:r>
        <w:t>Compound</w:t>
      </w:r>
      <w:r w:rsidR="00F7440C">
        <w:t xml:space="preserve"> relational</w:t>
      </w:r>
      <w:r>
        <w:t xml:space="preserve"> conditions joined by “and” and “or”.</w:t>
      </w:r>
    </w:p>
    <w:p w14:paraId="0373DA52" w14:textId="40F13F79" w:rsidR="00F7440C" w:rsidRDefault="00F7440C" w:rsidP="00C87386">
      <w:pPr>
        <w:pStyle w:val="ListParagraph"/>
        <w:numPr>
          <w:ilvl w:val="0"/>
          <w:numId w:val="34"/>
        </w:numPr>
      </w:pPr>
      <w:r>
        <w:t xml:space="preserve">Relational expressions may </w:t>
      </w:r>
      <w:r w:rsidR="00264A9F">
        <w:t>express set inclusion or data range inclusion.</w:t>
      </w:r>
    </w:p>
    <w:p w14:paraId="02DBF89B" w14:textId="40BECCB5" w:rsidR="00F7440C" w:rsidRDefault="00F7440C" w:rsidP="00C87386">
      <w:pPr>
        <w:pStyle w:val="ListParagraph"/>
        <w:numPr>
          <w:ilvl w:val="0"/>
          <w:numId w:val="34"/>
        </w:numPr>
        <w:rPr>
          <w:ins w:id="1127" w:author="Don Mendelson" w:date="2017-03-21T14:09:00Z"/>
        </w:rPr>
      </w:pPr>
      <w:del w:id="1128" w:author="Don Mendelson" w:date="2017-03-21T14:08:00Z">
        <w:r w:rsidDel="00877C9B">
          <w:delText>Simple expressions: relational</w:delText>
        </w:r>
      </w:del>
      <w:ins w:id="1129" w:author="Don Mendelson" w:date="2017-03-21T14:08:00Z">
        <w:r w:rsidR="00877C9B">
          <w:t>Relational</w:t>
        </w:r>
      </w:ins>
      <w:r>
        <w:t xml:space="preserve"> expressions may depend on simple expressions that use arithmetic operators</w:t>
      </w:r>
      <w:r w:rsidR="00264A9F">
        <w:t xml:space="preserve"> on terms.</w:t>
      </w:r>
    </w:p>
    <w:p w14:paraId="72C01CA2" w14:textId="3A9792F8" w:rsidR="00877C9B" w:rsidRDefault="00877C9B" w:rsidP="00F73259">
      <w:pPr>
        <w:pStyle w:val="Heading4"/>
        <w:rPr>
          <w:ins w:id="1130" w:author="Don Mendelson" w:date="2017-03-21T14:10:00Z"/>
        </w:rPr>
      </w:pPr>
      <w:ins w:id="1131" w:author="Don Mendelson" w:date="2017-03-21T14:09:00Z">
        <w:r>
          <w:t>Relational operators</w:t>
        </w:r>
      </w:ins>
    </w:p>
    <w:p w14:paraId="63EE0B29" w14:textId="12BB535F" w:rsidR="00877C9B" w:rsidRDefault="00877C9B" w:rsidP="00F73259">
      <w:pPr>
        <w:rPr>
          <w:ins w:id="1132" w:author="Don Mendelson" w:date="2017-03-21T14:11:00Z"/>
        </w:rPr>
      </w:pPr>
      <w:ins w:id="1133" w:author="Don Mendelson" w:date="2017-03-21T14:10:00Z">
        <w:r>
          <w:t>These are the relational operators of the Scope grammar.</w:t>
        </w:r>
      </w:ins>
      <w:ins w:id="1134" w:author="Don Mendelson" w:date="2017-03-21T14:16:00Z">
        <w:r w:rsidR="00DA28F1">
          <w:t xml:space="preserve"> Operands must be of the same or compatible datatype</w:t>
        </w:r>
      </w:ins>
      <w:ins w:id="1135" w:author="Don Mendelson" w:date="2017-03-21T14:56:00Z">
        <w:r w:rsidR="00D41A23">
          <w:t>s</w:t>
        </w:r>
      </w:ins>
      <w:ins w:id="1136" w:author="Don Mendelson" w:date="2017-03-21T14:16:00Z">
        <w:r w:rsidR="00DA28F1">
          <w:t>.</w:t>
        </w:r>
      </w:ins>
    </w:p>
    <w:tbl>
      <w:tblPr>
        <w:tblStyle w:val="TableGrid"/>
        <w:tblW w:w="0" w:type="auto"/>
        <w:tblLook w:val="04A0" w:firstRow="1" w:lastRow="0" w:firstColumn="1" w:lastColumn="0" w:noHBand="0" w:noVBand="1"/>
      </w:tblPr>
      <w:tblGrid>
        <w:gridCol w:w="1059"/>
        <w:gridCol w:w="2120"/>
      </w:tblGrid>
      <w:tr w:rsidR="00877C9B" w14:paraId="1C0E90BE" w14:textId="77777777" w:rsidTr="00F73259">
        <w:trPr>
          <w:ins w:id="1137" w:author="Don Mendelson" w:date="2017-03-21T14:10:00Z"/>
        </w:trPr>
        <w:tc>
          <w:tcPr>
            <w:tcW w:w="0" w:type="auto"/>
          </w:tcPr>
          <w:p w14:paraId="2697D80A" w14:textId="1E6BE661" w:rsidR="00877C9B" w:rsidRDefault="00877C9B" w:rsidP="00877C9B">
            <w:pPr>
              <w:rPr>
                <w:ins w:id="1138" w:author="Don Mendelson" w:date="2017-03-21T14:10:00Z"/>
              </w:rPr>
            </w:pPr>
            <w:ins w:id="1139" w:author="Don Mendelson" w:date="2017-03-21T14:10:00Z">
              <w:r>
                <w:t>Token</w:t>
              </w:r>
            </w:ins>
          </w:p>
        </w:tc>
        <w:tc>
          <w:tcPr>
            <w:tcW w:w="0" w:type="auto"/>
          </w:tcPr>
          <w:p w14:paraId="2A47B59A" w14:textId="12BE5657" w:rsidR="00877C9B" w:rsidRDefault="00877C9B" w:rsidP="00877C9B">
            <w:pPr>
              <w:rPr>
                <w:ins w:id="1140" w:author="Don Mendelson" w:date="2017-03-21T14:10:00Z"/>
              </w:rPr>
            </w:pPr>
            <w:ins w:id="1141" w:author="Don Mendelson" w:date="2017-03-21T14:10:00Z">
              <w:r>
                <w:t>Name</w:t>
              </w:r>
            </w:ins>
          </w:p>
        </w:tc>
      </w:tr>
      <w:tr w:rsidR="00877C9B" w14:paraId="2C250C38" w14:textId="77777777" w:rsidTr="00F73259">
        <w:trPr>
          <w:ins w:id="1142" w:author="Don Mendelson" w:date="2017-03-21T14:10:00Z"/>
        </w:trPr>
        <w:tc>
          <w:tcPr>
            <w:tcW w:w="0" w:type="auto"/>
          </w:tcPr>
          <w:p w14:paraId="75D37A8C" w14:textId="736E5396" w:rsidR="00877C9B" w:rsidRDefault="00DA28F1" w:rsidP="00877C9B">
            <w:pPr>
              <w:rPr>
                <w:ins w:id="1143" w:author="Don Mendelson" w:date="2017-03-21T14:10:00Z"/>
              </w:rPr>
            </w:pPr>
            <w:ins w:id="1144" w:author="Don Mendelson" w:date="2017-03-21T14:11:00Z">
              <w:r w:rsidRPr="00F73259">
                <w:rPr>
                  <w:rStyle w:val="Code"/>
                </w:rPr>
                <w:t>&lt;</w:t>
              </w:r>
              <w:r>
                <w:t xml:space="preserve"> or </w:t>
              </w:r>
              <w:proofErr w:type="spellStart"/>
              <w:r w:rsidRPr="00F73259">
                <w:rPr>
                  <w:rStyle w:val="Code"/>
                </w:rPr>
                <w:t>lt</w:t>
              </w:r>
            </w:ins>
            <w:proofErr w:type="spellEnd"/>
          </w:p>
        </w:tc>
        <w:tc>
          <w:tcPr>
            <w:tcW w:w="0" w:type="auto"/>
          </w:tcPr>
          <w:p w14:paraId="4D114F89" w14:textId="37CA3294" w:rsidR="00877C9B" w:rsidRDefault="00DA28F1" w:rsidP="00877C9B">
            <w:pPr>
              <w:rPr>
                <w:ins w:id="1145" w:author="Don Mendelson" w:date="2017-03-21T14:10:00Z"/>
              </w:rPr>
            </w:pPr>
            <w:ins w:id="1146" w:author="Don Mendelson" w:date="2017-03-21T14:11:00Z">
              <w:r>
                <w:t>less than</w:t>
              </w:r>
            </w:ins>
          </w:p>
        </w:tc>
      </w:tr>
      <w:tr w:rsidR="00877C9B" w14:paraId="06316BF1" w14:textId="77777777" w:rsidTr="00F73259">
        <w:trPr>
          <w:ins w:id="1147" w:author="Don Mendelson" w:date="2017-03-21T14:10:00Z"/>
        </w:trPr>
        <w:tc>
          <w:tcPr>
            <w:tcW w:w="0" w:type="auto"/>
          </w:tcPr>
          <w:p w14:paraId="245284D5" w14:textId="07AC071F" w:rsidR="00877C9B" w:rsidRDefault="00DA28F1" w:rsidP="00877C9B">
            <w:pPr>
              <w:rPr>
                <w:ins w:id="1148" w:author="Don Mendelson" w:date="2017-03-21T14:10:00Z"/>
              </w:rPr>
            </w:pPr>
            <w:ins w:id="1149" w:author="Don Mendelson" w:date="2017-03-21T14:11:00Z">
              <w:r w:rsidRPr="00F73259">
                <w:rPr>
                  <w:rStyle w:val="Code"/>
                </w:rPr>
                <w:lastRenderedPageBreak/>
                <w:t>&lt;=</w:t>
              </w:r>
              <w:r>
                <w:t xml:space="preserve"> or</w:t>
              </w:r>
              <w:r w:rsidRPr="00F73259">
                <w:rPr>
                  <w:rStyle w:val="Code"/>
                </w:rPr>
                <w:t xml:space="preserve"> le</w:t>
              </w:r>
            </w:ins>
          </w:p>
        </w:tc>
        <w:tc>
          <w:tcPr>
            <w:tcW w:w="0" w:type="auto"/>
          </w:tcPr>
          <w:p w14:paraId="0CBE939B" w14:textId="6DB7EBA7" w:rsidR="00877C9B" w:rsidRDefault="00DA28F1" w:rsidP="00877C9B">
            <w:pPr>
              <w:rPr>
                <w:ins w:id="1150" w:author="Don Mendelson" w:date="2017-03-21T14:10:00Z"/>
              </w:rPr>
            </w:pPr>
            <w:ins w:id="1151" w:author="Don Mendelson" w:date="2017-03-21T14:12:00Z">
              <w:r>
                <w:t>less than or equal</w:t>
              </w:r>
            </w:ins>
          </w:p>
        </w:tc>
      </w:tr>
      <w:tr w:rsidR="00877C9B" w14:paraId="4828BA2E" w14:textId="77777777" w:rsidTr="00F73259">
        <w:trPr>
          <w:ins w:id="1152" w:author="Don Mendelson" w:date="2017-03-21T14:10:00Z"/>
        </w:trPr>
        <w:tc>
          <w:tcPr>
            <w:tcW w:w="0" w:type="auto"/>
          </w:tcPr>
          <w:p w14:paraId="3106ACBB" w14:textId="0400818F" w:rsidR="00877C9B" w:rsidRDefault="00DA28F1">
            <w:pPr>
              <w:rPr>
                <w:ins w:id="1153" w:author="Don Mendelson" w:date="2017-03-21T14:10:00Z"/>
              </w:rPr>
            </w:pPr>
            <w:ins w:id="1154" w:author="Don Mendelson" w:date="2017-03-21T14:13:00Z">
              <w:r w:rsidRPr="00F73259">
                <w:rPr>
                  <w:rStyle w:val="Code"/>
                </w:rPr>
                <w:t>&gt;</w:t>
              </w:r>
              <w:r>
                <w:t xml:space="preserve"> </w:t>
              </w:r>
            </w:ins>
            <w:ins w:id="1155" w:author="Don Mendelson" w:date="2017-03-21T14:12:00Z">
              <w:r>
                <w:t>or</w:t>
              </w:r>
            </w:ins>
            <w:ins w:id="1156" w:author="Don Mendelson" w:date="2017-03-21T14:13:00Z">
              <w:r>
                <w:t xml:space="preserve"> </w:t>
              </w:r>
              <w:proofErr w:type="spellStart"/>
              <w:r w:rsidRPr="00F73259">
                <w:rPr>
                  <w:rStyle w:val="Code"/>
                </w:rPr>
                <w:t>gt</w:t>
              </w:r>
            </w:ins>
            <w:proofErr w:type="spellEnd"/>
          </w:p>
        </w:tc>
        <w:tc>
          <w:tcPr>
            <w:tcW w:w="0" w:type="auto"/>
          </w:tcPr>
          <w:p w14:paraId="681D53E7" w14:textId="6FD6A532" w:rsidR="00877C9B" w:rsidRDefault="00DA28F1" w:rsidP="00877C9B">
            <w:pPr>
              <w:rPr>
                <w:ins w:id="1157" w:author="Don Mendelson" w:date="2017-03-21T14:10:00Z"/>
              </w:rPr>
            </w:pPr>
            <w:ins w:id="1158" w:author="Don Mendelson" w:date="2017-03-21T14:13:00Z">
              <w:r>
                <w:t>greater than</w:t>
              </w:r>
            </w:ins>
          </w:p>
        </w:tc>
      </w:tr>
      <w:tr w:rsidR="00877C9B" w14:paraId="24008F9B" w14:textId="77777777" w:rsidTr="00F73259">
        <w:trPr>
          <w:ins w:id="1159" w:author="Don Mendelson" w:date="2017-03-21T14:10:00Z"/>
        </w:trPr>
        <w:tc>
          <w:tcPr>
            <w:tcW w:w="0" w:type="auto"/>
          </w:tcPr>
          <w:p w14:paraId="5D7B5AD0" w14:textId="599160E7" w:rsidR="00877C9B" w:rsidRDefault="00DA28F1" w:rsidP="00877C9B">
            <w:pPr>
              <w:rPr>
                <w:ins w:id="1160" w:author="Don Mendelson" w:date="2017-03-21T14:10:00Z"/>
              </w:rPr>
            </w:pPr>
            <w:ins w:id="1161" w:author="Don Mendelson" w:date="2017-03-21T14:13:00Z">
              <w:r w:rsidRPr="00F73259">
                <w:rPr>
                  <w:rStyle w:val="Code"/>
                </w:rPr>
                <w:t>&gt;=</w:t>
              </w:r>
              <w:r>
                <w:t xml:space="preserve"> or </w:t>
              </w:r>
              <w:proofErr w:type="spellStart"/>
              <w:r w:rsidRPr="00F73259">
                <w:rPr>
                  <w:rStyle w:val="Code"/>
                </w:rPr>
                <w:t>ge</w:t>
              </w:r>
            </w:ins>
            <w:proofErr w:type="spellEnd"/>
          </w:p>
        </w:tc>
        <w:tc>
          <w:tcPr>
            <w:tcW w:w="0" w:type="auto"/>
          </w:tcPr>
          <w:p w14:paraId="6057D12D" w14:textId="68CF26F0" w:rsidR="00877C9B" w:rsidRDefault="00DA28F1" w:rsidP="00877C9B">
            <w:pPr>
              <w:rPr>
                <w:ins w:id="1162" w:author="Don Mendelson" w:date="2017-03-21T14:10:00Z"/>
              </w:rPr>
            </w:pPr>
            <w:ins w:id="1163" w:author="Don Mendelson" w:date="2017-03-21T14:13:00Z">
              <w:r>
                <w:t>greater than or equal</w:t>
              </w:r>
            </w:ins>
          </w:p>
        </w:tc>
      </w:tr>
    </w:tbl>
    <w:p w14:paraId="4A15E75F" w14:textId="0FD8C1AA" w:rsidR="00DA28F1" w:rsidRDefault="00DA28F1" w:rsidP="00DA28F1">
      <w:pPr>
        <w:pStyle w:val="Heading4"/>
        <w:rPr>
          <w:ins w:id="1164" w:author="Don Mendelson" w:date="2017-03-21T14:15:00Z"/>
        </w:rPr>
      </w:pPr>
      <w:ins w:id="1165" w:author="Don Mendelson" w:date="2017-03-21T14:15:00Z">
        <w:r>
          <w:t>Equality operators</w:t>
        </w:r>
      </w:ins>
    </w:p>
    <w:p w14:paraId="455A168E" w14:textId="6B67B5AD" w:rsidR="00DA28F1" w:rsidRDefault="00DA28F1" w:rsidP="00DA28F1">
      <w:pPr>
        <w:rPr>
          <w:ins w:id="1166" w:author="Don Mendelson" w:date="2017-03-21T14:15:00Z"/>
        </w:rPr>
      </w:pPr>
      <w:ins w:id="1167" w:author="Don Mendelson" w:date="2017-03-21T14:15:00Z">
        <w:r>
          <w:t>These are the equality operators of the Scope grammar.</w:t>
        </w:r>
      </w:ins>
      <w:ins w:id="1168" w:author="Don Mendelson" w:date="2017-03-21T14:16:00Z">
        <w:r>
          <w:t xml:space="preserve"> Operands must be of the same or compatible datatype</w:t>
        </w:r>
      </w:ins>
      <w:ins w:id="1169" w:author="Don Mendelson" w:date="2017-03-21T14:56:00Z">
        <w:r w:rsidR="00D41A23">
          <w:t>s</w:t>
        </w:r>
      </w:ins>
      <w:ins w:id="1170" w:author="Don Mendelson" w:date="2017-03-21T14:16:00Z">
        <w:r>
          <w:t>.</w:t>
        </w:r>
      </w:ins>
    </w:p>
    <w:tbl>
      <w:tblPr>
        <w:tblStyle w:val="TableGrid"/>
        <w:tblW w:w="0" w:type="auto"/>
        <w:tblLook w:val="04A0" w:firstRow="1" w:lastRow="0" w:firstColumn="1" w:lastColumn="0" w:noHBand="0" w:noVBand="1"/>
      </w:tblPr>
      <w:tblGrid>
        <w:gridCol w:w="1059"/>
        <w:gridCol w:w="1154"/>
      </w:tblGrid>
      <w:tr w:rsidR="00DA28F1" w14:paraId="7C883BBD" w14:textId="77777777" w:rsidTr="002D5C2E">
        <w:trPr>
          <w:ins w:id="1171" w:author="Don Mendelson" w:date="2017-03-21T14:15:00Z"/>
        </w:trPr>
        <w:tc>
          <w:tcPr>
            <w:tcW w:w="0" w:type="auto"/>
          </w:tcPr>
          <w:p w14:paraId="2C2026C5" w14:textId="77777777" w:rsidR="00DA28F1" w:rsidRDefault="00DA28F1" w:rsidP="002D5C2E">
            <w:pPr>
              <w:rPr>
                <w:ins w:id="1172" w:author="Don Mendelson" w:date="2017-03-21T14:15:00Z"/>
              </w:rPr>
            </w:pPr>
            <w:ins w:id="1173" w:author="Don Mendelson" w:date="2017-03-21T14:15:00Z">
              <w:r>
                <w:t>Token</w:t>
              </w:r>
            </w:ins>
          </w:p>
        </w:tc>
        <w:tc>
          <w:tcPr>
            <w:tcW w:w="0" w:type="auto"/>
          </w:tcPr>
          <w:p w14:paraId="687C1D98" w14:textId="77777777" w:rsidR="00DA28F1" w:rsidRDefault="00DA28F1" w:rsidP="002D5C2E">
            <w:pPr>
              <w:rPr>
                <w:ins w:id="1174" w:author="Don Mendelson" w:date="2017-03-21T14:15:00Z"/>
              </w:rPr>
            </w:pPr>
            <w:ins w:id="1175" w:author="Don Mendelson" w:date="2017-03-21T14:15:00Z">
              <w:r>
                <w:t>Name</w:t>
              </w:r>
            </w:ins>
          </w:p>
        </w:tc>
      </w:tr>
      <w:tr w:rsidR="00DA28F1" w14:paraId="0E6E757E" w14:textId="77777777" w:rsidTr="002D5C2E">
        <w:trPr>
          <w:ins w:id="1176" w:author="Don Mendelson" w:date="2017-03-21T14:15:00Z"/>
        </w:trPr>
        <w:tc>
          <w:tcPr>
            <w:tcW w:w="0" w:type="auto"/>
          </w:tcPr>
          <w:p w14:paraId="1168B49A" w14:textId="33FE34C4" w:rsidR="00DA28F1" w:rsidRDefault="00DA28F1" w:rsidP="002D5C2E">
            <w:pPr>
              <w:rPr>
                <w:ins w:id="1177" w:author="Don Mendelson" w:date="2017-03-21T14:15:00Z"/>
              </w:rPr>
            </w:pPr>
            <w:ins w:id="1178" w:author="Don Mendelson" w:date="2017-03-21T14:15:00Z">
              <w:r>
                <w:rPr>
                  <w:rStyle w:val="Code"/>
                </w:rPr>
                <w:t>==</w:t>
              </w:r>
              <w:r>
                <w:t xml:space="preserve"> or </w:t>
              </w:r>
              <w:proofErr w:type="spellStart"/>
              <w:r>
                <w:rPr>
                  <w:rStyle w:val="Code"/>
                </w:rPr>
                <w:t>eq</w:t>
              </w:r>
              <w:proofErr w:type="spellEnd"/>
            </w:ins>
          </w:p>
        </w:tc>
        <w:tc>
          <w:tcPr>
            <w:tcW w:w="0" w:type="auto"/>
          </w:tcPr>
          <w:p w14:paraId="78E543FF" w14:textId="71744B5C" w:rsidR="00DA28F1" w:rsidRDefault="00DA28F1" w:rsidP="002D5C2E">
            <w:pPr>
              <w:rPr>
                <w:ins w:id="1179" w:author="Don Mendelson" w:date="2017-03-21T14:15:00Z"/>
              </w:rPr>
            </w:pPr>
            <w:ins w:id="1180" w:author="Don Mendelson" w:date="2017-03-21T14:15:00Z">
              <w:r>
                <w:t>equals</w:t>
              </w:r>
            </w:ins>
          </w:p>
        </w:tc>
      </w:tr>
      <w:tr w:rsidR="00DA28F1" w14:paraId="2605FAAF" w14:textId="77777777" w:rsidTr="002D5C2E">
        <w:trPr>
          <w:ins w:id="1181" w:author="Don Mendelson" w:date="2017-03-21T14:15:00Z"/>
        </w:trPr>
        <w:tc>
          <w:tcPr>
            <w:tcW w:w="0" w:type="auto"/>
          </w:tcPr>
          <w:p w14:paraId="3E9E0CF5" w14:textId="3F596D13" w:rsidR="00DA28F1" w:rsidRDefault="00DA28F1" w:rsidP="002D5C2E">
            <w:pPr>
              <w:rPr>
                <w:ins w:id="1182" w:author="Don Mendelson" w:date="2017-03-21T14:15:00Z"/>
              </w:rPr>
            </w:pPr>
            <w:ins w:id="1183" w:author="Don Mendelson" w:date="2017-03-21T14:15:00Z">
              <w:r>
                <w:rPr>
                  <w:rStyle w:val="Code"/>
                </w:rPr>
                <w:t>!=</w:t>
              </w:r>
              <w:r>
                <w:t xml:space="preserve"> or</w:t>
              </w:r>
              <w:r w:rsidRPr="008854B1">
                <w:rPr>
                  <w:rStyle w:val="Code"/>
                </w:rPr>
                <w:t xml:space="preserve"> </w:t>
              </w:r>
              <w:r>
                <w:rPr>
                  <w:rStyle w:val="Code"/>
                </w:rPr>
                <w:t>ne</w:t>
              </w:r>
            </w:ins>
          </w:p>
        </w:tc>
        <w:tc>
          <w:tcPr>
            <w:tcW w:w="0" w:type="auto"/>
          </w:tcPr>
          <w:p w14:paraId="5063F6F5" w14:textId="7A4D40C5" w:rsidR="00DA28F1" w:rsidRDefault="00DA28F1" w:rsidP="002D5C2E">
            <w:pPr>
              <w:rPr>
                <w:ins w:id="1184" w:author="Don Mendelson" w:date="2017-03-21T14:15:00Z"/>
              </w:rPr>
            </w:pPr>
            <w:ins w:id="1185" w:author="Don Mendelson" w:date="2017-03-21T14:15:00Z">
              <w:r>
                <w:t>not equals</w:t>
              </w:r>
            </w:ins>
          </w:p>
        </w:tc>
      </w:tr>
    </w:tbl>
    <w:p w14:paraId="3349F9F5" w14:textId="5A89DCF2" w:rsidR="00DA28F1" w:rsidRDefault="00DA28F1" w:rsidP="00F73259">
      <w:pPr>
        <w:rPr>
          <w:ins w:id="1186" w:author="Don Mendelson" w:date="2017-03-21T14:17:00Z"/>
        </w:rPr>
      </w:pPr>
    </w:p>
    <w:p w14:paraId="374CDFDF" w14:textId="5E783122" w:rsidR="00DA28F1" w:rsidRDefault="00DA28F1" w:rsidP="00DA28F1">
      <w:pPr>
        <w:pStyle w:val="Heading4"/>
        <w:rPr>
          <w:ins w:id="1187" w:author="Don Mendelson" w:date="2017-03-21T14:17:00Z"/>
        </w:rPr>
      </w:pPr>
      <w:ins w:id="1188" w:author="Don Mendelson" w:date="2017-03-21T14:17:00Z">
        <w:r>
          <w:t>Logical operators</w:t>
        </w:r>
      </w:ins>
    </w:p>
    <w:p w14:paraId="1B352FE0" w14:textId="511B347C" w:rsidR="00DA28F1" w:rsidRDefault="00DA28F1" w:rsidP="00DA28F1">
      <w:pPr>
        <w:rPr>
          <w:ins w:id="1189" w:author="Don Mendelson" w:date="2017-03-21T14:17:00Z"/>
        </w:rPr>
      </w:pPr>
      <w:ins w:id="1190" w:author="Don Mendelson" w:date="2017-03-21T14:17:00Z">
        <w:r>
          <w:t>These are the logical operators of the Scope grammar. Operands must be Boolean.</w:t>
        </w:r>
      </w:ins>
    </w:p>
    <w:tbl>
      <w:tblPr>
        <w:tblStyle w:val="TableGrid"/>
        <w:tblW w:w="0" w:type="auto"/>
        <w:tblLook w:val="04A0" w:firstRow="1" w:lastRow="0" w:firstColumn="1" w:lastColumn="0" w:noHBand="0" w:noVBand="1"/>
      </w:tblPr>
      <w:tblGrid>
        <w:gridCol w:w="1109"/>
        <w:gridCol w:w="749"/>
      </w:tblGrid>
      <w:tr w:rsidR="00DA28F1" w14:paraId="4FA3B1F9" w14:textId="77777777" w:rsidTr="002D5C2E">
        <w:trPr>
          <w:ins w:id="1191" w:author="Don Mendelson" w:date="2017-03-21T14:17:00Z"/>
        </w:trPr>
        <w:tc>
          <w:tcPr>
            <w:tcW w:w="0" w:type="auto"/>
          </w:tcPr>
          <w:p w14:paraId="627A7140" w14:textId="77777777" w:rsidR="00DA28F1" w:rsidRDefault="00DA28F1" w:rsidP="00F73259">
            <w:pPr>
              <w:keepNext/>
              <w:keepLines/>
              <w:rPr>
                <w:ins w:id="1192" w:author="Don Mendelson" w:date="2017-03-21T14:17:00Z"/>
              </w:rPr>
            </w:pPr>
            <w:ins w:id="1193" w:author="Don Mendelson" w:date="2017-03-21T14:17:00Z">
              <w:r>
                <w:t>Token</w:t>
              </w:r>
            </w:ins>
          </w:p>
        </w:tc>
        <w:tc>
          <w:tcPr>
            <w:tcW w:w="0" w:type="auto"/>
          </w:tcPr>
          <w:p w14:paraId="0E578C07" w14:textId="77777777" w:rsidR="00DA28F1" w:rsidRDefault="00DA28F1" w:rsidP="00F73259">
            <w:pPr>
              <w:keepNext/>
              <w:keepLines/>
              <w:rPr>
                <w:ins w:id="1194" w:author="Don Mendelson" w:date="2017-03-21T14:17:00Z"/>
              </w:rPr>
            </w:pPr>
            <w:ins w:id="1195" w:author="Don Mendelson" w:date="2017-03-21T14:17:00Z">
              <w:r>
                <w:t>Name</w:t>
              </w:r>
            </w:ins>
          </w:p>
        </w:tc>
      </w:tr>
      <w:tr w:rsidR="00DA28F1" w14:paraId="50B9FB1C" w14:textId="77777777" w:rsidTr="002D5C2E">
        <w:trPr>
          <w:ins w:id="1196" w:author="Don Mendelson" w:date="2017-03-21T14:17:00Z"/>
        </w:trPr>
        <w:tc>
          <w:tcPr>
            <w:tcW w:w="0" w:type="auto"/>
          </w:tcPr>
          <w:p w14:paraId="55EF7798" w14:textId="6FAC6FF7" w:rsidR="00DA28F1" w:rsidRDefault="00DA28F1" w:rsidP="00F73259">
            <w:pPr>
              <w:keepNext/>
              <w:keepLines/>
              <w:rPr>
                <w:ins w:id="1197" w:author="Don Mendelson" w:date="2017-03-21T14:17:00Z"/>
              </w:rPr>
            </w:pPr>
            <w:ins w:id="1198" w:author="Don Mendelson" w:date="2017-03-21T14:18:00Z">
              <w:r>
                <w:rPr>
                  <w:rStyle w:val="Code"/>
                </w:rPr>
                <w:t>&amp;&amp;</w:t>
              </w:r>
            </w:ins>
            <w:ins w:id="1199" w:author="Don Mendelson" w:date="2017-03-21T14:17:00Z">
              <w:r>
                <w:t xml:space="preserve"> or </w:t>
              </w:r>
            </w:ins>
            <w:ins w:id="1200" w:author="Don Mendelson" w:date="2017-03-21T14:18:00Z">
              <w:r>
                <w:rPr>
                  <w:rStyle w:val="Code"/>
                </w:rPr>
                <w:t>and</w:t>
              </w:r>
            </w:ins>
          </w:p>
        </w:tc>
        <w:tc>
          <w:tcPr>
            <w:tcW w:w="0" w:type="auto"/>
          </w:tcPr>
          <w:p w14:paraId="5ECBEFC3" w14:textId="5FDCD784" w:rsidR="00DA28F1" w:rsidRDefault="00DA28F1" w:rsidP="00F73259">
            <w:pPr>
              <w:keepNext/>
              <w:keepLines/>
              <w:rPr>
                <w:ins w:id="1201" w:author="Don Mendelson" w:date="2017-03-21T14:17:00Z"/>
              </w:rPr>
            </w:pPr>
            <w:ins w:id="1202" w:author="Don Mendelson" w:date="2017-03-21T14:18:00Z">
              <w:r>
                <w:t>and</w:t>
              </w:r>
            </w:ins>
          </w:p>
        </w:tc>
      </w:tr>
      <w:tr w:rsidR="00DA28F1" w14:paraId="4AEA41FD" w14:textId="77777777" w:rsidTr="002D5C2E">
        <w:trPr>
          <w:ins w:id="1203" w:author="Don Mendelson" w:date="2017-03-21T14:17:00Z"/>
        </w:trPr>
        <w:tc>
          <w:tcPr>
            <w:tcW w:w="0" w:type="auto"/>
          </w:tcPr>
          <w:p w14:paraId="09E330E6" w14:textId="4C0EB866" w:rsidR="00DA28F1" w:rsidRDefault="00DA28F1" w:rsidP="00F73259">
            <w:pPr>
              <w:keepNext/>
              <w:keepLines/>
              <w:rPr>
                <w:ins w:id="1204" w:author="Don Mendelson" w:date="2017-03-21T14:17:00Z"/>
              </w:rPr>
            </w:pPr>
            <w:ins w:id="1205" w:author="Don Mendelson" w:date="2017-03-21T14:18:00Z">
              <w:r>
                <w:rPr>
                  <w:rStyle w:val="Code"/>
                </w:rPr>
                <w:t>||</w:t>
              </w:r>
            </w:ins>
            <w:ins w:id="1206" w:author="Don Mendelson" w:date="2017-03-21T14:17:00Z">
              <w:r>
                <w:t xml:space="preserve"> or</w:t>
              </w:r>
              <w:r w:rsidRPr="008854B1">
                <w:rPr>
                  <w:rStyle w:val="Code"/>
                </w:rPr>
                <w:t xml:space="preserve"> </w:t>
              </w:r>
            </w:ins>
            <w:proofErr w:type="spellStart"/>
            <w:ins w:id="1207" w:author="Don Mendelson" w:date="2017-03-21T14:18:00Z">
              <w:r>
                <w:rPr>
                  <w:rStyle w:val="Code"/>
                </w:rPr>
                <w:t>or</w:t>
              </w:r>
            </w:ins>
            <w:proofErr w:type="spellEnd"/>
          </w:p>
        </w:tc>
        <w:tc>
          <w:tcPr>
            <w:tcW w:w="0" w:type="auto"/>
          </w:tcPr>
          <w:p w14:paraId="6BD7A538" w14:textId="745A1D4E" w:rsidR="00DA28F1" w:rsidRDefault="00DA28F1" w:rsidP="00F73259">
            <w:pPr>
              <w:keepNext/>
              <w:keepLines/>
              <w:rPr>
                <w:ins w:id="1208" w:author="Don Mendelson" w:date="2017-03-21T14:17:00Z"/>
              </w:rPr>
            </w:pPr>
            <w:ins w:id="1209" w:author="Don Mendelson" w:date="2017-03-21T14:18:00Z">
              <w:r>
                <w:t>or</w:t>
              </w:r>
            </w:ins>
          </w:p>
        </w:tc>
      </w:tr>
    </w:tbl>
    <w:p w14:paraId="0AE48861" w14:textId="4DC15607" w:rsidR="00DA28F1" w:rsidRDefault="00DA28F1" w:rsidP="00DA28F1">
      <w:pPr>
        <w:pStyle w:val="Heading4"/>
        <w:rPr>
          <w:ins w:id="1210" w:author="Don Mendelson" w:date="2017-03-21T14:19:00Z"/>
        </w:rPr>
      </w:pPr>
      <w:ins w:id="1211" w:author="Don Mendelson" w:date="2017-03-21T14:19:00Z">
        <w:r>
          <w:t>Arithmetic operators</w:t>
        </w:r>
      </w:ins>
    </w:p>
    <w:p w14:paraId="7C50B21F" w14:textId="1AB9BF92" w:rsidR="00DA28F1" w:rsidRDefault="00DA28F1" w:rsidP="00DA28F1">
      <w:pPr>
        <w:rPr>
          <w:ins w:id="1212" w:author="Don Mendelson" w:date="2017-03-21T14:19:00Z"/>
        </w:rPr>
      </w:pPr>
      <w:ins w:id="1213" w:author="Don Mendelson" w:date="2017-03-21T14:19:00Z">
        <w:r>
          <w:t>These are the arithmetic operators of the Scope grammar. Operands must be numeric.</w:t>
        </w:r>
      </w:ins>
      <w:ins w:id="1214" w:author="Don Mendelson" w:date="2017-03-21T14:21:00Z">
        <w:r>
          <w:t xml:space="preserve"> Multiplication and </w:t>
        </w:r>
        <w:r w:rsidR="005122CF">
          <w:t>division have higher priority than addition and subtraction when not grouped by parentheses.</w:t>
        </w:r>
      </w:ins>
    </w:p>
    <w:tbl>
      <w:tblPr>
        <w:tblStyle w:val="TableGrid"/>
        <w:tblW w:w="0" w:type="auto"/>
        <w:tblLook w:val="04A0" w:firstRow="1" w:lastRow="0" w:firstColumn="1" w:lastColumn="0" w:noHBand="0" w:noVBand="1"/>
      </w:tblPr>
      <w:tblGrid>
        <w:gridCol w:w="1129"/>
        <w:gridCol w:w="1453"/>
      </w:tblGrid>
      <w:tr w:rsidR="005122CF" w14:paraId="69A35F57" w14:textId="77777777" w:rsidTr="002D5C2E">
        <w:trPr>
          <w:ins w:id="1215" w:author="Don Mendelson" w:date="2017-03-21T14:19:00Z"/>
        </w:trPr>
        <w:tc>
          <w:tcPr>
            <w:tcW w:w="0" w:type="auto"/>
          </w:tcPr>
          <w:p w14:paraId="3ECE5B01" w14:textId="77777777" w:rsidR="00DA28F1" w:rsidRDefault="00DA28F1" w:rsidP="002D5C2E">
            <w:pPr>
              <w:rPr>
                <w:ins w:id="1216" w:author="Don Mendelson" w:date="2017-03-21T14:19:00Z"/>
              </w:rPr>
            </w:pPr>
            <w:ins w:id="1217" w:author="Don Mendelson" w:date="2017-03-21T14:19:00Z">
              <w:r>
                <w:t>Token</w:t>
              </w:r>
            </w:ins>
          </w:p>
        </w:tc>
        <w:tc>
          <w:tcPr>
            <w:tcW w:w="0" w:type="auto"/>
          </w:tcPr>
          <w:p w14:paraId="0D860611" w14:textId="77777777" w:rsidR="00DA28F1" w:rsidRDefault="00DA28F1" w:rsidP="002D5C2E">
            <w:pPr>
              <w:rPr>
                <w:ins w:id="1218" w:author="Don Mendelson" w:date="2017-03-21T14:19:00Z"/>
              </w:rPr>
            </w:pPr>
            <w:ins w:id="1219" w:author="Don Mendelson" w:date="2017-03-21T14:19:00Z">
              <w:r>
                <w:t>Name</w:t>
              </w:r>
            </w:ins>
          </w:p>
        </w:tc>
      </w:tr>
      <w:tr w:rsidR="005122CF" w14:paraId="52BE0122" w14:textId="77777777" w:rsidTr="002D5C2E">
        <w:trPr>
          <w:ins w:id="1220" w:author="Don Mendelson" w:date="2017-03-21T14:19:00Z"/>
        </w:trPr>
        <w:tc>
          <w:tcPr>
            <w:tcW w:w="0" w:type="auto"/>
          </w:tcPr>
          <w:p w14:paraId="3B8D6A0B" w14:textId="349A6FE7" w:rsidR="00DA28F1" w:rsidRPr="00F73259" w:rsidRDefault="00DA28F1" w:rsidP="002D5C2E">
            <w:pPr>
              <w:rPr>
                <w:ins w:id="1221" w:author="Don Mendelson" w:date="2017-03-21T14:19:00Z"/>
                <w:rStyle w:val="Code"/>
              </w:rPr>
            </w:pPr>
            <w:ins w:id="1222" w:author="Don Mendelson" w:date="2017-03-21T14:20:00Z">
              <w:r w:rsidRPr="00DA28F1">
                <w:rPr>
                  <w:rStyle w:val="Code"/>
                </w:rPr>
                <w:t>*</w:t>
              </w:r>
            </w:ins>
          </w:p>
        </w:tc>
        <w:tc>
          <w:tcPr>
            <w:tcW w:w="0" w:type="auto"/>
          </w:tcPr>
          <w:p w14:paraId="3B29EEE1" w14:textId="4CBDE84C" w:rsidR="00DA28F1" w:rsidRDefault="005122CF" w:rsidP="002D5C2E">
            <w:pPr>
              <w:rPr>
                <w:ins w:id="1223" w:author="Don Mendelson" w:date="2017-03-21T14:19:00Z"/>
              </w:rPr>
            </w:pPr>
            <w:ins w:id="1224" w:author="Don Mendelson" w:date="2017-03-21T14:22:00Z">
              <w:r>
                <w:t>multiplication</w:t>
              </w:r>
            </w:ins>
          </w:p>
        </w:tc>
      </w:tr>
      <w:tr w:rsidR="005122CF" w14:paraId="7D28100D" w14:textId="77777777" w:rsidTr="002D5C2E">
        <w:trPr>
          <w:ins w:id="1225" w:author="Don Mendelson" w:date="2017-03-21T14:19:00Z"/>
        </w:trPr>
        <w:tc>
          <w:tcPr>
            <w:tcW w:w="0" w:type="auto"/>
          </w:tcPr>
          <w:p w14:paraId="5E3E558F" w14:textId="5B77953E" w:rsidR="00DA28F1" w:rsidRPr="00F73259" w:rsidRDefault="00DA28F1" w:rsidP="002D5C2E">
            <w:pPr>
              <w:rPr>
                <w:ins w:id="1226" w:author="Don Mendelson" w:date="2017-03-21T14:19:00Z"/>
                <w:rStyle w:val="Code"/>
              </w:rPr>
            </w:pPr>
            <w:ins w:id="1227" w:author="Don Mendelson" w:date="2017-03-21T14:20:00Z">
              <w:r w:rsidRPr="00DA28F1">
                <w:rPr>
                  <w:rStyle w:val="Code"/>
                </w:rPr>
                <w:t>/</w:t>
              </w:r>
            </w:ins>
          </w:p>
        </w:tc>
        <w:tc>
          <w:tcPr>
            <w:tcW w:w="0" w:type="auto"/>
          </w:tcPr>
          <w:p w14:paraId="1865317C" w14:textId="0070C932" w:rsidR="00DA28F1" w:rsidRDefault="005122CF" w:rsidP="002D5C2E">
            <w:pPr>
              <w:rPr>
                <w:ins w:id="1228" w:author="Don Mendelson" w:date="2017-03-21T14:19:00Z"/>
              </w:rPr>
            </w:pPr>
            <w:ins w:id="1229" w:author="Don Mendelson" w:date="2017-03-21T14:20:00Z">
              <w:r>
                <w:t>division</w:t>
              </w:r>
            </w:ins>
          </w:p>
        </w:tc>
      </w:tr>
      <w:tr w:rsidR="00DA28F1" w14:paraId="19401AC7" w14:textId="77777777" w:rsidTr="002D5C2E">
        <w:trPr>
          <w:ins w:id="1230" w:author="Don Mendelson" w:date="2017-03-21T14:20:00Z"/>
        </w:trPr>
        <w:tc>
          <w:tcPr>
            <w:tcW w:w="0" w:type="auto"/>
          </w:tcPr>
          <w:p w14:paraId="6B49856F" w14:textId="6B13BC58" w:rsidR="00DA28F1" w:rsidRPr="00DA28F1" w:rsidRDefault="00DA28F1" w:rsidP="002D5C2E">
            <w:pPr>
              <w:rPr>
                <w:ins w:id="1231" w:author="Don Mendelson" w:date="2017-03-21T14:20:00Z"/>
                <w:rStyle w:val="Code"/>
              </w:rPr>
            </w:pPr>
            <w:ins w:id="1232" w:author="Don Mendelson" w:date="2017-03-21T14:20:00Z">
              <w:r w:rsidRPr="00DA28F1">
                <w:rPr>
                  <w:rStyle w:val="Code"/>
                </w:rPr>
                <w:t>%</w:t>
              </w:r>
              <w:r>
                <w:rPr>
                  <w:rStyle w:val="Code"/>
                </w:rPr>
                <w:t xml:space="preserve"> </w:t>
              </w:r>
              <w:r w:rsidRPr="00F73259">
                <w:t>or</w:t>
              </w:r>
              <w:r>
                <w:rPr>
                  <w:rStyle w:val="Code"/>
                </w:rPr>
                <w:t xml:space="preserve"> mod</w:t>
              </w:r>
            </w:ins>
          </w:p>
        </w:tc>
        <w:tc>
          <w:tcPr>
            <w:tcW w:w="0" w:type="auto"/>
          </w:tcPr>
          <w:p w14:paraId="7E90EF7A" w14:textId="14377EB5" w:rsidR="00DA28F1" w:rsidRDefault="00DA28F1" w:rsidP="002D5C2E">
            <w:pPr>
              <w:rPr>
                <w:ins w:id="1233" w:author="Don Mendelson" w:date="2017-03-21T14:20:00Z"/>
              </w:rPr>
            </w:pPr>
            <w:ins w:id="1234" w:author="Don Mendelson" w:date="2017-03-21T14:20:00Z">
              <w:r>
                <w:t>modulo</w:t>
              </w:r>
            </w:ins>
          </w:p>
        </w:tc>
      </w:tr>
      <w:tr w:rsidR="00DA28F1" w14:paraId="07A98D7C" w14:textId="77777777" w:rsidTr="002D5C2E">
        <w:trPr>
          <w:ins w:id="1235" w:author="Don Mendelson" w:date="2017-03-21T14:20:00Z"/>
        </w:trPr>
        <w:tc>
          <w:tcPr>
            <w:tcW w:w="0" w:type="auto"/>
          </w:tcPr>
          <w:p w14:paraId="3C40740B" w14:textId="3C18B21F" w:rsidR="00DA28F1" w:rsidRPr="00DA28F1" w:rsidRDefault="005122CF" w:rsidP="002D5C2E">
            <w:pPr>
              <w:rPr>
                <w:ins w:id="1236" w:author="Don Mendelson" w:date="2017-03-21T14:20:00Z"/>
                <w:rStyle w:val="Code"/>
              </w:rPr>
            </w:pPr>
            <w:ins w:id="1237" w:author="Don Mendelson" w:date="2017-03-21T14:22:00Z">
              <w:r>
                <w:rPr>
                  <w:rStyle w:val="Code"/>
                </w:rPr>
                <w:t>+</w:t>
              </w:r>
            </w:ins>
          </w:p>
        </w:tc>
        <w:tc>
          <w:tcPr>
            <w:tcW w:w="0" w:type="auto"/>
          </w:tcPr>
          <w:p w14:paraId="0FB0AB55" w14:textId="1C745DB7" w:rsidR="00DA28F1" w:rsidRDefault="005122CF" w:rsidP="002D5C2E">
            <w:pPr>
              <w:rPr>
                <w:ins w:id="1238" w:author="Don Mendelson" w:date="2017-03-21T14:20:00Z"/>
              </w:rPr>
            </w:pPr>
            <w:ins w:id="1239" w:author="Don Mendelson" w:date="2017-03-21T14:22:00Z">
              <w:r>
                <w:t>addition</w:t>
              </w:r>
            </w:ins>
          </w:p>
        </w:tc>
      </w:tr>
      <w:tr w:rsidR="005122CF" w14:paraId="21E46AFF" w14:textId="77777777" w:rsidTr="002D5C2E">
        <w:trPr>
          <w:ins w:id="1240" w:author="Don Mendelson" w:date="2017-03-21T14:22:00Z"/>
        </w:trPr>
        <w:tc>
          <w:tcPr>
            <w:tcW w:w="0" w:type="auto"/>
          </w:tcPr>
          <w:p w14:paraId="5832AF9E" w14:textId="490B1568" w:rsidR="005122CF" w:rsidRDefault="005122CF" w:rsidP="002D5C2E">
            <w:pPr>
              <w:rPr>
                <w:ins w:id="1241" w:author="Don Mendelson" w:date="2017-03-21T14:22:00Z"/>
                <w:rStyle w:val="Code"/>
              </w:rPr>
            </w:pPr>
            <w:ins w:id="1242" w:author="Don Mendelson" w:date="2017-03-21T14:22:00Z">
              <w:r>
                <w:rPr>
                  <w:rStyle w:val="Code"/>
                </w:rPr>
                <w:t>-</w:t>
              </w:r>
            </w:ins>
          </w:p>
        </w:tc>
        <w:tc>
          <w:tcPr>
            <w:tcW w:w="0" w:type="auto"/>
          </w:tcPr>
          <w:p w14:paraId="2B882AF3" w14:textId="45985CC5" w:rsidR="005122CF" w:rsidRDefault="005122CF" w:rsidP="002D5C2E">
            <w:pPr>
              <w:rPr>
                <w:ins w:id="1243" w:author="Don Mendelson" w:date="2017-03-21T14:22:00Z"/>
              </w:rPr>
            </w:pPr>
            <w:ins w:id="1244" w:author="Don Mendelson" w:date="2017-03-21T14:22:00Z">
              <w:r>
                <w:t>subtraction</w:t>
              </w:r>
            </w:ins>
          </w:p>
        </w:tc>
      </w:tr>
    </w:tbl>
    <w:p w14:paraId="5AFBF4EF" w14:textId="3ECCCE95" w:rsidR="005122CF" w:rsidRDefault="005122CF" w:rsidP="005122CF">
      <w:pPr>
        <w:pStyle w:val="Heading4"/>
        <w:rPr>
          <w:ins w:id="1245" w:author="Don Mendelson" w:date="2017-03-21T14:24:00Z"/>
        </w:rPr>
      </w:pPr>
      <w:ins w:id="1246" w:author="Don Mendelson" w:date="2017-03-21T14:24:00Z">
        <w:r>
          <w:t>Unary operators</w:t>
        </w:r>
      </w:ins>
    </w:p>
    <w:p w14:paraId="0EF04A8C" w14:textId="2BA2C10A" w:rsidR="005122CF" w:rsidRDefault="005122CF" w:rsidP="005122CF">
      <w:pPr>
        <w:rPr>
          <w:ins w:id="1247" w:author="Don Mendelson" w:date="2017-03-21T14:24:00Z"/>
        </w:rPr>
      </w:pPr>
      <w:ins w:id="1248" w:author="Don Mendelson" w:date="2017-03-21T14:24:00Z">
        <w:r>
          <w:t xml:space="preserve">These are the </w:t>
        </w:r>
      </w:ins>
      <w:ins w:id="1249" w:author="Don Mendelson" w:date="2017-03-21T14:25:00Z">
        <w:r>
          <w:t>unary</w:t>
        </w:r>
      </w:ins>
      <w:ins w:id="1250" w:author="Don Mendelson" w:date="2017-03-21T14:24:00Z">
        <w:r>
          <w:t xml:space="preserve"> operators of the Scope grammar. </w:t>
        </w:r>
      </w:ins>
    </w:p>
    <w:tbl>
      <w:tblPr>
        <w:tblStyle w:val="TableGrid"/>
        <w:tblW w:w="0" w:type="auto"/>
        <w:tblLook w:val="04A0" w:firstRow="1" w:lastRow="0" w:firstColumn="1" w:lastColumn="0" w:noHBand="0" w:noVBand="1"/>
      </w:tblPr>
      <w:tblGrid>
        <w:gridCol w:w="765"/>
        <w:gridCol w:w="1141"/>
        <w:gridCol w:w="1449"/>
      </w:tblGrid>
      <w:tr w:rsidR="005122CF" w14:paraId="770C59C4" w14:textId="53827288" w:rsidTr="002D5C2E">
        <w:trPr>
          <w:ins w:id="1251" w:author="Don Mendelson" w:date="2017-03-21T14:24:00Z"/>
        </w:trPr>
        <w:tc>
          <w:tcPr>
            <w:tcW w:w="0" w:type="auto"/>
          </w:tcPr>
          <w:p w14:paraId="3368888B" w14:textId="77777777" w:rsidR="005122CF" w:rsidRDefault="005122CF" w:rsidP="002D5C2E">
            <w:pPr>
              <w:rPr>
                <w:ins w:id="1252" w:author="Don Mendelson" w:date="2017-03-21T14:24:00Z"/>
              </w:rPr>
            </w:pPr>
            <w:ins w:id="1253" w:author="Don Mendelson" w:date="2017-03-21T14:24:00Z">
              <w:r>
                <w:t>Token</w:t>
              </w:r>
            </w:ins>
          </w:p>
        </w:tc>
        <w:tc>
          <w:tcPr>
            <w:tcW w:w="0" w:type="auto"/>
          </w:tcPr>
          <w:p w14:paraId="4C4B125D" w14:textId="77777777" w:rsidR="005122CF" w:rsidRDefault="005122CF" w:rsidP="002D5C2E">
            <w:pPr>
              <w:rPr>
                <w:ins w:id="1254" w:author="Don Mendelson" w:date="2017-03-21T14:24:00Z"/>
              </w:rPr>
            </w:pPr>
            <w:ins w:id="1255" w:author="Don Mendelson" w:date="2017-03-21T14:24:00Z">
              <w:r>
                <w:t>Name</w:t>
              </w:r>
            </w:ins>
          </w:p>
        </w:tc>
        <w:tc>
          <w:tcPr>
            <w:tcW w:w="0" w:type="auto"/>
          </w:tcPr>
          <w:p w14:paraId="4E70ADB6" w14:textId="633EE259" w:rsidR="005122CF" w:rsidRDefault="005122CF" w:rsidP="002D5C2E">
            <w:pPr>
              <w:rPr>
                <w:ins w:id="1256" w:author="Don Mendelson" w:date="2017-03-21T14:25:00Z"/>
              </w:rPr>
            </w:pPr>
            <w:ins w:id="1257" w:author="Don Mendelson" w:date="2017-03-21T14:25:00Z">
              <w:r>
                <w:t>Operand type</w:t>
              </w:r>
            </w:ins>
          </w:p>
        </w:tc>
      </w:tr>
      <w:tr w:rsidR="005122CF" w14:paraId="46118E5A" w14:textId="53C504F2" w:rsidTr="002D5C2E">
        <w:trPr>
          <w:ins w:id="1258" w:author="Don Mendelson" w:date="2017-03-21T14:24:00Z"/>
        </w:trPr>
        <w:tc>
          <w:tcPr>
            <w:tcW w:w="0" w:type="auto"/>
          </w:tcPr>
          <w:p w14:paraId="2FDCA832" w14:textId="290FE0F4" w:rsidR="005122CF" w:rsidRDefault="005122CF" w:rsidP="002D5C2E">
            <w:pPr>
              <w:rPr>
                <w:ins w:id="1259" w:author="Don Mendelson" w:date="2017-03-21T14:24:00Z"/>
              </w:rPr>
            </w:pPr>
            <w:ins w:id="1260" w:author="Don Mendelson" w:date="2017-03-21T14:25:00Z">
              <w:r>
                <w:rPr>
                  <w:rStyle w:val="Code"/>
                </w:rPr>
                <w:t>-</w:t>
              </w:r>
            </w:ins>
          </w:p>
        </w:tc>
        <w:tc>
          <w:tcPr>
            <w:tcW w:w="0" w:type="auto"/>
          </w:tcPr>
          <w:p w14:paraId="3F2D4089" w14:textId="04FC6F7F" w:rsidR="005122CF" w:rsidRDefault="005122CF" w:rsidP="002D5C2E">
            <w:pPr>
              <w:rPr>
                <w:ins w:id="1261" w:author="Don Mendelson" w:date="2017-03-21T14:24:00Z"/>
              </w:rPr>
            </w:pPr>
            <w:ins w:id="1262" w:author="Don Mendelson" w:date="2017-03-21T14:25:00Z">
              <w:r>
                <w:t>minus</w:t>
              </w:r>
            </w:ins>
          </w:p>
        </w:tc>
        <w:tc>
          <w:tcPr>
            <w:tcW w:w="0" w:type="auto"/>
          </w:tcPr>
          <w:p w14:paraId="485B8BFC" w14:textId="4F45E161" w:rsidR="005122CF" w:rsidRDefault="005122CF" w:rsidP="002D5C2E">
            <w:pPr>
              <w:rPr>
                <w:ins w:id="1263" w:author="Don Mendelson" w:date="2017-03-21T14:25:00Z"/>
              </w:rPr>
            </w:pPr>
            <w:ins w:id="1264" w:author="Don Mendelson" w:date="2017-03-21T14:25:00Z">
              <w:r>
                <w:t>numeric</w:t>
              </w:r>
            </w:ins>
          </w:p>
        </w:tc>
      </w:tr>
      <w:tr w:rsidR="005122CF" w14:paraId="2EBEBF8A" w14:textId="7B1614BD" w:rsidTr="002D5C2E">
        <w:trPr>
          <w:ins w:id="1265" w:author="Don Mendelson" w:date="2017-03-21T14:24:00Z"/>
        </w:trPr>
        <w:tc>
          <w:tcPr>
            <w:tcW w:w="0" w:type="auto"/>
          </w:tcPr>
          <w:p w14:paraId="2A8EF095" w14:textId="6A86BCC8" w:rsidR="005122CF" w:rsidRDefault="005122CF" w:rsidP="002D5C2E">
            <w:pPr>
              <w:rPr>
                <w:ins w:id="1266" w:author="Don Mendelson" w:date="2017-03-21T14:24:00Z"/>
              </w:rPr>
            </w:pPr>
            <w:ins w:id="1267" w:author="Don Mendelson" w:date="2017-03-21T14:25:00Z">
              <w:r>
                <w:rPr>
                  <w:rStyle w:val="Code"/>
                </w:rPr>
                <w:t>!</w:t>
              </w:r>
            </w:ins>
          </w:p>
        </w:tc>
        <w:tc>
          <w:tcPr>
            <w:tcW w:w="0" w:type="auto"/>
          </w:tcPr>
          <w:p w14:paraId="48B04E75" w14:textId="1ADA1043" w:rsidR="005122CF" w:rsidRDefault="005122CF" w:rsidP="002D5C2E">
            <w:pPr>
              <w:rPr>
                <w:ins w:id="1268" w:author="Don Mendelson" w:date="2017-03-21T14:24:00Z"/>
              </w:rPr>
            </w:pPr>
            <w:ins w:id="1269" w:author="Don Mendelson" w:date="2017-03-21T14:26:00Z">
              <w:r>
                <w:t xml:space="preserve">logical </w:t>
              </w:r>
            </w:ins>
            <w:ins w:id="1270" w:author="Don Mendelson" w:date="2017-03-21T14:25:00Z">
              <w:r>
                <w:t>not</w:t>
              </w:r>
            </w:ins>
          </w:p>
        </w:tc>
        <w:tc>
          <w:tcPr>
            <w:tcW w:w="0" w:type="auto"/>
          </w:tcPr>
          <w:p w14:paraId="1926A0D5" w14:textId="44B2302C" w:rsidR="005122CF" w:rsidRDefault="005122CF" w:rsidP="002D5C2E">
            <w:pPr>
              <w:rPr>
                <w:ins w:id="1271" w:author="Don Mendelson" w:date="2017-03-21T14:25:00Z"/>
              </w:rPr>
            </w:pPr>
            <w:ins w:id="1272" w:author="Don Mendelson" w:date="2017-03-21T14:25:00Z">
              <w:r>
                <w:t>Boolean</w:t>
              </w:r>
            </w:ins>
          </w:p>
        </w:tc>
      </w:tr>
    </w:tbl>
    <w:p w14:paraId="6D464BBF" w14:textId="592AA0B3" w:rsidR="00D41A23" w:rsidRDefault="00D41A23" w:rsidP="00F73259">
      <w:pPr>
        <w:pStyle w:val="Heading4"/>
        <w:rPr>
          <w:ins w:id="1273" w:author="Don Mendelson" w:date="2017-03-21T14:57:00Z"/>
        </w:rPr>
      </w:pPr>
      <w:ins w:id="1274" w:author="Don Mendelson" w:date="2017-03-21T14:57:00Z">
        <w:r>
          <w:t>Parentheses</w:t>
        </w:r>
      </w:ins>
    </w:p>
    <w:p w14:paraId="5363DA34" w14:textId="02EFE8FF" w:rsidR="00D41A23" w:rsidRPr="00D41A23" w:rsidRDefault="00D41A23" w:rsidP="00F73259">
      <w:pPr>
        <w:rPr>
          <w:ins w:id="1275" w:author="Don Mendelson" w:date="2017-03-21T14:57:00Z"/>
        </w:rPr>
      </w:pPr>
      <w:ins w:id="1276" w:author="Don Mendelson" w:date="2017-03-21T14:57:00Z">
        <w:r>
          <w:t>Terms of an expression may be grouped by parentheses to override the default operator precedence. Opening and closing parentheses must always match.</w:t>
        </w:r>
      </w:ins>
    </w:p>
    <w:p w14:paraId="75EE1690" w14:textId="61D2C116" w:rsidR="00DA28F1" w:rsidRDefault="005122CF" w:rsidP="00F73259">
      <w:pPr>
        <w:pStyle w:val="Heading4"/>
        <w:rPr>
          <w:ins w:id="1277" w:author="Don Mendelson" w:date="2017-03-21T14:27:00Z"/>
        </w:rPr>
      </w:pPr>
      <w:ins w:id="1278" w:author="Don Mendelson" w:date="2017-03-21T14:26:00Z">
        <w:r>
          <w:lastRenderedPageBreak/>
          <w:t>Set operator</w:t>
        </w:r>
      </w:ins>
    </w:p>
    <w:p w14:paraId="05D7071D" w14:textId="76D849BA" w:rsidR="005122CF" w:rsidRDefault="005122CF" w:rsidP="00F73259">
      <w:pPr>
        <w:rPr>
          <w:ins w:id="1279" w:author="Don Mendelson" w:date="2017-03-21T14:27:00Z"/>
        </w:rPr>
      </w:pPr>
      <w:ins w:id="1280" w:author="Don Mendelson" w:date="2017-03-21T14:27:00Z">
        <w:r>
          <w:t>The set operator tests whether a value is in a set of values of the same datatype.</w:t>
        </w:r>
      </w:ins>
      <w:ins w:id="1281" w:author="Don Mendelson" w:date="2017-03-21T14:28:00Z">
        <w:r>
          <w:t xml:space="preserve"> The result of the operat</w:t>
        </w:r>
      </w:ins>
      <w:ins w:id="1282" w:author="Don Mendelson" w:date="2017-03-21T14:29:00Z">
        <w:r>
          <w:t>ion</w:t>
        </w:r>
      </w:ins>
      <w:ins w:id="1283" w:author="Don Mendelson" w:date="2017-03-21T14:28:00Z">
        <w:r>
          <w:t xml:space="preserve"> is Boolean.</w:t>
        </w:r>
      </w:ins>
      <w:ins w:id="1284" w:author="Don Mendelson" w:date="2017-03-21T14:29:00Z">
        <w:r>
          <w:t xml:space="preserve"> </w:t>
        </w:r>
      </w:ins>
      <w:ins w:id="1285" w:author="Don Mendelson" w:date="2017-03-21T14:30:00Z">
        <w:r>
          <w:t>The syntax is as follows:</w:t>
        </w:r>
      </w:ins>
    </w:p>
    <w:p w14:paraId="3802E049" w14:textId="53D1B8FB" w:rsidR="005122CF" w:rsidRDefault="005122CF" w:rsidP="00F73259">
      <w:pPr>
        <w:rPr>
          <w:ins w:id="1286" w:author="Don Mendelson" w:date="2017-03-21T14:31:00Z"/>
        </w:rPr>
      </w:pPr>
      <w:ins w:id="1287" w:author="Don Mendelson" w:date="2017-03-21T14:30:00Z">
        <w:r>
          <w:t>value</w:t>
        </w:r>
      </w:ins>
      <w:ins w:id="1288" w:author="Don Mendelson" w:date="2017-03-21T14:28:00Z">
        <w:r>
          <w:t xml:space="preserve"> </w:t>
        </w:r>
        <w:r w:rsidRPr="00F73259">
          <w:rPr>
            <w:rStyle w:val="Code"/>
          </w:rPr>
          <w:t>in {</w:t>
        </w:r>
        <w:r w:rsidRPr="005122CF">
          <w:t>member</w:t>
        </w:r>
      </w:ins>
      <w:ins w:id="1289" w:author="Don Mendelson" w:date="2017-03-21T14:31:00Z">
        <w:r>
          <w:t>,</w:t>
        </w:r>
      </w:ins>
      <w:ins w:id="1290" w:author="Don Mendelson" w:date="2017-03-21T14:28:00Z">
        <w:r w:rsidRPr="005122CF">
          <w:t xml:space="preserve"> member</w:t>
        </w:r>
      </w:ins>
      <w:ins w:id="1291" w:author="Don Mendelson" w:date="2017-03-21T14:31:00Z">
        <w:r>
          <w:t xml:space="preserve"> …</w:t>
        </w:r>
      </w:ins>
      <w:ins w:id="1292" w:author="Don Mendelson" w:date="2017-03-21T14:28:00Z">
        <w:r w:rsidRPr="00F73259">
          <w:rPr>
            <w:rStyle w:val="Code"/>
          </w:rPr>
          <w:t>}</w:t>
        </w:r>
      </w:ins>
    </w:p>
    <w:p w14:paraId="2FB24B0E" w14:textId="6D455614" w:rsidR="005122CF" w:rsidRDefault="005122CF" w:rsidP="00F73259">
      <w:pPr>
        <w:rPr>
          <w:ins w:id="1293" w:author="Don Mendelson" w:date="2017-03-21T14:33:00Z"/>
        </w:rPr>
      </w:pPr>
      <w:ins w:id="1294" w:author="Don Mendelson" w:date="2017-03-21T14:31:00Z">
        <w:r>
          <w:t>Value may be a literal</w:t>
        </w:r>
        <w:r w:rsidR="00500E5F">
          <w:t xml:space="preserve">, </w:t>
        </w:r>
      </w:ins>
      <w:ins w:id="1295" w:author="Don Mendelson" w:date="2017-03-21T14:32:00Z">
        <w:r w:rsidR="00500E5F">
          <w:t xml:space="preserve">state </w:t>
        </w:r>
      </w:ins>
      <w:ins w:id="1296" w:author="Don Mendelson" w:date="2017-03-21T14:31:00Z">
        <w:r w:rsidR="00500E5F">
          <w:t xml:space="preserve">variable or reference to a </w:t>
        </w:r>
      </w:ins>
      <w:ins w:id="1297" w:author="Don Mendelson" w:date="2017-03-21T14:32:00Z">
        <w:r w:rsidR="00500E5F">
          <w:t xml:space="preserve">message </w:t>
        </w:r>
      </w:ins>
      <w:ins w:id="1298" w:author="Don Mendelson" w:date="2017-03-21T14:31:00Z">
        <w:r w:rsidR="00500E5F">
          <w:t>field.</w:t>
        </w:r>
      </w:ins>
      <w:ins w:id="1299" w:author="Don Mendelson" w:date="2017-03-21T14:32:00Z">
        <w:r w:rsidR="00500E5F">
          <w:t xml:space="preserve"> Each member may be a literal or other expression of the same datatype.</w:t>
        </w:r>
      </w:ins>
    </w:p>
    <w:p w14:paraId="56C2C288" w14:textId="2E431D4B" w:rsidR="00500E5F" w:rsidRDefault="00500E5F" w:rsidP="00500E5F">
      <w:pPr>
        <w:pStyle w:val="Heading4"/>
        <w:rPr>
          <w:ins w:id="1300" w:author="Don Mendelson" w:date="2017-03-21T14:33:00Z"/>
        </w:rPr>
      </w:pPr>
      <w:ins w:id="1301" w:author="Don Mendelson" w:date="2017-03-21T14:33:00Z">
        <w:r>
          <w:t>Range operator</w:t>
        </w:r>
      </w:ins>
    </w:p>
    <w:p w14:paraId="08ADCAAE" w14:textId="1A92F56F" w:rsidR="00500E5F" w:rsidRDefault="00500E5F" w:rsidP="00500E5F">
      <w:pPr>
        <w:rPr>
          <w:ins w:id="1302" w:author="Don Mendelson" w:date="2017-03-21T14:33:00Z"/>
        </w:rPr>
      </w:pPr>
      <w:ins w:id="1303" w:author="Don Mendelson" w:date="2017-03-21T14:33:00Z">
        <w:r>
          <w:t xml:space="preserve">The range operator tests whether a value is in a </w:t>
        </w:r>
      </w:ins>
      <w:ins w:id="1304" w:author="Don Mendelson" w:date="2017-03-21T14:34:00Z">
        <w:r>
          <w:t>range</w:t>
        </w:r>
      </w:ins>
      <w:ins w:id="1305" w:author="Don Mendelson" w:date="2017-03-21T14:33:00Z">
        <w:r>
          <w:t xml:space="preserve"> of values of the same datatype. The result of the operation is Boolean. The syntax is as follows:</w:t>
        </w:r>
      </w:ins>
    </w:p>
    <w:p w14:paraId="0E451E93" w14:textId="5E2D9159" w:rsidR="00500E5F" w:rsidRDefault="00500E5F" w:rsidP="00500E5F">
      <w:pPr>
        <w:rPr>
          <w:ins w:id="1306" w:author="Don Mendelson" w:date="2017-03-21T14:33:00Z"/>
        </w:rPr>
      </w:pPr>
      <w:ins w:id="1307" w:author="Don Mendelson" w:date="2017-03-21T14:33:00Z">
        <w:r>
          <w:t xml:space="preserve">value </w:t>
        </w:r>
      </w:ins>
      <w:ins w:id="1308" w:author="Don Mendelson" w:date="2017-03-21T14:34:00Z">
        <w:r>
          <w:rPr>
            <w:rStyle w:val="Code"/>
          </w:rPr>
          <w:t>between</w:t>
        </w:r>
      </w:ins>
      <w:ins w:id="1309" w:author="Don Mendelson" w:date="2017-03-21T14:33:00Z">
        <w:r w:rsidRPr="008854B1">
          <w:rPr>
            <w:rStyle w:val="Code"/>
          </w:rPr>
          <w:t xml:space="preserve"> </w:t>
        </w:r>
      </w:ins>
      <w:ins w:id="1310" w:author="Don Mendelson" w:date="2017-03-21T14:34:00Z">
        <w:r w:rsidRPr="00F73259">
          <w:t>min</w:t>
        </w:r>
        <w:r>
          <w:rPr>
            <w:rStyle w:val="Code"/>
          </w:rPr>
          <w:t xml:space="preserve"> and </w:t>
        </w:r>
        <w:r w:rsidRPr="00F73259">
          <w:t>max</w:t>
        </w:r>
      </w:ins>
    </w:p>
    <w:p w14:paraId="0CB2AB12" w14:textId="50DAF85F" w:rsidR="00500E5F" w:rsidRPr="008854B1" w:rsidRDefault="00500E5F" w:rsidP="00500E5F">
      <w:pPr>
        <w:rPr>
          <w:ins w:id="1311" w:author="Don Mendelson" w:date="2017-03-21T14:33:00Z"/>
        </w:rPr>
      </w:pPr>
      <w:ins w:id="1312" w:author="Don Mendelson" w:date="2017-03-21T14:36:00Z">
        <w:r>
          <w:t xml:space="preserve">The range operator is a shortcut for value &lt;= min and value &gt;= max. </w:t>
        </w:r>
      </w:ins>
      <w:ins w:id="1313" w:author="Don Mendelson" w:date="2017-03-21T14:33:00Z">
        <w:r>
          <w:t xml:space="preserve">Value may be a literal, state variable or reference to a message field. </w:t>
        </w:r>
      </w:ins>
      <w:ins w:id="1314" w:author="Don Mendelson" w:date="2017-03-21T14:35:00Z">
        <w:r>
          <w:t>Min and max</w:t>
        </w:r>
      </w:ins>
      <w:ins w:id="1315" w:author="Don Mendelson" w:date="2017-03-21T14:33:00Z">
        <w:r>
          <w:t xml:space="preserve"> may be a literal or other expression of the same datatype.</w:t>
        </w:r>
      </w:ins>
    </w:p>
    <w:p w14:paraId="18042CD6" w14:textId="0FE35C17" w:rsidR="00500E5F" w:rsidRDefault="009957A6" w:rsidP="009957A6">
      <w:pPr>
        <w:pStyle w:val="Heading4"/>
        <w:rPr>
          <w:ins w:id="1316" w:author="Don Mendelson" w:date="2017-04-26T10:08:00Z"/>
        </w:rPr>
      </w:pPr>
      <w:ins w:id="1317" w:author="Don Mendelson" w:date="2017-04-26T10:08:00Z">
        <w:r>
          <w:t>Existence operator</w:t>
        </w:r>
      </w:ins>
    </w:p>
    <w:p w14:paraId="2050892E" w14:textId="64766BF3" w:rsidR="009957A6" w:rsidRDefault="009957A6" w:rsidP="009957A6">
      <w:pPr>
        <w:rPr>
          <w:ins w:id="1318" w:author="Don Mendelson" w:date="2017-04-26T10:10:00Z"/>
        </w:rPr>
      </w:pPr>
      <w:ins w:id="1319" w:author="Don Mendelson" w:date="2017-04-26T10:08:00Z">
        <w:r>
          <w:t>The existence operator tests whether</w:t>
        </w:r>
      </w:ins>
      <w:ins w:id="1320" w:author="Don Mendelson" w:date="2017-04-26T10:09:00Z">
        <w:r>
          <w:t xml:space="preserve"> a variable </w:t>
        </w:r>
      </w:ins>
      <w:ins w:id="1321" w:author="Don Mendelson" w:date="2017-04-26T10:12:00Z">
        <w:r>
          <w:t>has been defined, or if an element is present in a message</w:t>
        </w:r>
      </w:ins>
      <w:ins w:id="1322" w:author="Don Mendelson" w:date="2017-04-26T10:09:00Z">
        <w:r>
          <w:t xml:space="preserve">. The </w:t>
        </w:r>
      </w:ins>
      <w:ins w:id="1323" w:author="Don Mendelson" w:date="2017-04-26T10:10:00Z">
        <w:r>
          <w:t>test</w:t>
        </w:r>
      </w:ins>
      <w:ins w:id="1324" w:author="Don Mendelson" w:date="2017-04-26T10:09:00Z">
        <w:r>
          <w:t xml:space="preserve"> is of </w:t>
        </w:r>
      </w:ins>
      <w:ins w:id="1325" w:author="Don Mendelson" w:date="2017-04-26T10:10:00Z">
        <w:r>
          <w:t>Boolean type and may be combined with other logical operators to form a conditional expression. The syntax is</w:t>
        </w:r>
      </w:ins>
      <w:ins w:id="1326" w:author="Don Mendelson" w:date="2017-04-26T10:11:00Z">
        <w:r>
          <w:t xml:space="preserve"> of the form</w:t>
        </w:r>
      </w:ins>
      <w:ins w:id="1327" w:author="Don Mendelson" w:date="2017-04-26T10:10:00Z">
        <w:r>
          <w:t>:</w:t>
        </w:r>
      </w:ins>
    </w:p>
    <w:p w14:paraId="77852F15" w14:textId="43CAFB2E" w:rsidR="009957A6" w:rsidRPr="009957A6" w:rsidRDefault="009957A6" w:rsidP="009957A6">
      <w:pPr>
        <w:rPr>
          <w:ins w:id="1328" w:author="Don Mendelson" w:date="2017-03-21T14:09:00Z"/>
        </w:rPr>
      </w:pPr>
      <w:ins w:id="1329" w:author="Don Mendelson" w:date="2017-04-26T10:11:00Z">
        <w:r w:rsidRPr="009957A6">
          <w:rPr>
            <w:rStyle w:val="Code"/>
          </w:rPr>
          <w:t>exists</w:t>
        </w:r>
        <w:r>
          <w:t xml:space="preserve"> variable</w:t>
        </w:r>
      </w:ins>
    </w:p>
    <w:p w14:paraId="61827912" w14:textId="086CD2B1" w:rsidR="00877C9B" w:rsidDel="00DA28F1" w:rsidRDefault="00877C9B" w:rsidP="00F73259">
      <w:pPr>
        <w:rPr>
          <w:del w:id="1330" w:author="Don Mendelson" w:date="2017-03-21T14:16:00Z"/>
        </w:rPr>
      </w:pPr>
      <w:bookmarkStart w:id="1331" w:name="_Toc477872268"/>
      <w:bookmarkStart w:id="1332" w:name="_Toc480980520"/>
      <w:bookmarkStart w:id="1333" w:name="_Toc480980622"/>
      <w:bookmarkEnd w:id="1331"/>
      <w:bookmarkEnd w:id="1332"/>
      <w:bookmarkEnd w:id="1333"/>
    </w:p>
    <w:p w14:paraId="7A57A327" w14:textId="77096E0A" w:rsidR="00C87386" w:rsidRDefault="00C87386" w:rsidP="00C87386">
      <w:pPr>
        <w:pStyle w:val="Heading3"/>
      </w:pPr>
      <w:bookmarkStart w:id="1334" w:name="_Toc480980623"/>
      <w:r>
        <w:t>Assignment expressions</w:t>
      </w:r>
      <w:bookmarkEnd w:id="1334"/>
    </w:p>
    <w:p w14:paraId="2890944A" w14:textId="69875C83" w:rsidR="00C87386" w:rsidRDefault="00816751" w:rsidP="00C87386">
      <w:r>
        <w:t>The following entities may be assigned values in an expression:</w:t>
      </w:r>
    </w:p>
    <w:p w14:paraId="0459D32E" w14:textId="77777777" w:rsidR="00816751" w:rsidRDefault="00816751" w:rsidP="00816751">
      <w:pPr>
        <w:pStyle w:val="ListParagraph"/>
        <w:numPr>
          <w:ilvl w:val="0"/>
          <w:numId w:val="35"/>
        </w:numPr>
      </w:pPr>
      <w:r>
        <w:t>A field of a message to be sent in a scenario.</w:t>
      </w:r>
    </w:p>
    <w:p w14:paraId="6954545F" w14:textId="77777777" w:rsidR="00816751" w:rsidRDefault="00816751" w:rsidP="00816751">
      <w:pPr>
        <w:pStyle w:val="ListParagraph"/>
        <w:numPr>
          <w:ilvl w:val="0"/>
          <w:numId w:val="35"/>
        </w:numPr>
      </w:pPr>
      <w:r>
        <w:t>A field used as a state variable of an actor.</w:t>
      </w:r>
    </w:p>
    <w:p w14:paraId="08F50674" w14:textId="74CD6038" w:rsidR="00816751" w:rsidRPr="00C87386" w:rsidDel="00500E5F" w:rsidRDefault="00816751" w:rsidP="00C87386">
      <w:pPr>
        <w:rPr>
          <w:del w:id="1335" w:author="Don Mendelson" w:date="2017-03-21T14:37:00Z"/>
        </w:rPr>
      </w:pPr>
    </w:p>
    <w:p w14:paraId="017E2F1D" w14:textId="68F2503C" w:rsidR="00500E5F" w:rsidRPr="00FC0DF8" w:rsidRDefault="00465289">
      <w:del w:id="1336" w:author="Don Mendelson" w:date="2017-03-21T14:37:00Z">
        <w:r w:rsidDel="00500E5F">
          <w:delText>[diagram to come]</w:delText>
        </w:r>
      </w:del>
      <w:ins w:id="1337" w:author="Don Mendelson" w:date="2017-03-21T14:37:00Z">
        <w:r w:rsidR="00500E5F">
          <w:t xml:space="preserve">The assignment operator is the </w:t>
        </w:r>
        <w:r w:rsidR="00500E5F" w:rsidRPr="00F73259">
          <w:rPr>
            <w:rStyle w:val="Code"/>
          </w:rPr>
          <w:t>=</w:t>
        </w:r>
        <w:r w:rsidR="00500E5F">
          <w:t xml:space="preserve"> character. </w:t>
        </w:r>
      </w:ins>
      <w:ins w:id="1338" w:author="Don Mendelson" w:date="2017-03-21T14:38:00Z">
        <w:r w:rsidR="00500E5F">
          <w:t xml:space="preserve">The left-hand operand must be either a state variable or a mutable message field. </w:t>
        </w:r>
      </w:ins>
      <w:ins w:id="1339" w:author="Don Mendelson" w:date="2017-03-21T14:41:00Z">
        <w:r w:rsidR="00500E5F">
          <w:t xml:space="preserve">Literals are immutable so a literal cannot be the </w:t>
        </w:r>
        <w:proofErr w:type="spellStart"/>
        <w:r w:rsidR="00500E5F">
          <w:t>lvalue</w:t>
        </w:r>
        <w:proofErr w:type="spellEnd"/>
        <w:r w:rsidR="00500E5F">
          <w:t xml:space="preserve"> of an assignment expression. </w:t>
        </w:r>
      </w:ins>
      <w:ins w:id="1340" w:author="Don Mendelson" w:date="2017-03-21T14:38:00Z">
        <w:r w:rsidR="00500E5F">
          <w:t xml:space="preserve">The right-hand operand can be any expression of a compatible datatype. In the case of </w:t>
        </w:r>
      </w:ins>
      <w:ins w:id="1341" w:author="Don Mendelson" w:date="2017-03-21T14:39:00Z">
        <w:r w:rsidR="00500E5F">
          <w:t>a variable, it takes the datatype of the expression if it has never been assigned before.</w:t>
        </w:r>
      </w:ins>
    </w:p>
    <w:p w14:paraId="5D8F33C2" w14:textId="6A65F29B" w:rsidR="00500E5F" w:rsidRDefault="00D41A23" w:rsidP="00F73259">
      <w:pPr>
        <w:pStyle w:val="Heading2"/>
        <w:rPr>
          <w:ins w:id="1342" w:author="Don Mendelson" w:date="2017-03-21T14:59:00Z"/>
        </w:rPr>
      </w:pPr>
      <w:bookmarkStart w:id="1343" w:name="_Toc480980624"/>
      <w:ins w:id="1344" w:author="Don Mendelson" w:date="2017-03-21T14:38:00Z">
        <w:r>
          <w:t>Syntax errors</w:t>
        </w:r>
      </w:ins>
      <w:bookmarkEnd w:id="1343"/>
    </w:p>
    <w:p w14:paraId="64190F74" w14:textId="2728A55E" w:rsidR="00D41A23" w:rsidRDefault="00D41A23" w:rsidP="00F73259">
      <w:pPr>
        <w:rPr>
          <w:ins w:id="1345" w:author="Don Mendelson" w:date="2017-03-21T14:59:00Z"/>
        </w:rPr>
      </w:pPr>
      <w:ins w:id="1346" w:author="Don Mendelson" w:date="2017-03-21T14:59:00Z">
        <w:r>
          <w:t>Implementations should throw an exception if a DSL expression does not follow the syntax described above.</w:t>
        </w:r>
      </w:ins>
      <w:ins w:id="1347" w:author="Don Mendelson" w:date="2017-03-21T15:04:00Z">
        <w:r w:rsidR="00A60051">
          <w:t xml:space="preserve"> For example, parentheses are mismatched.</w:t>
        </w:r>
      </w:ins>
    </w:p>
    <w:p w14:paraId="629D4E51" w14:textId="57860F0F" w:rsidR="00D41A23" w:rsidRDefault="00D41A23" w:rsidP="00F73259">
      <w:pPr>
        <w:pStyle w:val="Heading2"/>
        <w:rPr>
          <w:ins w:id="1348" w:author="Don Mendelson" w:date="2017-03-21T15:01:00Z"/>
        </w:rPr>
      </w:pPr>
      <w:bookmarkStart w:id="1349" w:name="_Toc480980625"/>
      <w:ins w:id="1350" w:author="Don Mendelson" w:date="2017-03-21T15:00:00Z">
        <w:r>
          <w:t>Semantic errors</w:t>
        </w:r>
      </w:ins>
      <w:bookmarkEnd w:id="1349"/>
    </w:p>
    <w:p w14:paraId="4CFC8BEA" w14:textId="1612FAB0" w:rsidR="00D41A23" w:rsidRDefault="00D41A23" w:rsidP="00F73259">
      <w:pPr>
        <w:rPr>
          <w:ins w:id="1351" w:author="Don Mendelson" w:date="2017-03-21T15:01:00Z"/>
        </w:rPr>
      </w:pPr>
      <w:ins w:id="1352" w:author="Don Mendelson" w:date="2017-03-21T15:01:00Z">
        <w:r>
          <w:t>Implementations should throw an exception in these cases:</w:t>
        </w:r>
      </w:ins>
    </w:p>
    <w:p w14:paraId="7127F2E6" w14:textId="43B7B481" w:rsidR="00D41A23" w:rsidRDefault="00A60051" w:rsidP="00F73259">
      <w:pPr>
        <w:pStyle w:val="ListParagraph"/>
        <w:numPr>
          <w:ilvl w:val="0"/>
          <w:numId w:val="57"/>
        </w:numPr>
        <w:rPr>
          <w:ins w:id="1353" w:author="Don Mendelson" w:date="2017-03-21T15:03:00Z"/>
        </w:rPr>
      </w:pPr>
      <w:ins w:id="1354" w:author="Don Mendelson" w:date="2017-03-21T15:02:00Z">
        <w:r>
          <w:t>Operands are of incompatible datatypes. For example, a relational operator is asked to compare a Price</w:t>
        </w:r>
      </w:ins>
      <w:ins w:id="1355" w:author="Don Mendelson" w:date="2017-03-21T15:03:00Z">
        <w:r>
          <w:t xml:space="preserve"> value</w:t>
        </w:r>
      </w:ins>
      <w:ins w:id="1356" w:author="Don Mendelson" w:date="2017-03-21T15:02:00Z">
        <w:r>
          <w:t xml:space="preserve"> to </w:t>
        </w:r>
      </w:ins>
      <w:ins w:id="1357" w:author="Don Mendelson" w:date="2017-03-21T15:04:00Z">
        <w:r>
          <w:t xml:space="preserve">a </w:t>
        </w:r>
      </w:ins>
      <w:proofErr w:type="spellStart"/>
      <w:ins w:id="1358" w:author="Don Mendelson" w:date="2017-03-21T15:03:00Z">
        <w:r>
          <w:t>UTCTimestamp</w:t>
        </w:r>
        <w:proofErr w:type="spellEnd"/>
        <w:r>
          <w:t>.</w:t>
        </w:r>
      </w:ins>
    </w:p>
    <w:p w14:paraId="1CC19295" w14:textId="0F4A1CE1" w:rsidR="00A60051" w:rsidRPr="00F73259" w:rsidRDefault="00A60051" w:rsidP="00F73259">
      <w:pPr>
        <w:pStyle w:val="ListParagraph"/>
        <w:numPr>
          <w:ilvl w:val="0"/>
          <w:numId w:val="57"/>
        </w:numPr>
        <w:rPr>
          <w:ins w:id="1359" w:author="Don Mendelson" w:date="2017-03-21T14:38:00Z"/>
        </w:rPr>
      </w:pPr>
      <w:ins w:id="1360" w:author="Don Mendelson" w:date="2017-03-21T15:03:00Z">
        <w:r>
          <w:t>A variable or message element referenced by an expression does not exist.</w:t>
        </w:r>
      </w:ins>
    </w:p>
    <w:p w14:paraId="6F138306" w14:textId="77777777" w:rsidR="00A60051" w:rsidRDefault="00A60051">
      <w:pPr>
        <w:spacing w:before="0" w:after="200"/>
        <w:rPr>
          <w:ins w:id="1361" w:author="Don Mendelson" w:date="2017-03-21T15:06:00Z"/>
          <w:rFonts w:eastAsiaTheme="majorEastAsia" w:cstheme="majorBidi"/>
          <w:b/>
          <w:bCs/>
          <w:color w:val="345A8A" w:themeColor="accent1" w:themeShade="B5"/>
          <w:sz w:val="32"/>
          <w:szCs w:val="32"/>
        </w:rPr>
      </w:pPr>
      <w:ins w:id="1362" w:author="Don Mendelson" w:date="2017-03-21T15:06:00Z">
        <w:r>
          <w:br w:type="page"/>
        </w:r>
      </w:ins>
    </w:p>
    <w:p w14:paraId="554D24D0" w14:textId="06EDE269" w:rsidR="00566E57" w:rsidRDefault="00566E57">
      <w:pPr>
        <w:pStyle w:val="Heading1"/>
      </w:pPr>
      <w:bookmarkStart w:id="1363" w:name="_Toc480980626"/>
      <w:r>
        <w:lastRenderedPageBreak/>
        <w:t>Semantic Representation</w:t>
      </w:r>
      <w:bookmarkEnd w:id="1363"/>
    </w:p>
    <w:p w14:paraId="16892B51" w14:textId="37F6D74C" w:rsidR="00893578" w:rsidRPr="00893578" w:rsidRDefault="00893578" w:rsidP="00893578">
      <w:r>
        <w:t>[OWL representation to come]</w:t>
      </w:r>
    </w:p>
    <w:p w14:paraId="31FA2E5A" w14:textId="77777777" w:rsidR="00566E57" w:rsidRPr="00566E57" w:rsidRDefault="00566E57" w:rsidP="00566E57"/>
    <w:p w14:paraId="209D2195" w14:textId="3B288556" w:rsidR="000B58DE" w:rsidRDefault="00D37823">
      <w:pPr>
        <w:pStyle w:val="Heading1"/>
      </w:pPr>
      <w:bookmarkStart w:id="1364" w:name="_Toc480980627"/>
      <w:r>
        <w:t>Usage Guidelines</w:t>
      </w:r>
      <w:bookmarkEnd w:id="1364"/>
    </w:p>
    <w:p w14:paraId="1C9008EA" w14:textId="3A8CF0B1" w:rsidR="00803762" w:rsidRPr="00803762" w:rsidRDefault="00803762" w:rsidP="00803762">
      <w:r>
        <w:t>[to come]</w:t>
      </w:r>
    </w:p>
    <w:p w14:paraId="471E1DEE" w14:textId="1CEE3EC2" w:rsidR="000B58DE" w:rsidRDefault="00D37823">
      <w:pPr>
        <w:pStyle w:val="Heading1"/>
      </w:pPr>
      <w:bookmarkStart w:id="1365" w:name="identifier-encodings"/>
      <w:bookmarkStart w:id="1366" w:name="examples"/>
      <w:bookmarkStart w:id="1367" w:name="_Toc480980628"/>
      <w:bookmarkEnd w:id="1365"/>
      <w:bookmarkEnd w:id="1366"/>
      <w:r>
        <w:t>Examples</w:t>
      </w:r>
      <w:bookmarkEnd w:id="1367"/>
    </w:p>
    <w:p w14:paraId="7AEA6281" w14:textId="213EF067" w:rsidR="00803762" w:rsidRPr="00803762" w:rsidRDefault="00803762" w:rsidP="00803762">
      <w:del w:id="1368" w:author="Don Mendelson" w:date="2017-04-26T10:13:00Z">
        <w:r w:rsidDel="00F16208">
          <w:delText>[to come]</w:delText>
        </w:r>
      </w:del>
      <w:ins w:id="1369" w:author="Don Mendelson" w:date="2017-04-26T10:13:00Z">
        <w:r w:rsidR="00F16208">
          <w:t xml:space="preserve">Example Orchestra files are </w:t>
        </w:r>
      </w:ins>
      <w:ins w:id="1370" w:author="Don Mendelson" w:date="2017-04-26T10:14:00Z">
        <w:r w:rsidR="00F16208">
          <w:t>provided</w:t>
        </w:r>
      </w:ins>
      <w:ins w:id="1371" w:author="Don Mendelson" w:date="2017-04-26T10:13:00Z">
        <w:r w:rsidR="00F16208">
          <w:t xml:space="preserve"> in the GitHub project</w:t>
        </w:r>
      </w:ins>
      <w:ins w:id="1372" w:author="Don Mendelson" w:date="2017-04-26T10:14:00Z">
        <w:r w:rsidR="00F16208">
          <w:t xml:space="preserve"> </w:t>
        </w:r>
      </w:ins>
      <w:ins w:id="1373" w:author="Don Mendelson" w:date="2017-04-26T10:15:00Z">
        <w:r w:rsidR="00F16208">
          <w:fldChar w:fldCharType="begin"/>
        </w:r>
        <w:r w:rsidR="00F16208">
          <w:instrText xml:space="preserve"> HYPERLINK "https://github.com/FIXTradingCommunity/fix-orchestra" </w:instrText>
        </w:r>
        <w:r w:rsidR="00F16208">
          <w:fldChar w:fldCharType="separate"/>
        </w:r>
        <w:proofErr w:type="spellStart"/>
        <w:r w:rsidR="00F16208" w:rsidRPr="00F16208">
          <w:rPr>
            <w:rStyle w:val="Hyperlink"/>
          </w:rPr>
          <w:t>FIXTradingCommunity</w:t>
        </w:r>
        <w:proofErr w:type="spellEnd"/>
        <w:r w:rsidR="00F16208" w:rsidRPr="00F16208">
          <w:rPr>
            <w:rStyle w:val="Hyperlink"/>
          </w:rPr>
          <w:t>/fix-orchestra</w:t>
        </w:r>
        <w:r w:rsidR="00F16208">
          <w:fldChar w:fldCharType="end"/>
        </w:r>
      </w:ins>
      <w:ins w:id="1374" w:author="Don Mendelson" w:date="2017-04-26T10:14:00Z">
        <w:r w:rsidR="00F16208">
          <w:t>.</w:t>
        </w:r>
      </w:ins>
    </w:p>
    <w:p w14:paraId="4B46DD1E" w14:textId="64663157" w:rsidR="007F6C1F" w:rsidRDefault="007F6C1F" w:rsidP="007F6C1F"/>
    <w:p w14:paraId="40183BB9" w14:textId="77777777" w:rsidR="002D6EAE" w:rsidRDefault="002D6EAE">
      <w:pPr>
        <w:spacing w:before="0" w:after="200"/>
        <w:rPr>
          <w:rFonts w:eastAsiaTheme="majorEastAsia" w:cstheme="majorBidi"/>
          <w:b/>
          <w:bCs/>
          <w:color w:val="345A8A" w:themeColor="accent1" w:themeShade="B5"/>
          <w:sz w:val="32"/>
          <w:szCs w:val="32"/>
        </w:rPr>
      </w:pPr>
      <w:r>
        <w:br w:type="page"/>
      </w:r>
    </w:p>
    <w:p w14:paraId="3F7FBE02" w14:textId="0F6C12C1" w:rsidR="007F6C1F" w:rsidRDefault="007F6C1F" w:rsidP="007F6C1F">
      <w:pPr>
        <w:pStyle w:val="Heading1"/>
      </w:pPr>
      <w:bookmarkStart w:id="1375" w:name="_Toc480980629"/>
      <w:r>
        <w:lastRenderedPageBreak/>
        <w:t>Appendix</w:t>
      </w:r>
      <w:bookmarkEnd w:id="1375"/>
    </w:p>
    <w:p w14:paraId="668E44C5" w14:textId="77777777" w:rsidR="007F6C1F" w:rsidRDefault="007F6C1F" w:rsidP="007F6C1F">
      <w:pPr>
        <w:pStyle w:val="Heading2"/>
      </w:pPr>
      <w:bookmarkStart w:id="1376" w:name="_Toc480980630"/>
      <w:r>
        <w:t>Changes from Repository 2010 Edition</w:t>
      </w:r>
      <w:bookmarkEnd w:id="1376"/>
    </w:p>
    <w:p w14:paraId="7AF12935" w14:textId="3683E9F4" w:rsidR="007F6C1F" w:rsidRDefault="007F6C1F" w:rsidP="007F6C1F">
      <w:pPr>
        <w:pStyle w:val="ListParagraph"/>
        <w:numPr>
          <w:ilvl w:val="0"/>
          <w:numId w:val="3"/>
        </w:numPr>
      </w:pPr>
      <w:r>
        <w:t xml:space="preserve">New features: provenance, actors, </w:t>
      </w:r>
      <w:r w:rsidR="00B70188">
        <w:t>workflow</w:t>
      </w:r>
      <w:r>
        <w:t>.</w:t>
      </w:r>
    </w:p>
    <w:p w14:paraId="10C6C8D3" w14:textId="77777777" w:rsidR="007F6C1F" w:rsidRDefault="007F6C1F" w:rsidP="007F6C1F">
      <w:pPr>
        <w:pStyle w:val="ListParagraph"/>
        <w:numPr>
          <w:ilvl w:val="0"/>
          <w:numId w:val="3"/>
        </w:numPr>
      </w:pPr>
      <w:r>
        <w:t>In the 2010 Edition, fields, components and messages were all separated by FIX version. However, separation is not necessary for fields since field IDs are not reused even if a field is deprecated. Therefore, the 2016 Edition reduces duplication by providing a single field list. Components and messages are still separated by protocol version.</w:t>
      </w:r>
    </w:p>
    <w:p w14:paraId="3512EFCA" w14:textId="59A0BE84" w:rsidR="007F6C1F" w:rsidRDefault="007F6C1F" w:rsidP="007F6C1F">
      <w:pPr>
        <w:pStyle w:val="ListParagraph"/>
        <w:numPr>
          <w:ilvl w:val="0"/>
          <w:numId w:val="3"/>
        </w:numPr>
      </w:pPr>
      <w:r>
        <w:t xml:space="preserve">The </w:t>
      </w:r>
      <w:proofErr w:type="spellStart"/>
      <w:r>
        <w:t>codeSets</w:t>
      </w:r>
      <w:proofErr w:type="spellEnd"/>
      <w:r>
        <w:t xml:space="preserve"> element is now </w:t>
      </w:r>
      <w:r w:rsidR="004168B4">
        <w:t>top-level</w:t>
      </w:r>
      <w:r>
        <w:t xml:space="preserve"> while in the 2010 Edition, enumerations of valid values were contained by fields. This change was made to recognize that code sets may be shared by many fields</w:t>
      </w:r>
      <w:r w:rsidR="00B70188">
        <w:t xml:space="preserve"> and also, they may be managed by an external standard</w:t>
      </w:r>
      <w:r>
        <w:t>.</w:t>
      </w:r>
    </w:p>
    <w:p w14:paraId="3285E782" w14:textId="0FD7C6B5" w:rsidR="007F6C1F" w:rsidRDefault="007F6C1F" w:rsidP="007F6C1F">
      <w:pPr>
        <w:pStyle w:val="ListParagraph"/>
        <w:numPr>
          <w:ilvl w:val="0"/>
          <w:numId w:val="3"/>
        </w:numPr>
      </w:pPr>
      <w:r>
        <w:t>The datatype element was enhanced to support mapping FIX datatypes to any other type system, and not just XML schema datatypes.</w:t>
      </w:r>
    </w:p>
    <w:p w14:paraId="63EECC51" w14:textId="3062F01F" w:rsidR="00D33255" w:rsidRPr="00CF5AB4" w:rsidRDefault="00D33255" w:rsidP="00D33255">
      <w:pPr>
        <w:pStyle w:val="Heading2"/>
      </w:pPr>
      <w:bookmarkStart w:id="1377" w:name="_Toc480980631"/>
      <w:r>
        <w:t>Compliance</w:t>
      </w:r>
      <w:bookmarkEnd w:id="1377"/>
    </w:p>
    <w:p w14:paraId="4066C606" w14:textId="0F1716FD" w:rsidR="007F6C1F" w:rsidRDefault="00D33255" w:rsidP="007F6C1F">
      <w:r>
        <w:t xml:space="preserve">To be useful, various implementations of FIX Orchestra must interoperate. The FIX Trading Community discourages implementations that deviate from this specification while promoting those that are </w:t>
      </w:r>
      <w:r w:rsidR="00C80E9C">
        <w:t>compliant</w:t>
      </w:r>
      <w:r>
        <w:t>.</w:t>
      </w:r>
    </w:p>
    <w:p w14:paraId="020B783C" w14:textId="107983D2" w:rsidR="00D33255" w:rsidRDefault="00C80E9C" w:rsidP="007F6C1F">
      <w:r>
        <w:t>At minimum, a compliant application:</w:t>
      </w:r>
    </w:p>
    <w:p w14:paraId="20C2D4E6" w14:textId="248E1570" w:rsidR="00C80E9C" w:rsidRDefault="00C80E9C" w:rsidP="00C80E9C">
      <w:pPr>
        <w:pStyle w:val="ListParagraph"/>
        <w:numPr>
          <w:ilvl w:val="0"/>
          <w:numId w:val="40"/>
        </w:numPr>
      </w:pPr>
      <w:r>
        <w:t>Must conform to the XML schema published in the GitHub fix-orchestra project.</w:t>
      </w:r>
    </w:p>
    <w:p w14:paraId="79D92255" w14:textId="2D8DE1D3" w:rsidR="00C80E9C" w:rsidRDefault="00C80E9C" w:rsidP="00C80E9C">
      <w:pPr>
        <w:pStyle w:val="ListParagraph"/>
        <w:numPr>
          <w:ilvl w:val="0"/>
          <w:numId w:val="40"/>
        </w:numPr>
      </w:pPr>
      <w:r>
        <w:t>Must conform to the DSL grammar published in the GitHub project.</w:t>
      </w:r>
    </w:p>
    <w:p w14:paraId="371D3604" w14:textId="7F4C9D32" w:rsidR="00C80E9C" w:rsidRPr="007F6C1F" w:rsidRDefault="00C80E9C" w:rsidP="00C80E9C">
      <w:r>
        <w:t>Additional compliance utilities may be published. Only applications that pass these checks will qualify for endorsement.</w:t>
      </w:r>
    </w:p>
    <w:sectPr w:rsidR="00C80E9C" w:rsidRPr="007F6C1F" w:rsidSect="007419C5">
      <w:headerReference w:type="default" r:id="rId24"/>
      <w:footerReference w:type="default" r:id="rId25"/>
      <w:footerReference w:type="first" r:id="rId26"/>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0" w:author="Don Mendelson" w:date="2017-03-31T11:34:00Z" w:initials="DM">
    <w:p w14:paraId="0EC89E58" w14:textId="55CB6CBD" w:rsidR="00454318" w:rsidRDefault="00454318">
      <w:pPr>
        <w:pStyle w:val="CommentText"/>
      </w:pPr>
      <w:r>
        <w:rPr>
          <w:rStyle w:val="CommentReference"/>
        </w:rPr>
        <w:annotationRef/>
      </w:r>
      <w:r>
        <w:t>To do: decide whether to use the OID standard and registry or use LEI as the high level qualifier as proposed.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C89E5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03522" w14:textId="77777777" w:rsidR="00D80DAF" w:rsidRDefault="00D80DAF">
      <w:pPr>
        <w:spacing w:before="0" w:after="0"/>
      </w:pPr>
      <w:r>
        <w:separator/>
      </w:r>
    </w:p>
  </w:endnote>
  <w:endnote w:type="continuationSeparator" w:id="0">
    <w:p w14:paraId="72CAFE4B" w14:textId="77777777" w:rsidR="00D80DAF" w:rsidRDefault="00D80DA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84E4E" w14:textId="6E3E983B" w:rsidR="00454318" w:rsidRDefault="00454318" w:rsidP="009A443D">
    <w:pPr>
      <w:pStyle w:val="Footer"/>
      <w:pBdr>
        <w:top w:val="single" w:sz="4" w:space="1" w:color="auto"/>
      </w:pBdr>
      <w:tabs>
        <w:tab w:val="clear" w:pos="8640"/>
        <w:tab w:val="right" w:pos="9360"/>
      </w:tabs>
    </w:pPr>
    <w:r>
      <w:sym w:font="Symbol" w:char="F0D3"/>
    </w:r>
    <w:r>
      <w:t xml:space="preserve"> Copyright, 2013-201</w:t>
    </w:r>
    <w:ins w:id="1381" w:author="Don Mendelson" w:date="2017-01-26T09:04:00Z">
      <w:r>
        <w:t>7</w:t>
      </w:r>
    </w:ins>
    <w:del w:id="1382" w:author="Don Mendelson" w:date="2017-01-26T09:04:00Z">
      <w:r w:rsidDel="00272A3A">
        <w:delText>6</w:delText>
      </w:r>
    </w:del>
    <w:r>
      <w:t>, FIX Protocol, Limited</w:t>
    </w:r>
    <w:r>
      <w:tab/>
    </w:r>
    <w:r>
      <w:tab/>
      <w:t xml:space="preserve">Page </w:t>
    </w:r>
    <w:r>
      <w:fldChar w:fldCharType="begin"/>
    </w:r>
    <w:r>
      <w:instrText xml:space="preserve"> PAGE </w:instrText>
    </w:r>
    <w:r>
      <w:fldChar w:fldCharType="separate"/>
    </w:r>
    <w:r w:rsidR="00FF7D5D">
      <w:rPr>
        <w:noProof/>
      </w:rPr>
      <w:t>32</w:t>
    </w:r>
    <w:r>
      <w:rPr>
        <w:noProof/>
      </w:rPr>
      <w:fldChar w:fldCharType="end"/>
    </w:r>
    <w:r>
      <w:t xml:space="preserve"> of </w:t>
    </w:r>
    <w:r>
      <w:fldChar w:fldCharType="begin"/>
    </w:r>
    <w:r>
      <w:instrText xml:space="preserve"> NUMPAGES </w:instrText>
    </w:r>
    <w:r>
      <w:fldChar w:fldCharType="separate"/>
    </w:r>
    <w:r w:rsidR="00FF7D5D">
      <w:rPr>
        <w:noProof/>
      </w:rPr>
      <w:t>39</w:t>
    </w:r>
    <w:r>
      <w:rPr>
        <w:noProof/>
      </w:rPr>
      <w:fldChar w:fldCharType="end"/>
    </w:r>
  </w:p>
  <w:p w14:paraId="7290D276" w14:textId="77777777" w:rsidR="00454318" w:rsidRPr="009A443D" w:rsidRDefault="00454318" w:rsidP="009A443D">
    <w:pPr>
      <w:pStyle w:val="Footer"/>
      <w:pBdr>
        <w:top w:val="single" w:sz="4" w:space="1" w:color="auto"/>
      </w:pBdr>
      <w:tabs>
        <w:tab w:val="clear" w:pos="8640"/>
        <w:tab w:val="right" w:pos="9360"/>
      </w:tabs>
      <w:rPr>
        <w:sz w:val="16"/>
        <w:szCs w:val="16"/>
      </w:rPr>
    </w:pPr>
    <w:r>
      <w:rPr>
        <w:sz w:val="16"/>
        <w:szCs w:val="16"/>
      </w:rPr>
      <w:t>R0.0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3174B" w14:textId="39878C02" w:rsidR="00454318" w:rsidRDefault="00454318" w:rsidP="007419C5">
    <w:pPr>
      <w:pStyle w:val="BodyText"/>
      <w:rPr>
        <w:b/>
      </w:rPr>
    </w:pPr>
    <w:r>
      <w:rPr>
        <w:b/>
      </w:rPr>
      <w:t>©Copyright 2013-201</w:t>
    </w:r>
    <w:ins w:id="1383" w:author="Don Mendelson" w:date="2017-01-26T09:04:00Z">
      <w:r>
        <w:rPr>
          <w:b/>
        </w:rPr>
        <w:t>7</w:t>
      </w:r>
    </w:ins>
    <w:del w:id="1384" w:author="Don Mendelson" w:date="2017-01-26T09:04:00Z">
      <w:r w:rsidDel="00272A3A">
        <w:rPr>
          <w:b/>
        </w:rPr>
        <w:delText>6</w:delText>
      </w:r>
    </w:del>
    <w:r>
      <w:rPr>
        <w:b/>
      </w:rPr>
      <w:t xml:space="preserve"> FIX Protocol Limited</w:t>
    </w:r>
  </w:p>
  <w:p w14:paraId="47B14F3E" w14:textId="77777777" w:rsidR="00454318" w:rsidRDefault="00454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F709D" w14:textId="77777777" w:rsidR="00D80DAF" w:rsidRDefault="00D80DAF">
      <w:r>
        <w:separator/>
      </w:r>
    </w:p>
  </w:footnote>
  <w:footnote w:type="continuationSeparator" w:id="0">
    <w:p w14:paraId="5D3C6CFC" w14:textId="77777777" w:rsidR="00D80DAF" w:rsidRDefault="00D80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05C10" w14:textId="7FDF1D05" w:rsidR="00454318" w:rsidRPr="009A443D" w:rsidRDefault="00454318" w:rsidP="00157A5C">
    <w:fldSimple w:instr=" TITLE   \* MERGEFORMAT ">
      <w:r>
        <w:t>FIX Orchestra Technical Standard</w:t>
      </w:r>
    </w:fldSimple>
    <w:r>
      <w:rPr>
        <w:noProof/>
        <w:szCs w:val="20"/>
      </w:rPr>
      <w:tab/>
    </w:r>
    <w:r>
      <w:rPr>
        <w:noProof/>
        <w:szCs w:val="20"/>
      </w:rPr>
      <w:tab/>
    </w:r>
    <w:r>
      <w:rPr>
        <w:noProof/>
        <w:szCs w:val="20"/>
      </w:rPr>
      <w:tab/>
    </w:r>
    <w:r>
      <w:rPr>
        <w:noProof/>
        <w:szCs w:val="20"/>
      </w:rPr>
      <w:tab/>
    </w:r>
    <w:r>
      <w:rPr>
        <w:noProof/>
        <w:szCs w:val="20"/>
      </w:rPr>
      <w:tab/>
    </w:r>
    <w:r>
      <w:rPr>
        <w:noProof/>
        <w:szCs w:val="20"/>
      </w:rPr>
      <w:tab/>
    </w:r>
    <w:del w:id="1378" w:author="Don Mendelson" w:date="2017-01-26T09:04:00Z">
      <w:r w:rsidDel="00272A3A">
        <w:rPr>
          <w:noProof/>
          <w:szCs w:val="20"/>
        </w:rPr>
        <w:fldChar w:fldCharType="begin"/>
      </w:r>
      <w:r w:rsidDel="00272A3A">
        <w:rPr>
          <w:noProof/>
          <w:szCs w:val="20"/>
        </w:rPr>
        <w:delInstrText xml:space="preserve"> SAVEDATE  \@ "MMMM yyyy"  \* MERGEFORMAT </w:delInstrText>
      </w:r>
      <w:r w:rsidDel="00272A3A">
        <w:rPr>
          <w:noProof/>
          <w:szCs w:val="20"/>
        </w:rPr>
        <w:fldChar w:fldCharType="separate"/>
      </w:r>
      <w:r w:rsidDel="00272A3A">
        <w:rPr>
          <w:noProof/>
          <w:szCs w:val="20"/>
        </w:rPr>
        <w:delText>December 2016</w:delText>
      </w:r>
      <w:r w:rsidDel="00272A3A">
        <w:rPr>
          <w:noProof/>
          <w:szCs w:val="20"/>
        </w:rPr>
        <w:fldChar w:fldCharType="end"/>
      </w:r>
    </w:del>
    <w:ins w:id="1379" w:author="Don Mendelson" w:date="2017-04-03T14:24:00Z">
      <w:r>
        <w:rPr>
          <w:noProof/>
          <w:szCs w:val="20"/>
        </w:rPr>
        <w:t>April</w:t>
      </w:r>
    </w:ins>
    <w:ins w:id="1380" w:author="Don Mendelson" w:date="2017-01-26T09:04:00Z">
      <w:r>
        <w:rPr>
          <w:noProof/>
          <w:szCs w:val="20"/>
        </w:rPr>
        <w:t xml:space="preserve"> 2017</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D67A2"/>
    <w:multiLevelType w:val="hybridMultilevel"/>
    <w:tmpl w:val="F080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30642"/>
    <w:multiLevelType w:val="hybridMultilevel"/>
    <w:tmpl w:val="7EFC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62337"/>
    <w:multiLevelType w:val="hybridMultilevel"/>
    <w:tmpl w:val="7B24A174"/>
    <w:lvl w:ilvl="0" w:tplc="C182451E">
      <w:start w:val="1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C1A4E"/>
    <w:multiLevelType w:val="hybridMultilevel"/>
    <w:tmpl w:val="AC9A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0778B"/>
    <w:multiLevelType w:val="hybridMultilevel"/>
    <w:tmpl w:val="C10E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37BA7"/>
    <w:multiLevelType w:val="hybridMultilevel"/>
    <w:tmpl w:val="20AC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403CA"/>
    <w:multiLevelType w:val="hybridMultilevel"/>
    <w:tmpl w:val="17C69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17BD4"/>
    <w:multiLevelType w:val="hybridMultilevel"/>
    <w:tmpl w:val="8F5C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00C7A"/>
    <w:multiLevelType w:val="hybridMultilevel"/>
    <w:tmpl w:val="915A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322BA"/>
    <w:multiLevelType w:val="hybridMultilevel"/>
    <w:tmpl w:val="FF782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1B6DA5"/>
    <w:multiLevelType w:val="hybridMultilevel"/>
    <w:tmpl w:val="1C94A846"/>
    <w:lvl w:ilvl="0" w:tplc="22C2E5E4">
      <w:start w:val="1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F4095"/>
    <w:multiLevelType w:val="hybridMultilevel"/>
    <w:tmpl w:val="BB80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D0BB1"/>
    <w:multiLevelType w:val="hybridMultilevel"/>
    <w:tmpl w:val="5FC8D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978E4"/>
    <w:multiLevelType w:val="hybridMultilevel"/>
    <w:tmpl w:val="E542B68A"/>
    <w:lvl w:ilvl="0" w:tplc="C182451E">
      <w:start w:val="1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61C40"/>
    <w:multiLevelType w:val="hybridMultilevel"/>
    <w:tmpl w:val="F338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AF558E"/>
    <w:multiLevelType w:val="hybridMultilevel"/>
    <w:tmpl w:val="C85E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C0404C"/>
    <w:multiLevelType w:val="hybridMultilevel"/>
    <w:tmpl w:val="B7E4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F27725"/>
    <w:multiLevelType w:val="hybridMultilevel"/>
    <w:tmpl w:val="14A6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9D3D04"/>
    <w:multiLevelType w:val="hybridMultilevel"/>
    <w:tmpl w:val="2738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E203E8"/>
    <w:multiLevelType w:val="multilevel"/>
    <w:tmpl w:val="96C22DFA"/>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9"/>
  </w:num>
  <w:num w:numId="2">
    <w:abstractNumId w:val="0"/>
  </w:num>
  <w:num w:numId="3">
    <w:abstractNumId w:val="8"/>
  </w:num>
  <w:num w:numId="4">
    <w:abstractNumId w:val="19"/>
  </w:num>
  <w:num w:numId="5">
    <w:abstractNumId w:val="19"/>
  </w:num>
  <w:num w:numId="6">
    <w:abstractNumId w:val="19"/>
  </w:num>
  <w:num w:numId="7">
    <w:abstractNumId w:val="19"/>
  </w:num>
  <w:num w:numId="8">
    <w:abstractNumId w:val="19"/>
  </w:num>
  <w:num w:numId="9">
    <w:abstractNumId w:val="19"/>
  </w:num>
  <w:num w:numId="10">
    <w:abstractNumId w:val="19"/>
  </w:num>
  <w:num w:numId="11">
    <w:abstractNumId w:val="19"/>
  </w:num>
  <w:num w:numId="12">
    <w:abstractNumId w:val="19"/>
  </w:num>
  <w:num w:numId="13">
    <w:abstractNumId w:val="19"/>
  </w:num>
  <w:num w:numId="14">
    <w:abstractNumId w:val="5"/>
  </w:num>
  <w:num w:numId="15">
    <w:abstractNumId w:val="3"/>
  </w:num>
  <w:num w:numId="16">
    <w:abstractNumId w:val="19"/>
  </w:num>
  <w:num w:numId="17">
    <w:abstractNumId w:val="19"/>
  </w:num>
  <w:num w:numId="18">
    <w:abstractNumId w:val="4"/>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7"/>
  </w:num>
  <w:num w:numId="28">
    <w:abstractNumId w:val="1"/>
  </w:num>
  <w:num w:numId="29">
    <w:abstractNumId w:val="19"/>
  </w:num>
  <w:num w:numId="30">
    <w:abstractNumId w:val="19"/>
  </w:num>
  <w:num w:numId="31">
    <w:abstractNumId w:val="19"/>
  </w:num>
  <w:num w:numId="32">
    <w:abstractNumId w:val="19"/>
  </w:num>
  <w:num w:numId="33">
    <w:abstractNumId w:val="19"/>
  </w:num>
  <w:num w:numId="34">
    <w:abstractNumId w:val="11"/>
  </w:num>
  <w:num w:numId="35">
    <w:abstractNumId w:val="15"/>
  </w:num>
  <w:num w:numId="36">
    <w:abstractNumId w:val="7"/>
  </w:num>
  <w:num w:numId="37">
    <w:abstractNumId w:val="14"/>
  </w:num>
  <w:num w:numId="38">
    <w:abstractNumId w:val="19"/>
  </w:num>
  <w:num w:numId="39">
    <w:abstractNumId w:val="19"/>
  </w:num>
  <w:num w:numId="40">
    <w:abstractNumId w:val="6"/>
  </w:num>
  <w:num w:numId="41">
    <w:abstractNumId w:val="9"/>
  </w:num>
  <w:num w:numId="42">
    <w:abstractNumId w:val="19"/>
  </w:num>
  <w:num w:numId="43">
    <w:abstractNumId w:val="19"/>
  </w:num>
  <w:num w:numId="44">
    <w:abstractNumId w:val="19"/>
  </w:num>
  <w:num w:numId="45">
    <w:abstractNumId w:val="19"/>
  </w:num>
  <w:num w:numId="46">
    <w:abstractNumId w:val="19"/>
  </w:num>
  <w:num w:numId="47">
    <w:abstractNumId w:val="19"/>
  </w:num>
  <w:num w:numId="48">
    <w:abstractNumId w:val="19"/>
  </w:num>
  <w:num w:numId="49">
    <w:abstractNumId w:val="19"/>
  </w:num>
  <w:num w:numId="50">
    <w:abstractNumId w:val="19"/>
  </w:num>
  <w:num w:numId="51">
    <w:abstractNumId w:val="18"/>
  </w:num>
  <w:num w:numId="52">
    <w:abstractNumId w:val="10"/>
  </w:num>
  <w:num w:numId="53">
    <w:abstractNumId w:val="13"/>
  </w:num>
  <w:num w:numId="54">
    <w:abstractNumId w:val="19"/>
  </w:num>
  <w:num w:numId="55">
    <w:abstractNumId w:val="19"/>
  </w:num>
  <w:num w:numId="56">
    <w:abstractNumId w:val="2"/>
  </w:num>
  <w:num w:numId="57">
    <w:abstractNumId w:val="12"/>
  </w:num>
  <w:num w:numId="58">
    <w:abstractNumId w:val="16"/>
  </w:num>
  <w:num w:numId="59">
    <w:abstractNumId w:val="19"/>
  </w:num>
  <w:num w:numId="60">
    <w:abstractNumId w:val="19"/>
  </w:num>
  <w:num w:numId="61">
    <w:abstractNumId w:val="19"/>
  </w:num>
  <w:num w:numId="62">
    <w:abstractNumId w:val="19"/>
  </w:num>
  <w:num w:numId="63">
    <w:abstractNumId w:val="19"/>
  </w:num>
  <w:num w:numId="64">
    <w:abstractNumId w:val="19"/>
  </w:num>
  <w:num w:numId="65">
    <w:abstractNumId w:val="19"/>
  </w:num>
  <w:num w:numId="66">
    <w:abstractNumId w:val="19"/>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n Mendelson">
    <w15:presenceInfo w15:providerId="Windows Live" w15:userId="70b479c10b95eb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CD2"/>
    <w:rsid w:val="00011C8B"/>
    <w:rsid w:val="00022908"/>
    <w:rsid w:val="00026C42"/>
    <w:rsid w:val="00042EC1"/>
    <w:rsid w:val="00045BCB"/>
    <w:rsid w:val="00046DBB"/>
    <w:rsid w:val="00046FEA"/>
    <w:rsid w:val="000751A1"/>
    <w:rsid w:val="00075BF8"/>
    <w:rsid w:val="00076C55"/>
    <w:rsid w:val="00080C4E"/>
    <w:rsid w:val="000908B6"/>
    <w:rsid w:val="00090C00"/>
    <w:rsid w:val="00090DDC"/>
    <w:rsid w:val="000A4D04"/>
    <w:rsid w:val="000B2DEE"/>
    <w:rsid w:val="000B463C"/>
    <w:rsid w:val="000B58DE"/>
    <w:rsid w:val="000B75C4"/>
    <w:rsid w:val="000C1D53"/>
    <w:rsid w:val="000C7989"/>
    <w:rsid w:val="000D2358"/>
    <w:rsid w:val="000D40CD"/>
    <w:rsid w:val="000D5A4B"/>
    <w:rsid w:val="000E1E66"/>
    <w:rsid w:val="000E55A1"/>
    <w:rsid w:val="000F3C0A"/>
    <w:rsid w:val="000F3EA5"/>
    <w:rsid w:val="000F7932"/>
    <w:rsid w:val="001159EA"/>
    <w:rsid w:val="00127516"/>
    <w:rsid w:val="001318CF"/>
    <w:rsid w:val="0013217D"/>
    <w:rsid w:val="00133DDF"/>
    <w:rsid w:val="00157A5C"/>
    <w:rsid w:val="001616CB"/>
    <w:rsid w:val="001622DE"/>
    <w:rsid w:val="00171FD6"/>
    <w:rsid w:val="00181DEC"/>
    <w:rsid w:val="0018358B"/>
    <w:rsid w:val="00192ED0"/>
    <w:rsid w:val="00194AE1"/>
    <w:rsid w:val="0019710E"/>
    <w:rsid w:val="001A0BB8"/>
    <w:rsid w:val="001B4622"/>
    <w:rsid w:val="001D0400"/>
    <w:rsid w:val="001D1525"/>
    <w:rsid w:val="001F6AF7"/>
    <w:rsid w:val="00205D8F"/>
    <w:rsid w:val="002071A7"/>
    <w:rsid w:val="002330FB"/>
    <w:rsid w:val="00233AB9"/>
    <w:rsid w:val="00247141"/>
    <w:rsid w:val="002520BF"/>
    <w:rsid w:val="00257373"/>
    <w:rsid w:val="00261308"/>
    <w:rsid w:val="0026388E"/>
    <w:rsid w:val="00263BAE"/>
    <w:rsid w:val="00264A9F"/>
    <w:rsid w:val="0026719C"/>
    <w:rsid w:val="00271B2A"/>
    <w:rsid w:val="00272A3A"/>
    <w:rsid w:val="0027323F"/>
    <w:rsid w:val="00280206"/>
    <w:rsid w:val="00295B5C"/>
    <w:rsid w:val="00296616"/>
    <w:rsid w:val="002B2C4C"/>
    <w:rsid w:val="002B7623"/>
    <w:rsid w:val="002C1F84"/>
    <w:rsid w:val="002C3E8B"/>
    <w:rsid w:val="002D2BC5"/>
    <w:rsid w:val="002D5C2E"/>
    <w:rsid w:val="002D6EAE"/>
    <w:rsid w:val="002E5AEB"/>
    <w:rsid w:val="002F2FA5"/>
    <w:rsid w:val="00300E04"/>
    <w:rsid w:val="00307CD2"/>
    <w:rsid w:val="003201C6"/>
    <w:rsid w:val="00323B87"/>
    <w:rsid w:val="003264F7"/>
    <w:rsid w:val="00326D10"/>
    <w:rsid w:val="00341E16"/>
    <w:rsid w:val="00344336"/>
    <w:rsid w:val="003662E3"/>
    <w:rsid w:val="00366A41"/>
    <w:rsid w:val="00376693"/>
    <w:rsid w:val="003767DF"/>
    <w:rsid w:val="0039278A"/>
    <w:rsid w:val="00392ABD"/>
    <w:rsid w:val="00394276"/>
    <w:rsid w:val="003952B1"/>
    <w:rsid w:val="003A53C0"/>
    <w:rsid w:val="003B30D0"/>
    <w:rsid w:val="003B7C88"/>
    <w:rsid w:val="003E0D38"/>
    <w:rsid w:val="003E496F"/>
    <w:rsid w:val="003F7268"/>
    <w:rsid w:val="004021C7"/>
    <w:rsid w:val="00402C45"/>
    <w:rsid w:val="004108A7"/>
    <w:rsid w:val="00411503"/>
    <w:rsid w:val="00413B08"/>
    <w:rsid w:val="004168B4"/>
    <w:rsid w:val="00431829"/>
    <w:rsid w:val="004432A8"/>
    <w:rsid w:val="00451502"/>
    <w:rsid w:val="00454318"/>
    <w:rsid w:val="00465289"/>
    <w:rsid w:val="004842E1"/>
    <w:rsid w:val="00497800"/>
    <w:rsid w:val="004A4823"/>
    <w:rsid w:val="004E29B3"/>
    <w:rsid w:val="004F4104"/>
    <w:rsid w:val="00500E5F"/>
    <w:rsid w:val="00507928"/>
    <w:rsid w:val="005122CF"/>
    <w:rsid w:val="00520C2C"/>
    <w:rsid w:val="0052187E"/>
    <w:rsid w:val="005251B7"/>
    <w:rsid w:val="00525EFF"/>
    <w:rsid w:val="0052701E"/>
    <w:rsid w:val="0053483E"/>
    <w:rsid w:val="00537E24"/>
    <w:rsid w:val="0055343D"/>
    <w:rsid w:val="00563BA0"/>
    <w:rsid w:val="00566E57"/>
    <w:rsid w:val="00574876"/>
    <w:rsid w:val="00590D07"/>
    <w:rsid w:val="0059114B"/>
    <w:rsid w:val="00594369"/>
    <w:rsid w:val="00595E06"/>
    <w:rsid w:val="00596ADE"/>
    <w:rsid w:val="005C26D5"/>
    <w:rsid w:val="005C295F"/>
    <w:rsid w:val="005D4C0F"/>
    <w:rsid w:val="005E3BBA"/>
    <w:rsid w:val="005F0D4D"/>
    <w:rsid w:val="005F3A2E"/>
    <w:rsid w:val="005F707C"/>
    <w:rsid w:val="006070F6"/>
    <w:rsid w:val="00615034"/>
    <w:rsid w:val="006233CC"/>
    <w:rsid w:val="00630D1D"/>
    <w:rsid w:val="00633477"/>
    <w:rsid w:val="006375CA"/>
    <w:rsid w:val="00641B71"/>
    <w:rsid w:val="00647423"/>
    <w:rsid w:val="00650223"/>
    <w:rsid w:val="006505DF"/>
    <w:rsid w:val="0068551E"/>
    <w:rsid w:val="00692CDC"/>
    <w:rsid w:val="00695CA7"/>
    <w:rsid w:val="006A06A7"/>
    <w:rsid w:val="006A6274"/>
    <w:rsid w:val="006B239D"/>
    <w:rsid w:val="006B3F05"/>
    <w:rsid w:val="006C294B"/>
    <w:rsid w:val="006D298C"/>
    <w:rsid w:val="006D6A4B"/>
    <w:rsid w:val="006E43DB"/>
    <w:rsid w:val="006E4DCF"/>
    <w:rsid w:val="006F16A1"/>
    <w:rsid w:val="006F6729"/>
    <w:rsid w:val="007056DE"/>
    <w:rsid w:val="00716A36"/>
    <w:rsid w:val="00723652"/>
    <w:rsid w:val="00725B34"/>
    <w:rsid w:val="00730D1B"/>
    <w:rsid w:val="00731DD2"/>
    <w:rsid w:val="00733D88"/>
    <w:rsid w:val="00737C3C"/>
    <w:rsid w:val="007419C5"/>
    <w:rsid w:val="00745183"/>
    <w:rsid w:val="00750476"/>
    <w:rsid w:val="007631FF"/>
    <w:rsid w:val="0076456E"/>
    <w:rsid w:val="00770272"/>
    <w:rsid w:val="00770A53"/>
    <w:rsid w:val="00771E47"/>
    <w:rsid w:val="00772AE8"/>
    <w:rsid w:val="00773761"/>
    <w:rsid w:val="00775E60"/>
    <w:rsid w:val="00775F98"/>
    <w:rsid w:val="00777DED"/>
    <w:rsid w:val="00780686"/>
    <w:rsid w:val="00784D58"/>
    <w:rsid w:val="00785AC0"/>
    <w:rsid w:val="00794F9B"/>
    <w:rsid w:val="007A53BB"/>
    <w:rsid w:val="007A78C2"/>
    <w:rsid w:val="007B254B"/>
    <w:rsid w:val="007B2856"/>
    <w:rsid w:val="007C6A5E"/>
    <w:rsid w:val="007D109A"/>
    <w:rsid w:val="007F216C"/>
    <w:rsid w:val="007F27EA"/>
    <w:rsid w:val="007F6C1F"/>
    <w:rsid w:val="00801A87"/>
    <w:rsid w:val="00801F00"/>
    <w:rsid w:val="00803762"/>
    <w:rsid w:val="00804013"/>
    <w:rsid w:val="0080588C"/>
    <w:rsid w:val="00816751"/>
    <w:rsid w:val="00830F02"/>
    <w:rsid w:val="00843A8F"/>
    <w:rsid w:val="00847A46"/>
    <w:rsid w:val="00851F29"/>
    <w:rsid w:val="00853692"/>
    <w:rsid w:val="00863EFD"/>
    <w:rsid w:val="00877C9B"/>
    <w:rsid w:val="008802C6"/>
    <w:rsid w:val="00884539"/>
    <w:rsid w:val="00893578"/>
    <w:rsid w:val="008A02BC"/>
    <w:rsid w:val="008A75DA"/>
    <w:rsid w:val="008B7CDB"/>
    <w:rsid w:val="008C0BCF"/>
    <w:rsid w:val="008C78F9"/>
    <w:rsid w:val="008D6863"/>
    <w:rsid w:val="008F3F3E"/>
    <w:rsid w:val="008F7930"/>
    <w:rsid w:val="008F796A"/>
    <w:rsid w:val="009041F6"/>
    <w:rsid w:val="00905F9F"/>
    <w:rsid w:val="009071CF"/>
    <w:rsid w:val="00910050"/>
    <w:rsid w:val="00931C03"/>
    <w:rsid w:val="00932171"/>
    <w:rsid w:val="00934A25"/>
    <w:rsid w:val="0093560C"/>
    <w:rsid w:val="00941B2C"/>
    <w:rsid w:val="0094428B"/>
    <w:rsid w:val="009443B5"/>
    <w:rsid w:val="0094790D"/>
    <w:rsid w:val="009606A3"/>
    <w:rsid w:val="00973A26"/>
    <w:rsid w:val="009857F9"/>
    <w:rsid w:val="009957A6"/>
    <w:rsid w:val="009A443D"/>
    <w:rsid w:val="009E3078"/>
    <w:rsid w:val="009E4FA6"/>
    <w:rsid w:val="009F127F"/>
    <w:rsid w:val="009F7D09"/>
    <w:rsid w:val="00A04B18"/>
    <w:rsid w:val="00A0699F"/>
    <w:rsid w:val="00A17814"/>
    <w:rsid w:val="00A17EDB"/>
    <w:rsid w:val="00A217E6"/>
    <w:rsid w:val="00A41C78"/>
    <w:rsid w:val="00A46086"/>
    <w:rsid w:val="00A60051"/>
    <w:rsid w:val="00A60A61"/>
    <w:rsid w:val="00A85094"/>
    <w:rsid w:val="00A8778F"/>
    <w:rsid w:val="00A90AFB"/>
    <w:rsid w:val="00AA3D43"/>
    <w:rsid w:val="00AB18C4"/>
    <w:rsid w:val="00AC5D0C"/>
    <w:rsid w:val="00AC63DE"/>
    <w:rsid w:val="00AE0389"/>
    <w:rsid w:val="00AE3EE0"/>
    <w:rsid w:val="00B01D6C"/>
    <w:rsid w:val="00B01F90"/>
    <w:rsid w:val="00B07A1C"/>
    <w:rsid w:val="00B164E7"/>
    <w:rsid w:val="00B23089"/>
    <w:rsid w:val="00B24A69"/>
    <w:rsid w:val="00B27A96"/>
    <w:rsid w:val="00B3744F"/>
    <w:rsid w:val="00B42C37"/>
    <w:rsid w:val="00B43916"/>
    <w:rsid w:val="00B52ED6"/>
    <w:rsid w:val="00B70188"/>
    <w:rsid w:val="00B83911"/>
    <w:rsid w:val="00B86B75"/>
    <w:rsid w:val="00B9195F"/>
    <w:rsid w:val="00BA55CC"/>
    <w:rsid w:val="00BA6099"/>
    <w:rsid w:val="00BB4A0E"/>
    <w:rsid w:val="00BC48D5"/>
    <w:rsid w:val="00BC75EF"/>
    <w:rsid w:val="00BD1A4C"/>
    <w:rsid w:val="00BD4E8E"/>
    <w:rsid w:val="00BD5E1A"/>
    <w:rsid w:val="00BE18BE"/>
    <w:rsid w:val="00BE3E63"/>
    <w:rsid w:val="00BF404F"/>
    <w:rsid w:val="00C26E94"/>
    <w:rsid w:val="00C36279"/>
    <w:rsid w:val="00C377D8"/>
    <w:rsid w:val="00C421EA"/>
    <w:rsid w:val="00C4416D"/>
    <w:rsid w:val="00C44277"/>
    <w:rsid w:val="00C471CA"/>
    <w:rsid w:val="00C52BE6"/>
    <w:rsid w:val="00C56A11"/>
    <w:rsid w:val="00C65A8F"/>
    <w:rsid w:val="00C80E9C"/>
    <w:rsid w:val="00C8146D"/>
    <w:rsid w:val="00C8677C"/>
    <w:rsid w:val="00C87386"/>
    <w:rsid w:val="00C91364"/>
    <w:rsid w:val="00C92633"/>
    <w:rsid w:val="00CA4148"/>
    <w:rsid w:val="00CA4B4E"/>
    <w:rsid w:val="00CD1AE9"/>
    <w:rsid w:val="00CD2171"/>
    <w:rsid w:val="00CD2F26"/>
    <w:rsid w:val="00CD3A97"/>
    <w:rsid w:val="00CE6607"/>
    <w:rsid w:val="00CE7BC5"/>
    <w:rsid w:val="00CF5AB4"/>
    <w:rsid w:val="00D04C85"/>
    <w:rsid w:val="00D07E81"/>
    <w:rsid w:val="00D13930"/>
    <w:rsid w:val="00D13D1A"/>
    <w:rsid w:val="00D2023A"/>
    <w:rsid w:val="00D21A61"/>
    <w:rsid w:val="00D224E4"/>
    <w:rsid w:val="00D22F69"/>
    <w:rsid w:val="00D24C06"/>
    <w:rsid w:val="00D27F9A"/>
    <w:rsid w:val="00D33255"/>
    <w:rsid w:val="00D35E07"/>
    <w:rsid w:val="00D36D85"/>
    <w:rsid w:val="00D37823"/>
    <w:rsid w:val="00D41A23"/>
    <w:rsid w:val="00D601C2"/>
    <w:rsid w:val="00D63D7D"/>
    <w:rsid w:val="00D6796D"/>
    <w:rsid w:val="00D71E3A"/>
    <w:rsid w:val="00D736AF"/>
    <w:rsid w:val="00D80DAF"/>
    <w:rsid w:val="00D81DF7"/>
    <w:rsid w:val="00D975B9"/>
    <w:rsid w:val="00D97D36"/>
    <w:rsid w:val="00D97F50"/>
    <w:rsid w:val="00DA28F1"/>
    <w:rsid w:val="00DA31C5"/>
    <w:rsid w:val="00DA5FA4"/>
    <w:rsid w:val="00DB2BD2"/>
    <w:rsid w:val="00DD7269"/>
    <w:rsid w:val="00DD72FE"/>
    <w:rsid w:val="00E10549"/>
    <w:rsid w:val="00E106F3"/>
    <w:rsid w:val="00E17498"/>
    <w:rsid w:val="00E2592F"/>
    <w:rsid w:val="00E26E00"/>
    <w:rsid w:val="00E315A3"/>
    <w:rsid w:val="00E3318F"/>
    <w:rsid w:val="00E33EDC"/>
    <w:rsid w:val="00E35A44"/>
    <w:rsid w:val="00E63E96"/>
    <w:rsid w:val="00E64119"/>
    <w:rsid w:val="00E802D4"/>
    <w:rsid w:val="00EA21CC"/>
    <w:rsid w:val="00EA4BCD"/>
    <w:rsid w:val="00EC0B68"/>
    <w:rsid w:val="00EC173F"/>
    <w:rsid w:val="00EC2D34"/>
    <w:rsid w:val="00EC45FF"/>
    <w:rsid w:val="00ED493E"/>
    <w:rsid w:val="00EF4A9D"/>
    <w:rsid w:val="00F04DEE"/>
    <w:rsid w:val="00F076F1"/>
    <w:rsid w:val="00F16208"/>
    <w:rsid w:val="00F20996"/>
    <w:rsid w:val="00F212EC"/>
    <w:rsid w:val="00F263C2"/>
    <w:rsid w:val="00F432CF"/>
    <w:rsid w:val="00F5193F"/>
    <w:rsid w:val="00F5241C"/>
    <w:rsid w:val="00F70CAC"/>
    <w:rsid w:val="00F73259"/>
    <w:rsid w:val="00F7440C"/>
    <w:rsid w:val="00F82D34"/>
    <w:rsid w:val="00F84D31"/>
    <w:rsid w:val="00F84E8A"/>
    <w:rsid w:val="00FB054C"/>
    <w:rsid w:val="00FB30A6"/>
    <w:rsid w:val="00FB3A51"/>
    <w:rsid w:val="00FB540F"/>
    <w:rsid w:val="00FB5DAC"/>
    <w:rsid w:val="00FB67D2"/>
    <w:rsid w:val="00FC033E"/>
    <w:rsid w:val="00FC0DF8"/>
    <w:rsid w:val="00FC64F8"/>
    <w:rsid w:val="00FD11AB"/>
    <w:rsid w:val="00FD7A11"/>
    <w:rsid w:val="00FF60DB"/>
    <w:rsid w:val="00FF7D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21A13"/>
  <w15:docId w15:val="{1EF26D09-C63D-4F3B-A416-F533D754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qFormat="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A6274"/>
    <w:pPr>
      <w:spacing w:before="60" w:after="60"/>
    </w:pPr>
    <w:rPr>
      <w:rFonts w:asciiTheme="majorHAnsi" w:eastAsiaTheme="minorEastAsia" w:hAnsiTheme="majorHAnsi"/>
      <w:sz w:val="22"/>
    </w:rPr>
  </w:style>
  <w:style w:type="paragraph" w:styleId="Heading1">
    <w:name w:val="heading 1"/>
    <w:basedOn w:val="Normal"/>
    <w:next w:val="Normal"/>
    <w:link w:val="Heading1Char"/>
    <w:uiPriority w:val="9"/>
    <w:qFormat/>
    <w:rsid w:val="006A6274"/>
    <w:pPr>
      <w:keepNext/>
      <w:keepLines/>
      <w:numPr>
        <w:numId w:val="1"/>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6274"/>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A6274"/>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A6274"/>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6A6274"/>
    <w:pPr>
      <w:keepNext/>
      <w:keepLines/>
      <w:numPr>
        <w:ilvl w:val="4"/>
        <w:numId w:val="1"/>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6A6274"/>
    <w:pPr>
      <w:keepNext/>
      <w:keepLines/>
      <w:numPr>
        <w:ilvl w:val="5"/>
        <w:numId w:val="1"/>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6A6274"/>
    <w:pPr>
      <w:keepNext/>
      <w:keepLines/>
      <w:numPr>
        <w:ilvl w:val="6"/>
        <w:numId w:val="1"/>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6A6274"/>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274"/>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A627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A6274"/>
    <w:pPr>
      <w:numPr>
        <w:ilvl w:val="1"/>
      </w:numPr>
    </w:pPr>
    <w:rPr>
      <w:rFonts w:eastAsiaTheme="majorEastAsia" w:cstheme="majorBidi"/>
      <w:i/>
      <w:iCs/>
      <w:color w:val="4F81BD" w:themeColor="accent1"/>
      <w:spacing w:val="15"/>
      <w:sz w:val="32"/>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link w:val="FootnoteTextChar"/>
    <w:uiPriority w:val="99"/>
    <w:unhideWhenUsed/>
    <w:rsid w:val="006A6274"/>
    <w:rPr>
      <w:rFonts w:ascii="Calibri" w:eastAsia="Times New Roman" w:hAnsi="Calibri" w:cs="Times New Roman"/>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uiPriority w:val="99"/>
    <w:unhideWhenUsed/>
    <w:rsid w:val="006A6274"/>
    <w:rPr>
      <w:vertAlign w:val="superscript"/>
    </w:rPr>
  </w:style>
  <w:style w:type="character" w:styleId="Hyperlink">
    <w:name w:val="Hyperlink"/>
    <w:uiPriority w:val="99"/>
    <w:unhideWhenUsed/>
    <w:qFormat/>
    <w:rsid w:val="006A6274"/>
    <w:rPr>
      <w:color w:val="0000FF"/>
      <w:u w:val="single"/>
    </w:rPr>
  </w:style>
  <w:style w:type="paragraph" w:styleId="TOCHeading">
    <w:name w:val="TOC Heading"/>
    <w:basedOn w:val="Heading1"/>
    <w:next w:val="Normal"/>
    <w:uiPriority w:val="39"/>
    <w:unhideWhenUsed/>
    <w:qFormat/>
    <w:rsid w:val="006A6274"/>
    <w:pPr>
      <w:numPr>
        <w:numId w:val="0"/>
      </w:numPr>
      <w:spacing w:after="0" w:line="276" w:lineRule="auto"/>
      <w:outlineLvl w:val="9"/>
    </w:pPr>
    <w:rPr>
      <w:color w:val="365F91" w:themeColor="accent1" w:themeShade="BF"/>
      <w:sz w:val="28"/>
      <w:szCs w:val="28"/>
      <w:lang w:eastAsia="ja-JP"/>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7Char">
    <w:name w:val="Heading 7 Char"/>
    <w:basedOn w:val="DefaultParagraphFont"/>
    <w:link w:val="Heading7"/>
    <w:uiPriority w:val="9"/>
    <w:rsid w:val="006A6274"/>
    <w:rPr>
      <w:rFonts w:asciiTheme="majorHAnsi" w:eastAsiaTheme="majorEastAsia" w:hAnsiTheme="majorHAnsi" w:cstheme="majorBidi"/>
      <w:i/>
      <w:iCs/>
      <w:color w:val="404040" w:themeColor="text1" w:themeTint="BF"/>
      <w:sz w:val="22"/>
    </w:rPr>
  </w:style>
  <w:style w:type="character" w:customStyle="1" w:styleId="BodyTextChar">
    <w:name w:val="Body Text Char"/>
    <w:basedOn w:val="DefaultParagraphFont"/>
    <w:link w:val="BodyText"/>
    <w:rsid w:val="00D37823"/>
  </w:style>
  <w:style w:type="character" w:customStyle="1" w:styleId="Heading8Char">
    <w:name w:val="Heading 8 Char"/>
    <w:basedOn w:val="DefaultParagraphFont"/>
    <w:link w:val="Heading8"/>
    <w:uiPriority w:val="9"/>
    <w:rsid w:val="006A62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274"/>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6A62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627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A627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A6274"/>
  </w:style>
  <w:style w:type="character" w:customStyle="1" w:styleId="Heading3Char">
    <w:name w:val="Heading 3 Char"/>
    <w:basedOn w:val="DefaultParagraphFont"/>
    <w:link w:val="Heading3"/>
    <w:uiPriority w:val="9"/>
    <w:rsid w:val="006A6274"/>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rsid w:val="006A6274"/>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9"/>
    <w:rsid w:val="006A6274"/>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rsid w:val="006A6274"/>
    <w:rPr>
      <w:rFonts w:asciiTheme="majorHAnsi" w:eastAsiaTheme="majorEastAsia" w:hAnsiTheme="majorHAnsi" w:cstheme="majorBidi"/>
      <w:i/>
      <w:iCs/>
      <w:color w:val="243F60" w:themeColor="accent1" w:themeShade="7F"/>
      <w:sz w:val="22"/>
    </w:rPr>
  </w:style>
  <w:style w:type="paragraph" w:styleId="TOC2">
    <w:name w:val="toc 2"/>
    <w:basedOn w:val="Normal"/>
    <w:next w:val="Normal"/>
    <w:autoRedefine/>
    <w:uiPriority w:val="39"/>
    <w:unhideWhenUsed/>
    <w:rsid w:val="006A6274"/>
    <w:pPr>
      <w:ind w:left="220"/>
    </w:pPr>
  </w:style>
  <w:style w:type="paragraph" w:styleId="TOC3">
    <w:name w:val="toc 3"/>
    <w:basedOn w:val="Normal"/>
    <w:next w:val="Normal"/>
    <w:autoRedefine/>
    <w:uiPriority w:val="39"/>
    <w:unhideWhenUsed/>
    <w:rsid w:val="006A6274"/>
    <w:pPr>
      <w:ind w:left="440"/>
    </w:pPr>
  </w:style>
  <w:style w:type="paragraph" w:styleId="TOC4">
    <w:name w:val="toc 4"/>
    <w:basedOn w:val="Normal"/>
    <w:next w:val="Normal"/>
    <w:autoRedefine/>
    <w:uiPriority w:val="39"/>
    <w:unhideWhenUsed/>
    <w:rsid w:val="006A6274"/>
    <w:pPr>
      <w:ind w:left="660"/>
    </w:pPr>
  </w:style>
  <w:style w:type="paragraph" w:styleId="TOC5">
    <w:name w:val="toc 5"/>
    <w:basedOn w:val="Normal"/>
    <w:next w:val="Normal"/>
    <w:autoRedefine/>
    <w:uiPriority w:val="39"/>
    <w:unhideWhenUsed/>
    <w:rsid w:val="006A6274"/>
    <w:pPr>
      <w:ind w:left="880"/>
    </w:pPr>
  </w:style>
  <w:style w:type="paragraph" w:styleId="TOC6">
    <w:name w:val="toc 6"/>
    <w:basedOn w:val="Normal"/>
    <w:next w:val="Normal"/>
    <w:autoRedefine/>
    <w:uiPriority w:val="39"/>
    <w:unhideWhenUsed/>
    <w:rsid w:val="006A6274"/>
    <w:pPr>
      <w:ind w:left="1100"/>
    </w:pPr>
  </w:style>
  <w:style w:type="paragraph" w:styleId="TOC7">
    <w:name w:val="toc 7"/>
    <w:basedOn w:val="Normal"/>
    <w:next w:val="Normal"/>
    <w:autoRedefine/>
    <w:uiPriority w:val="39"/>
    <w:unhideWhenUsed/>
    <w:rsid w:val="006A6274"/>
    <w:pPr>
      <w:ind w:left="1320"/>
    </w:pPr>
  </w:style>
  <w:style w:type="paragraph" w:styleId="TOC8">
    <w:name w:val="toc 8"/>
    <w:basedOn w:val="Normal"/>
    <w:next w:val="Normal"/>
    <w:autoRedefine/>
    <w:uiPriority w:val="39"/>
    <w:unhideWhenUsed/>
    <w:rsid w:val="006A6274"/>
    <w:pPr>
      <w:ind w:left="1540"/>
    </w:pPr>
  </w:style>
  <w:style w:type="paragraph" w:styleId="TOC9">
    <w:name w:val="toc 9"/>
    <w:basedOn w:val="Normal"/>
    <w:next w:val="Normal"/>
    <w:autoRedefine/>
    <w:uiPriority w:val="39"/>
    <w:unhideWhenUsed/>
    <w:rsid w:val="006A6274"/>
    <w:pPr>
      <w:ind w:left="1760"/>
    </w:pPr>
  </w:style>
  <w:style w:type="table" w:styleId="TableGrid">
    <w:name w:val="Table Grid"/>
    <w:basedOn w:val="TableNormal"/>
    <w:uiPriority w:val="59"/>
    <w:rsid w:val="006A6274"/>
    <w:pPr>
      <w:spacing w:before="60" w:after="6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6274"/>
    <w:pPr>
      <w:tabs>
        <w:tab w:val="center" w:pos="4320"/>
        <w:tab w:val="right" w:pos="8640"/>
      </w:tabs>
    </w:pPr>
  </w:style>
  <w:style w:type="character" w:customStyle="1" w:styleId="HeaderChar">
    <w:name w:val="Header Char"/>
    <w:basedOn w:val="DefaultParagraphFont"/>
    <w:link w:val="Header"/>
    <w:uiPriority w:val="99"/>
    <w:rsid w:val="006A6274"/>
    <w:rPr>
      <w:rFonts w:asciiTheme="majorHAnsi" w:eastAsiaTheme="minorEastAsia" w:hAnsiTheme="majorHAnsi"/>
      <w:sz w:val="22"/>
    </w:rPr>
  </w:style>
  <w:style w:type="paragraph" w:styleId="Footer">
    <w:name w:val="footer"/>
    <w:basedOn w:val="Normal"/>
    <w:link w:val="FooterChar"/>
    <w:uiPriority w:val="99"/>
    <w:unhideWhenUsed/>
    <w:rsid w:val="006A6274"/>
    <w:pPr>
      <w:tabs>
        <w:tab w:val="center" w:pos="4320"/>
        <w:tab w:val="right" w:pos="8640"/>
      </w:tabs>
    </w:pPr>
  </w:style>
  <w:style w:type="character" w:customStyle="1" w:styleId="FooterChar">
    <w:name w:val="Footer Char"/>
    <w:basedOn w:val="DefaultParagraphFont"/>
    <w:link w:val="Footer"/>
    <w:uiPriority w:val="99"/>
    <w:rsid w:val="006A6274"/>
    <w:rPr>
      <w:rFonts w:asciiTheme="majorHAnsi" w:eastAsiaTheme="minorEastAsia" w:hAnsiTheme="majorHAnsi"/>
      <w:sz w:val="22"/>
    </w:rPr>
  </w:style>
  <w:style w:type="character" w:styleId="PageNumber">
    <w:name w:val="page number"/>
    <w:basedOn w:val="DefaultParagraphFont"/>
    <w:uiPriority w:val="99"/>
    <w:semiHidden/>
    <w:unhideWhenUsed/>
    <w:rsid w:val="006A6274"/>
  </w:style>
  <w:style w:type="character" w:customStyle="1" w:styleId="FootnoteTextChar">
    <w:name w:val="Footnote Text Char"/>
    <w:basedOn w:val="DefaultParagraphFont"/>
    <w:link w:val="FootnoteText"/>
    <w:uiPriority w:val="99"/>
    <w:rsid w:val="006A6274"/>
    <w:rPr>
      <w:rFonts w:ascii="Calibri" w:eastAsia="Times New Roman" w:hAnsi="Calibri" w:cs="Times New Roman"/>
      <w:sz w:val="20"/>
      <w:szCs w:val="20"/>
    </w:rPr>
  </w:style>
  <w:style w:type="character" w:styleId="HTMLCode">
    <w:name w:val="HTML Code"/>
    <w:basedOn w:val="DefaultParagraphFont"/>
    <w:uiPriority w:val="99"/>
    <w:unhideWhenUsed/>
    <w:rsid w:val="006A6274"/>
    <w:rPr>
      <w:rFonts w:ascii="Consolas" w:hAnsi="Consolas" w:cs="Consolas"/>
      <w:sz w:val="20"/>
      <w:szCs w:val="20"/>
    </w:rPr>
  </w:style>
  <w:style w:type="table" w:customStyle="1" w:styleId="LightList-Accent11">
    <w:name w:val="Light List - Accent 11"/>
    <w:basedOn w:val="TableNormal"/>
    <w:uiPriority w:val="61"/>
    <w:rsid w:val="006A6274"/>
    <w:pPr>
      <w:spacing w:before="60" w:after="60"/>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A6274"/>
    <w:pPr>
      <w:ind w:left="720"/>
      <w:contextualSpacing/>
    </w:pPr>
  </w:style>
  <w:style w:type="paragraph" w:styleId="BalloonText">
    <w:name w:val="Balloon Text"/>
    <w:basedOn w:val="Normal"/>
    <w:link w:val="BalloonTextChar"/>
    <w:uiPriority w:val="99"/>
    <w:semiHidden/>
    <w:unhideWhenUsed/>
    <w:rsid w:val="006A627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274"/>
    <w:rPr>
      <w:rFonts w:ascii="Tahoma" w:eastAsiaTheme="minorEastAsia" w:hAnsi="Tahoma" w:cs="Tahoma"/>
      <w:sz w:val="16"/>
      <w:szCs w:val="16"/>
    </w:rPr>
  </w:style>
  <w:style w:type="character" w:customStyle="1" w:styleId="SubtitleChar">
    <w:name w:val="Subtitle Char"/>
    <w:basedOn w:val="DefaultParagraphFont"/>
    <w:link w:val="Subtitle"/>
    <w:uiPriority w:val="11"/>
    <w:rsid w:val="006A6274"/>
    <w:rPr>
      <w:rFonts w:asciiTheme="majorHAnsi" w:eastAsiaTheme="majorEastAsia" w:hAnsiTheme="majorHAnsi" w:cstheme="majorBidi"/>
      <w:i/>
      <w:iCs/>
      <w:color w:val="4F81BD" w:themeColor="accent1"/>
      <w:spacing w:val="15"/>
      <w:sz w:val="32"/>
    </w:rPr>
  </w:style>
  <w:style w:type="character" w:customStyle="1" w:styleId="DataExample">
    <w:name w:val="Data Example"/>
    <w:basedOn w:val="CodeExampleChar"/>
    <w:uiPriority w:val="1"/>
    <w:qFormat/>
    <w:rsid w:val="006A6274"/>
    <w:rPr>
      <w:rFonts w:ascii="Consolas" w:eastAsiaTheme="minorEastAsia" w:hAnsi="Consolas" w:cs="Consolas"/>
      <w:i w:val="0"/>
      <w:iCs/>
      <w:noProof/>
      <w:color w:val="000000" w:themeColor="text1"/>
      <w:spacing w:val="40"/>
      <w:sz w:val="24"/>
      <w:szCs w:val="20"/>
      <w:shd w:val="clear" w:color="auto" w:fill="EEECE1" w:themeFill="background2"/>
      <w14:textOutline w14:w="9525" w14:cap="rnd" w14:cmpd="sng" w14:algn="ctr">
        <w14:noFill/>
        <w14:prstDash w14:val="solid"/>
        <w14:bevel/>
      </w14:textOutline>
      <w14:numSpacing w14:val="tabular"/>
    </w:rPr>
  </w:style>
  <w:style w:type="paragraph" w:styleId="Quote">
    <w:name w:val="Quote"/>
    <w:basedOn w:val="Normal"/>
    <w:next w:val="Normal"/>
    <w:link w:val="QuoteChar"/>
    <w:uiPriority w:val="29"/>
    <w:qFormat/>
    <w:rsid w:val="006A6274"/>
    <w:pPr>
      <w:shd w:val="clear" w:color="auto" w:fill="DAEEF3" w:themeFill="accent5" w:themeFillTint="33"/>
      <w:ind w:left="720" w:right="720"/>
    </w:pPr>
    <w:rPr>
      <w:i/>
      <w:iCs/>
      <w:color w:val="000000" w:themeColor="text1"/>
    </w:rPr>
  </w:style>
  <w:style w:type="character" w:customStyle="1" w:styleId="QuoteChar">
    <w:name w:val="Quote Char"/>
    <w:basedOn w:val="DefaultParagraphFont"/>
    <w:link w:val="Quote"/>
    <w:uiPriority w:val="29"/>
    <w:rsid w:val="006A6274"/>
    <w:rPr>
      <w:rFonts w:asciiTheme="majorHAnsi" w:eastAsiaTheme="minorEastAsia" w:hAnsiTheme="majorHAnsi"/>
      <w:i/>
      <w:iCs/>
      <w:color w:val="000000" w:themeColor="text1"/>
      <w:sz w:val="22"/>
      <w:shd w:val="clear" w:color="auto" w:fill="DAEEF3" w:themeFill="accent5" w:themeFillTint="33"/>
    </w:rPr>
  </w:style>
  <w:style w:type="character" w:customStyle="1" w:styleId="Code">
    <w:name w:val="Code"/>
    <w:basedOn w:val="DefaultParagraphFont"/>
    <w:uiPriority w:val="1"/>
    <w:qFormat/>
    <w:rsid w:val="006A6274"/>
    <w:rPr>
      <w:rFonts w:ascii="Courier New" w:hAnsi="Courier New"/>
      <w:sz w:val="20"/>
    </w:rPr>
  </w:style>
  <w:style w:type="paragraph" w:customStyle="1" w:styleId="CodeExample">
    <w:name w:val="Code Example"/>
    <w:basedOn w:val="Quote"/>
    <w:link w:val="CodeExampleChar"/>
    <w:qFormat/>
    <w:rsid w:val="006A6274"/>
    <w:pPr>
      <w:spacing w:before="0" w:after="0"/>
      <w:ind w:left="360" w:right="360"/>
    </w:pPr>
    <w:rPr>
      <w:rFonts w:ascii="Courier New" w:hAnsi="Courier New"/>
      <w:i w:val="0"/>
      <w:noProof/>
      <w:sz w:val="20"/>
    </w:rPr>
  </w:style>
  <w:style w:type="character" w:styleId="Emphasis">
    <w:name w:val="Emphasis"/>
    <w:basedOn w:val="DefaultParagraphFont"/>
    <w:uiPriority w:val="20"/>
    <w:qFormat/>
    <w:rsid w:val="006A6274"/>
    <w:rPr>
      <w:i/>
      <w:iCs/>
    </w:rPr>
  </w:style>
  <w:style w:type="character" w:customStyle="1" w:styleId="CodeExampleChar">
    <w:name w:val="Code Example Char"/>
    <w:basedOn w:val="QuoteChar"/>
    <w:link w:val="CodeExample"/>
    <w:rsid w:val="006A6274"/>
    <w:rPr>
      <w:rFonts w:ascii="Courier New" w:eastAsiaTheme="minorEastAsia" w:hAnsi="Courier New"/>
      <w:i w:val="0"/>
      <w:iCs/>
      <w:noProof/>
      <w:color w:val="000000" w:themeColor="text1"/>
      <w:sz w:val="20"/>
      <w:shd w:val="clear" w:color="auto" w:fill="DAEEF3" w:themeFill="accent5" w:themeFillTint="33"/>
    </w:rPr>
  </w:style>
  <w:style w:type="paragraph" w:customStyle="1" w:styleId="TextExample">
    <w:name w:val="Text Example"/>
    <w:basedOn w:val="Normal"/>
    <w:link w:val="TextExampleChar"/>
    <w:qFormat/>
    <w:rsid w:val="006A6274"/>
    <w:pPr>
      <w:shd w:val="clear" w:color="auto" w:fill="DAEEF3" w:themeFill="accent5" w:themeFillTint="33"/>
      <w:spacing w:before="0" w:after="0"/>
      <w:ind w:left="360" w:right="360"/>
    </w:pPr>
    <w:rPr>
      <w:b/>
      <w:i/>
    </w:rPr>
  </w:style>
  <w:style w:type="character" w:customStyle="1" w:styleId="TextExampleChar">
    <w:name w:val="Text Example Char"/>
    <w:basedOn w:val="DefaultParagraphFont"/>
    <w:link w:val="TextExample"/>
    <w:rsid w:val="006A6274"/>
    <w:rPr>
      <w:rFonts w:asciiTheme="majorHAnsi" w:eastAsiaTheme="minorEastAsia" w:hAnsiTheme="majorHAnsi"/>
      <w:b/>
      <w:i/>
      <w:sz w:val="22"/>
      <w:shd w:val="clear" w:color="auto" w:fill="DAEEF3" w:themeFill="accent5" w:themeFillTint="33"/>
    </w:rPr>
  </w:style>
  <w:style w:type="character" w:styleId="Strong">
    <w:name w:val="Strong"/>
    <w:basedOn w:val="DefaultParagraphFont"/>
    <w:uiPriority w:val="22"/>
    <w:qFormat/>
    <w:rsid w:val="006A6274"/>
    <w:rPr>
      <w:b/>
      <w:bCs/>
    </w:rPr>
  </w:style>
  <w:style w:type="character" w:styleId="SubtleEmphasis">
    <w:name w:val="Subtle Emphasis"/>
    <w:basedOn w:val="DefaultParagraphFont"/>
    <w:uiPriority w:val="19"/>
    <w:qFormat/>
    <w:rsid w:val="006A6274"/>
    <w:rPr>
      <w:b/>
      <w:i/>
      <w:iCs/>
      <w:color w:val="808080" w:themeColor="text1" w:themeTint="7F"/>
    </w:rPr>
  </w:style>
  <w:style w:type="paragraph" w:styleId="NormalWeb">
    <w:name w:val="Normal (Web)"/>
    <w:basedOn w:val="Normal"/>
    <w:uiPriority w:val="99"/>
    <w:semiHidden/>
    <w:unhideWhenUsed/>
    <w:rsid w:val="006A6274"/>
    <w:pPr>
      <w:spacing w:before="100" w:beforeAutospacing="1" w:after="100" w:afterAutospacing="1"/>
    </w:pPr>
    <w:rPr>
      <w:rFonts w:ascii="Times New Roman" w:eastAsia="Times New Roman" w:hAnsi="Times New Roman" w:cs="Times New Roman"/>
      <w:sz w:val="24"/>
    </w:rPr>
  </w:style>
  <w:style w:type="paragraph" w:customStyle="1" w:styleId="Default">
    <w:name w:val="Default"/>
    <w:rsid w:val="006A6274"/>
    <w:pPr>
      <w:autoSpaceDE w:val="0"/>
      <w:autoSpaceDN w:val="0"/>
      <w:adjustRightInd w:val="0"/>
      <w:spacing w:after="0"/>
    </w:pPr>
    <w:rPr>
      <w:rFonts w:ascii="Cambria" w:hAnsi="Cambria" w:cs="Cambria"/>
      <w:color w:val="000000"/>
    </w:rPr>
  </w:style>
  <w:style w:type="paragraph" w:styleId="Revision">
    <w:name w:val="Revision"/>
    <w:hidden/>
    <w:uiPriority w:val="99"/>
    <w:semiHidden/>
    <w:rsid w:val="006A6274"/>
    <w:pPr>
      <w:spacing w:after="0"/>
    </w:pPr>
    <w:rPr>
      <w:rFonts w:asciiTheme="majorHAnsi" w:eastAsiaTheme="minorEastAsia" w:hAnsiTheme="majorHAnsi"/>
      <w:sz w:val="22"/>
    </w:rPr>
  </w:style>
  <w:style w:type="paragraph" w:styleId="HTMLPreformatted">
    <w:name w:val="HTML Preformatted"/>
    <w:basedOn w:val="Normal"/>
    <w:link w:val="HTMLPreformattedChar"/>
    <w:uiPriority w:val="99"/>
    <w:semiHidden/>
    <w:unhideWhenUsed/>
    <w:rsid w:val="006A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274"/>
    <w:rPr>
      <w:rFonts w:ascii="Courier New" w:eastAsia="Times New Roman" w:hAnsi="Courier New" w:cs="Courier New"/>
      <w:sz w:val="20"/>
      <w:szCs w:val="20"/>
    </w:rPr>
  </w:style>
  <w:style w:type="character" w:customStyle="1" w:styleId="code-tag">
    <w:name w:val="code-tag"/>
    <w:basedOn w:val="DefaultParagraphFont"/>
    <w:rsid w:val="006A6274"/>
  </w:style>
  <w:style w:type="character" w:customStyle="1" w:styleId="code-quote">
    <w:name w:val="code-quote"/>
    <w:basedOn w:val="DefaultParagraphFont"/>
    <w:rsid w:val="006A6274"/>
  </w:style>
  <w:style w:type="character" w:customStyle="1" w:styleId="code-comment">
    <w:name w:val="code-comment"/>
    <w:basedOn w:val="DefaultParagraphFont"/>
    <w:rsid w:val="006A6274"/>
  </w:style>
  <w:style w:type="character" w:styleId="CommentReference">
    <w:name w:val="annotation reference"/>
    <w:basedOn w:val="DefaultParagraphFont"/>
    <w:uiPriority w:val="99"/>
    <w:semiHidden/>
    <w:unhideWhenUsed/>
    <w:rsid w:val="006A6274"/>
    <w:rPr>
      <w:sz w:val="16"/>
      <w:szCs w:val="16"/>
    </w:rPr>
  </w:style>
  <w:style w:type="paragraph" w:styleId="CommentText">
    <w:name w:val="annotation text"/>
    <w:basedOn w:val="Normal"/>
    <w:link w:val="CommentTextChar"/>
    <w:uiPriority w:val="99"/>
    <w:unhideWhenUsed/>
    <w:rsid w:val="006A6274"/>
    <w:rPr>
      <w:sz w:val="20"/>
      <w:szCs w:val="20"/>
    </w:rPr>
  </w:style>
  <w:style w:type="character" w:customStyle="1" w:styleId="CommentTextChar">
    <w:name w:val="Comment Text Char"/>
    <w:basedOn w:val="DefaultParagraphFont"/>
    <w:link w:val="CommentText"/>
    <w:uiPriority w:val="99"/>
    <w:rsid w:val="006A6274"/>
    <w:rPr>
      <w:rFonts w:asciiTheme="majorHAnsi" w:eastAsiaTheme="minorEastAsia" w:hAnsiTheme="majorHAnsi"/>
      <w:sz w:val="20"/>
      <w:szCs w:val="20"/>
    </w:rPr>
  </w:style>
  <w:style w:type="character" w:customStyle="1" w:styleId="apple-converted-space">
    <w:name w:val="apple-converted-space"/>
    <w:basedOn w:val="DefaultParagraphFont"/>
    <w:rsid w:val="006A6274"/>
  </w:style>
  <w:style w:type="character" w:styleId="FollowedHyperlink">
    <w:name w:val="FollowedHyperlink"/>
    <w:basedOn w:val="DefaultParagraphFont"/>
    <w:uiPriority w:val="99"/>
    <w:semiHidden/>
    <w:unhideWhenUsed/>
    <w:rsid w:val="006A6274"/>
    <w:rPr>
      <w:color w:val="800080" w:themeColor="followedHyperlink"/>
      <w:u w:val="single"/>
    </w:rPr>
  </w:style>
  <w:style w:type="table" w:customStyle="1" w:styleId="FPLStandardTableStyle">
    <w:name w:val="FPL Standard Table Style"/>
    <w:basedOn w:val="TableNormal"/>
    <w:uiPriority w:val="99"/>
    <w:rsid w:val="006A6274"/>
    <w:pPr>
      <w:spacing w:after="0"/>
    </w:p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rPr>
        <w:tblHeader/>
      </w:trPr>
      <w:tcPr>
        <w:tcBorders>
          <w:top w:val="double" w:sz="4" w:space="0" w:color="auto"/>
          <w:left w:val="double" w:sz="4" w:space="0" w:color="auto"/>
          <w:bottom w:val="double" w:sz="4" w:space="0" w:color="auto"/>
          <w:right w:val="double" w:sz="4" w:space="0" w:color="auto"/>
          <w:insideH w:val="nil"/>
          <w:insideV w:val="double" w:sz="4" w:space="0" w:color="auto"/>
          <w:tl2br w:val="nil"/>
          <w:tr2bl w:val="nil"/>
        </w:tcBorders>
        <w:shd w:val="clear" w:color="auto" w:fill="A6A6A6" w:themeFill="background1" w:themeFillShade="A6"/>
      </w:tcPr>
    </w:tblStylePr>
  </w:style>
  <w:style w:type="table" w:customStyle="1" w:styleId="FPLTableStyle">
    <w:name w:val="FPL Table Style"/>
    <w:basedOn w:val="TableNormal"/>
    <w:uiPriority w:val="99"/>
    <w:rsid w:val="00045BCB"/>
    <w:pPr>
      <w:spacing w:after="0"/>
    </w:pPr>
    <w:rPr>
      <w:rFonts w:ascii="Times New Roman" w:eastAsia="Times New Roman" w:hAnsi="Times New Roman" w:cs="Times New Roman"/>
      <w:sz w:val="20"/>
      <w:szCs w:val="20"/>
      <w:lang w:val="en-GB" w:eastAsia="en-GB"/>
    </w:r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shd w:val="clear" w:color="auto" w:fill="BFBFBF" w:themeFill="background1" w:themeFillShade="BF"/>
      </w:tcPr>
    </w:tblStylePr>
  </w:style>
  <w:style w:type="paragraph" w:styleId="CommentSubject">
    <w:name w:val="annotation subject"/>
    <w:basedOn w:val="CommentText"/>
    <w:next w:val="CommentText"/>
    <w:link w:val="CommentSubjectChar"/>
    <w:semiHidden/>
    <w:unhideWhenUsed/>
    <w:rsid w:val="00181DEC"/>
    <w:rPr>
      <w:b/>
      <w:bCs/>
    </w:rPr>
  </w:style>
  <w:style w:type="character" w:customStyle="1" w:styleId="CommentSubjectChar">
    <w:name w:val="Comment Subject Char"/>
    <w:basedOn w:val="CommentTextChar"/>
    <w:link w:val="CommentSubject"/>
    <w:semiHidden/>
    <w:rsid w:val="00181DEC"/>
    <w:rPr>
      <w:rFonts w:asciiTheme="majorHAnsi" w:eastAsiaTheme="minorEastAsia" w:hAnsiTheme="majorHAnsi"/>
      <w:b/>
      <w:bCs/>
      <w:sz w:val="20"/>
      <w:szCs w:val="20"/>
    </w:rPr>
  </w:style>
  <w:style w:type="character" w:styleId="Mention">
    <w:name w:val="Mention"/>
    <w:basedOn w:val="DefaultParagraphFont"/>
    <w:uiPriority w:val="99"/>
    <w:semiHidden/>
    <w:unhideWhenUsed/>
    <w:rsid w:val="00F1620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84626">
      <w:bodyDiv w:val="1"/>
      <w:marLeft w:val="0"/>
      <w:marRight w:val="0"/>
      <w:marTop w:val="0"/>
      <w:marBottom w:val="0"/>
      <w:divBdr>
        <w:top w:val="none" w:sz="0" w:space="0" w:color="auto"/>
        <w:left w:val="none" w:sz="0" w:space="0" w:color="auto"/>
        <w:bottom w:val="none" w:sz="0" w:space="0" w:color="auto"/>
        <w:right w:val="none" w:sz="0" w:space="0" w:color="auto"/>
      </w:divBdr>
    </w:div>
    <w:div w:id="591359658">
      <w:bodyDiv w:val="1"/>
      <w:marLeft w:val="0"/>
      <w:marRight w:val="0"/>
      <w:marTop w:val="0"/>
      <w:marBottom w:val="0"/>
      <w:divBdr>
        <w:top w:val="none" w:sz="0" w:space="0" w:color="auto"/>
        <w:left w:val="none" w:sz="0" w:space="0" w:color="auto"/>
        <w:bottom w:val="none" w:sz="0" w:space="0" w:color="auto"/>
        <w:right w:val="none" w:sz="0" w:space="0" w:color="auto"/>
      </w:divBdr>
    </w:div>
    <w:div w:id="678048735">
      <w:bodyDiv w:val="1"/>
      <w:marLeft w:val="0"/>
      <w:marRight w:val="0"/>
      <w:marTop w:val="0"/>
      <w:marBottom w:val="0"/>
      <w:divBdr>
        <w:top w:val="none" w:sz="0" w:space="0" w:color="auto"/>
        <w:left w:val="none" w:sz="0" w:space="0" w:color="auto"/>
        <w:bottom w:val="none" w:sz="0" w:space="0" w:color="auto"/>
        <w:right w:val="none" w:sz="0" w:space="0" w:color="auto"/>
      </w:divBdr>
    </w:div>
    <w:div w:id="872226088">
      <w:bodyDiv w:val="1"/>
      <w:marLeft w:val="0"/>
      <w:marRight w:val="0"/>
      <w:marTop w:val="0"/>
      <w:marBottom w:val="0"/>
      <w:divBdr>
        <w:top w:val="none" w:sz="0" w:space="0" w:color="auto"/>
        <w:left w:val="none" w:sz="0" w:space="0" w:color="auto"/>
        <w:bottom w:val="none" w:sz="0" w:space="0" w:color="auto"/>
        <w:right w:val="none" w:sz="0" w:space="0" w:color="auto"/>
      </w:divBdr>
    </w:div>
    <w:div w:id="960307415">
      <w:bodyDiv w:val="1"/>
      <w:marLeft w:val="0"/>
      <w:marRight w:val="0"/>
      <w:marTop w:val="0"/>
      <w:marBottom w:val="0"/>
      <w:divBdr>
        <w:top w:val="none" w:sz="0" w:space="0" w:color="auto"/>
        <w:left w:val="none" w:sz="0" w:space="0" w:color="auto"/>
        <w:bottom w:val="none" w:sz="0" w:space="0" w:color="auto"/>
        <w:right w:val="none" w:sz="0" w:space="0" w:color="auto"/>
      </w:divBdr>
    </w:div>
    <w:div w:id="1011033993">
      <w:bodyDiv w:val="1"/>
      <w:marLeft w:val="0"/>
      <w:marRight w:val="0"/>
      <w:marTop w:val="0"/>
      <w:marBottom w:val="0"/>
      <w:divBdr>
        <w:top w:val="none" w:sz="0" w:space="0" w:color="auto"/>
        <w:left w:val="none" w:sz="0" w:space="0" w:color="auto"/>
        <w:bottom w:val="none" w:sz="0" w:space="0" w:color="auto"/>
        <w:right w:val="none" w:sz="0" w:space="0" w:color="auto"/>
      </w:divBdr>
      <w:divsChild>
        <w:div w:id="36394554">
          <w:marLeft w:val="0"/>
          <w:marRight w:val="0"/>
          <w:marTop w:val="0"/>
          <w:marBottom w:val="0"/>
          <w:divBdr>
            <w:top w:val="none" w:sz="0" w:space="0" w:color="auto"/>
            <w:left w:val="none" w:sz="0" w:space="0" w:color="auto"/>
            <w:bottom w:val="none" w:sz="0" w:space="0" w:color="auto"/>
            <w:right w:val="none" w:sz="0" w:space="0" w:color="auto"/>
          </w:divBdr>
        </w:div>
        <w:div w:id="50544092">
          <w:marLeft w:val="0"/>
          <w:marRight w:val="0"/>
          <w:marTop w:val="0"/>
          <w:marBottom w:val="0"/>
          <w:divBdr>
            <w:top w:val="none" w:sz="0" w:space="0" w:color="auto"/>
            <w:left w:val="none" w:sz="0" w:space="0" w:color="auto"/>
            <w:bottom w:val="none" w:sz="0" w:space="0" w:color="auto"/>
            <w:right w:val="none" w:sz="0" w:space="0" w:color="auto"/>
          </w:divBdr>
        </w:div>
        <w:div w:id="782267890">
          <w:marLeft w:val="0"/>
          <w:marRight w:val="0"/>
          <w:marTop w:val="0"/>
          <w:marBottom w:val="0"/>
          <w:divBdr>
            <w:top w:val="none" w:sz="0" w:space="0" w:color="auto"/>
            <w:left w:val="none" w:sz="0" w:space="0" w:color="auto"/>
            <w:bottom w:val="none" w:sz="0" w:space="0" w:color="auto"/>
            <w:right w:val="none" w:sz="0" w:space="0" w:color="auto"/>
          </w:divBdr>
        </w:div>
        <w:div w:id="1693333965">
          <w:marLeft w:val="0"/>
          <w:marRight w:val="0"/>
          <w:marTop w:val="0"/>
          <w:marBottom w:val="0"/>
          <w:divBdr>
            <w:top w:val="none" w:sz="0" w:space="0" w:color="auto"/>
            <w:left w:val="none" w:sz="0" w:space="0" w:color="auto"/>
            <w:bottom w:val="none" w:sz="0" w:space="0" w:color="auto"/>
            <w:right w:val="none" w:sz="0" w:space="0" w:color="auto"/>
          </w:divBdr>
        </w:div>
        <w:div w:id="91750774">
          <w:marLeft w:val="0"/>
          <w:marRight w:val="0"/>
          <w:marTop w:val="0"/>
          <w:marBottom w:val="0"/>
          <w:divBdr>
            <w:top w:val="none" w:sz="0" w:space="0" w:color="auto"/>
            <w:left w:val="none" w:sz="0" w:space="0" w:color="auto"/>
            <w:bottom w:val="none" w:sz="0" w:space="0" w:color="auto"/>
            <w:right w:val="none" w:sz="0" w:space="0" w:color="auto"/>
          </w:divBdr>
        </w:div>
        <w:div w:id="527256203">
          <w:marLeft w:val="0"/>
          <w:marRight w:val="0"/>
          <w:marTop w:val="0"/>
          <w:marBottom w:val="0"/>
          <w:divBdr>
            <w:top w:val="none" w:sz="0" w:space="0" w:color="auto"/>
            <w:left w:val="none" w:sz="0" w:space="0" w:color="auto"/>
            <w:bottom w:val="none" w:sz="0" w:space="0" w:color="auto"/>
            <w:right w:val="none" w:sz="0" w:space="0" w:color="auto"/>
          </w:divBdr>
        </w:div>
        <w:div w:id="1636331109">
          <w:marLeft w:val="0"/>
          <w:marRight w:val="0"/>
          <w:marTop w:val="0"/>
          <w:marBottom w:val="0"/>
          <w:divBdr>
            <w:top w:val="none" w:sz="0" w:space="0" w:color="auto"/>
            <w:left w:val="none" w:sz="0" w:space="0" w:color="auto"/>
            <w:bottom w:val="none" w:sz="0" w:space="0" w:color="auto"/>
            <w:right w:val="none" w:sz="0" w:space="0" w:color="auto"/>
          </w:divBdr>
        </w:div>
        <w:div w:id="800925256">
          <w:marLeft w:val="0"/>
          <w:marRight w:val="0"/>
          <w:marTop w:val="0"/>
          <w:marBottom w:val="0"/>
          <w:divBdr>
            <w:top w:val="none" w:sz="0" w:space="0" w:color="auto"/>
            <w:left w:val="none" w:sz="0" w:space="0" w:color="auto"/>
            <w:bottom w:val="none" w:sz="0" w:space="0" w:color="auto"/>
            <w:right w:val="none" w:sz="0" w:space="0" w:color="auto"/>
          </w:divBdr>
        </w:div>
        <w:div w:id="902839364">
          <w:marLeft w:val="0"/>
          <w:marRight w:val="0"/>
          <w:marTop w:val="0"/>
          <w:marBottom w:val="0"/>
          <w:divBdr>
            <w:top w:val="none" w:sz="0" w:space="0" w:color="auto"/>
            <w:left w:val="none" w:sz="0" w:space="0" w:color="auto"/>
            <w:bottom w:val="none" w:sz="0" w:space="0" w:color="auto"/>
            <w:right w:val="none" w:sz="0" w:space="0" w:color="auto"/>
          </w:divBdr>
        </w:div>
        <w:div w:id="482239595">
          <w:marLeft w:val="0"/>
          <w:marRight w:val="0"/>
          <w:marTop w:val="0"/>
          <w:marBottom w:val="0"/>
          <w:divBdr>
            <w:top w:val="none" w:sz="0" w:space="0" w:color="auto"/>
            <w:left w:val="none" w:sz="0" w:space="0" w:color="auto"/>
            <w:bottom w:val="none" w:sz="0" w:space="0" w:color="auto"/>
            <w:right w:val="none" w:sz="0" w:space="0" w:color="auto"/>
          </w:divBdr>
        </w:div>
        <w:div w:id="351419333">
          <w:marLeft w:val="0"/>
          <w:marRight w:val="0"/>
          <w:marTop w:val="0"/>
          <w:marBottom w:val="0"/>
          <w:divBdr>
            <w:top w:val="none" w:sz="0" w:space="0" w:color="auto"/>
            <w:left w:val="none" w:sz="0" w:space="0" w:color="auto"/>
            <w:bottom w:val="none" w:sz="0" w:space="0" w:color="auto"/>
            <w:right w:val="none" w:sz="0" w:space="0" w:color="auto"/>
          </w:divBdr>
        </w:div>
        <w:div w:id="247035654">
          <w:marLeft w:val="0"/>
          <w:marRight w:val="0"/>
          <w:marTop w:val="0"/>
          <w:marBottom w:val="0"/>
          <w:divBdr>
            <w:top w:val="none" w:sz="0" w:space="0" w:color="auto"/>
            <w:left w:val="none" w:sz="0" w:space="0" w:color="auto"/>
            <w:bottom w:val="none" w:sz="0" w:space="0" w:color="auto"/>
            <w:right w:val="none" w:sz="0" w:space="0" w:color="auto"/>
          </w:divBdr>
        </w:div>
        <w:div w:id="1439332231">
          <w:marLeft w:val="0"/>
          <w:marRight w:val="0"/>
          <w:marTop w:val="0"/>
          <w:marBottom w:val="0"/>
          <w:divBdr>
            <w:top w:val="none" w:sz="0" w:space="0" w:color="auto"/>
            <w:left w:val="none" w:sz="0" w:space="0" w:color="auto"/>
            <w:bottom w:val="none" w:sz="0" w:space="0" w:color="auto"/>
            <w:right w:val="none" w:sz="0" w:space="0" w:color="auto"/>
          </w:divBdr>
        </w:div>
        <w:div w:id="362291969">
          <w:marLeft w:val="0"/>
          <w:marRight w:val="0"/>
          <w:marTop w:val="0"/>
          <w:marBottom w:val="0"/>
          <w:divBdr>
            <w:top w:val="none" w:sz="0" w:space="0" w:color="auto"/>
            <w:left w:val="none" w:sz="0" w:space="0" w:color="auto"/>
            <w:bottom w:val="none" w:sz="0" w:space="0" w:color="auto"/>
            <w:right w:val="none" w:sz="0" w:space="0" w:color="auto"/>
          </w:divBdr>
        </w:div>
        <w:div w:id="1675299829">
          <w:marLeft w:val="0"/>
          <w:marRight w:val="0"/>
          <w:marTop w:val="0"/>
          <w:marBottom w:val="0"/>
          <w:divBdr>
            <w:top w:val="none" w:sz="0" w:space="0" w:color="auto"/>
            <w:left w:val="none" w:sz="0" w:space="0" w:color="auto"/>
            <w:bottom w:val="none" w:sz="0" w:space="0" w:color="auto"/>
            <w:right w:val="none" w:sz="0" w:space="0" w:color="auto"/>
          </w:divBdr>
        </w:div>
        <w:div w:id="1254245106">
          <w:marLeft w:val="0"/>
          <w:marRight w:val="0"/>
          <w:marTop w:val="0"/>
          <w:marBottom w:val="0"/>
          <w:divBdr>
            <w:top w:val="none" w:sz="0" w:space="0" w:color="auto"/>
            <w:left w:val="none" w:sz="0" w:space="0" w:color="auto"/>
            <w:bottom w:val="none" w:sz="0" w:space="0" w:color="auto"/>
            <w:right w:val="none" w:sz="0" w:space="0" w:color="auto"/>
          </w:divBdr>
        </w:div>
        <w:div w:id="1800761563">
          <w:marLeft w:val="0"/>
          <w:marRight w:val="0"/>
          <w:marTop w:val="0"/>
          <w:marBottom w:val="0"/>
          <w:divBdr>
            <w:top w:val="none" w:sz="0" w:space="0" w:color="auto"/>
            <w:left w:val="none" w:sz="0" w:space="0" w:color="auto"/>
            <w:bottom w:val="none" w:sz="0" w:space="0" w:color="auto"/>
            <w:right w:val="none" w:sz="0" w:space="0" w:color="auto"/>
          </w:divBdr>
        </w:div>
        <w:div w:id="481118714">
          <w:marLeft w:val="0"/>
          <w:marRight w:val="0"/>
          <w:marTop w:val="0"/>
          <w:marBottom w:val="0"/>
          <w:divBdr>
            <w:top w:val="none" w:sz="0" w:space="0" w:color="auto"/>
            <w:left w:val="none" w:sz="0" w:space="0" w:color="auto"/>
            <w:bottom w:val="none" w:sz="0" w:space="0" w:color="auto"/>
            <w:right w:val="none" w:sz="0" w:space="0" w:color="auto"/>
          </w:divBdr>
        </w:div>
        <w:div w:id="723412008">
          <w:marLeft w:val="0"/>
          <w:marRight w:val="0"/>
          <w:marTop w:val="0"/>
          <w:marBottom w:val="0"/>
          <w:divBdr>
            <w:top w:val="none" w:sz="0" w:space="0" w:color="auto"/>
            <w:left w:val="none" w:sz="0" w:space="0" w:color="auto"/>
            <w:bottom w:val="none" w:sz="0" w:space="0" w:color="auto"/>
            <w:right w:val="none" w:sz="0" w:space="0" w:color="auto"/>
          </w:divBdr>
        </w:div>
        <w:div w:id="1973709256">
          <w:marLeft w:val="0"/>
          <w:marRight w:val="0"/>
          <w:marTop w:val="0"/>
          <w:marBottom w:val="0"/>
          <w:divBdr>
            <w:top w:val="none" w:sz="0" w:space="0" w:color="auto"/>
            <w:left w:val="none" w:sz="0" w:space="0" w:color="auto"/>
            <w:bottom w:val="none" w:sz="0" w:space="0" w:color="auto"/>
            <w:right w:val="none" w:sz="0" w:space="0" w:color="auto"/>
          </w:divBdr>
        </w:div>
        <w:div w:id="1204369062">
          <w:marLeft w:val="0"/>
          <w:marRight w:val="0"/>
          <w:marTop w:val="0"/>
          <w:marBottom w:val="0"/>
          <w:divBdr>
            <w:top w:val="none" w:sz="0" w:space="0" w:color="auto"/>
            <w:left w:val="none" w:sz="0" w:space="0" w:color="auto"/>
            <w:bottom w:val="none" w:sz="0" w:space="0" w:color="auto"/>
            <w:right w:val="none" w:sz="0" w:space="0" w:color="auto"/>
          </w:divBdr>
        </w:div>
        <w:div w:id="290483233">
          <w:marLeft w:val="0"/>
          <w:marRight w:val="0"/>
          <w:marTop w:val="0"/>
          <w:marBottom w:val="0"/>
          <w:divBdr>
            <w:top w:val="none" w:sz="0" w:space="0" w:color="auto"/>
            <w:left w:val="none" w:sz="0" w:space="0" w:color="auto"/>
            <w:bottom w:val="none" w:sz="0" w:space="0" w:color="auto"/>
            <w:right w:val="none" w:sz="0" w:space="0" w:color="auto"/>
          </w:divBdr>
        </w:div>
        <w:div w:id="1342393220">
          <w:marLeft w:val="0"/>
          <w:marRight w:val="0"/>
          <w:marTop w:val="0"/>
          <w:marBottom w:val="0"/>
          <w:divBdr>
            <w:top w:val="none" w:sz="0" w:space="0" w:color="auto"/>
            <w:left w:val="none" w:sz="0" w:space="0" w:color="auto"/>
            <w:bottom w:val="none" w:sz="0" w:space="0" w:color="auto"/>
            <w:right w:val="none" w:sz="0" w:space="0" w:color="auto"/>
          </w:divBdr>
        </w:div>
        <w:div w:id="519046465">
          <w:marLeft w:val="0"/>
          <w:marRight w:val="0"/>
          <w:marTop w:val="0"/>
          <w:marBottom w:val="0"/>
          <w:divBdr>
            <w:top w:val="none" w:sz="0" w:space="0" w:color="auto"/>
            <w:left w:val="none" w:sz="0" w:space="0" w:color="auto"/>
            <w:bottom w:val="none" w:sz="0" w:space="0" w:color="auto"/>
            <w:right w:val="none" w:sz="0" w:space="0" w:color="auto"/>
          </w:divBdr>
        </w:div>
        <w:div w:id="254092442">
          <w:marLeft w:val="0"/>
          <w:marRight w:val="0"/>
          <w:marTop w:val="0"/>
          <w:marBottom w:val="0"/>
          <w:divBdr>
            <w:top w:val="none" w:sz="0" w:space="0" w:color="auto"/>
            <w:left w:val="none" w:sz="0" w:space="0" w:color="auto"/>
            <w:bottom w:val="none" w:sz="0" w:space="0" w:color="auto"/>
            <w:right w:val="none" w:sz="0" w:space="0" w:color="auto"/>
          </w:divBdr>
        </w:div>
        <w:div w:id="1136992694">
          <w:marLeft w:val="0"/>
          <w:marRight w:val="0"/>
          <w:marTop w:val="0"/>
          <w:marBottom w:val="0"/>
          <w:divBdr>
            <w:top w:val="none" w:sz="0" w:space="0" w:color="auto"/>
            <w:left w:val="none" w:sz="0" w:space="0" w:color="auto"/>
            <w:bottom w:val="none" w:sz="0" w:space="0" w:color="auto"/>
            <w:right w:val="none" w:sz="0" w:space="0" w:color="auto"/>
          </w:divBdr>
        </w:div>
        <w:div w:id="1481313233">
          <w:marLeft w:val="0"/>
          <w:marRight w:val="0"/>
          <w:marTop w:val="0"/>
          <w:marBottom w:val="0"/>
          <w:divBdr>
            <w:top w:val="none" w:sz="0" w:space="0" w:color="auto"/>
            <w:left w:val="none" w:sz="0" w:space="0" w:color="auto"/>
            <w:bottom w:val="none" w:sz="0" w:space="0" w:color="auto"/>
            <w:right w:val="none" w:sz="0" w:space="0" w:color="auto"/>
          </w:divBdr>
        </w:div>
        <w:div w:id="1462072248">
          <w:marLeft w:val="0"/>
          <w:marRight w:val="0"/>
          <w:marTop w:val="0"/>
          <w:marBottom w:val="0"/>
          <w:divBdr>
            <w:top w:val="none" w:sz="0" w:space="0" w:color="auto"/>
            <w:left w:val="none" w:sz="0" w:space="0" w:color="auto"/>
            <w:bottom w:val="none" w:sz="0" w:space="0" w:color="auto"/>
            <w:right w:val="none" w:sz="0" w:space="0" w:color="auto"/>
          </w:divBdr>
        </w:div>
        <w:div w:id="110440239">
          <w:marLeft w:val="0"/>
          <w:marRight w:val="0"/>
          <w:marTop w:val="0"/>
          <w:marBottom w:val="0"/>
          <w:divBdr>
            <w:top w:val="none" w:sz="0" w:space="0" w:color="auto"/>
            <w:left w:val="none" w:sz="0" w:space="0" w:color="auto"/>
            <w:bottom w:val="none" w:sz="0" w:space="0" w:color="auto"/>
            <w:right w:val="none" w:sz="0" w:space="0" w:color="auto"/>
          </w:divBdr>
        </w:div>
        <w:div w:id="714893816">
          <w:marLeft w:val="0"/>
          <w:marRight w:val="0"/>
          <w:marTop w:val="0"/>
          <w:marBottom w:val="0"/>
          <w:divBdr>
            <w:top w:val="none" w:sz="0" w:space="0" w:color="auto"/>
            <w:left w:val="none" w:sz="0" w:space="0" w:color="auto"/>
            <w:bottom w:val="none" w:sz="0" w:space="0" w:color="auto"/>
            <w:right w:val="none" w:sz="0" w:space="0" w:color="auto"/>
          </w:divBdr>
        </w:div>
        <w:div w:id="1810240889">
          <w:marLeft w:val="0"/>
          <w:marRight w:val="0"/>
          <w:marTop w:val="0"/>
          <w:marBottom w:val="0"/>
          <w:divBdr>
            <w:top w:val="none" w:sz="0" w:space="0" w:color="auto"/>
            <w:left w:val="none" w:sz="0" w:space="0" w:color="auto"/>
            <w:bottom w:val="none" w:sz="0" w:space="0" w:color="auto"/>
            <w:right w:val="none" w:sz="0" w:space="0" w:color="auto"/>
          </w:divBdr>
        </w:div>
        <w:div w:id="1192496593">
          <w:marLeft w:val="0"/>
          <w:marRight w:val="0"/>
          <w:marTop w:val="0"/>
          <w:marBottom w:val="0"/>
          <w:divBdr>
            <w:top w:val="none" w:sz="0" w:space="0" w:color="auto"/>
            <w:left w:val="none" w:sz="0" w:space="0" w:color="auto"/>
            <w:bottom w:val="none" w:sz="0" w:space="0" w:color="auto"/>
            <w:right w:val="none" w:sz="0" w:space="0" w:color="auto"/>
          </w:divBdr>
        </w:div>
        <w:div w:id="240255450">
          <w:marLeft w:val="0"/>
          <w:marRight w:val="0"/>
          <w:marTop w:val="0"/>
          <w:marBottom w:val="0"/>
          <w:divBdr>
            <w:top w:val="none" w:sz="0" w:space="0" w:color="auto"/>
            <w:left w:val="none" w:sz="0" w:space="0" w:color="auto"/>
            <w:bottom w:val="none" w:sz="0" w:space="0" w:color="auto"/>
            <w:right w:val="none" w:sz="0" w:space="0" w:color="auto"/>
          </w:divBdr>
        </w:div>
        <w:div w:id="382214286">
          <w:marLeft w:val="0"/>
          <w:marRight w:val="0"/>
          <w:marTop w:val="0"/>
          <w:marBottom w:val="0"/>
          <w:divBdr>
            <w:top w:val="none" w:sz="0" w:space="0" w:color="auto"/>
            <w:left w:val="none" w:sz="0" w:space="0" w:color="auto"/>
            <w:bottom w:val="none" w:sz="0" w:space="0" w:color="auto"/>
            <w:right w:val="none" w:sz="0" w:space="0" w:color="auto"/>
          </w:divBdr>
        </w:div>
        <w:div w:id="106000994">
          <w:marLeft w:val="0"/>
          <w:marRight w:val="0"/>
          <w:marTop w:val="0"/>
          <w:marBottom w:val="0"/>
          <w:divBdr>
            <w:top w:val="none" w:sz="0" w:space="0" w:color="auto"/>
            <w:left w:val="none" w:sz="0" w:space="0" w:color="auto"/>
            <w:bottom w:val="none" w:sz="0" w:space="0" w:color="auto"/>
            <w:right w:val="none" w:sz="0" w:space="0" w:color="auto"/>
          </w:divBdr>
        </w:div>
        <w:div w:id="1098602952">
          <w:marLeft w:val="0"/>
          <w:marRight w:val="0"/>
          <w:marTop w:val="0"/>
          <w:marBottom w:val="0"/>
          <w:divBdr>
            <w:top w:val="none" w:sz="0" w:space="0" w:color="auto"/>
            <w:left w:val="none" w:sz="0" w:space="0" w:color="auto"/>
            <w:bottom w:val="none" w:sz="0" w:space="0" w:color="auto"/>
            <w:right w:val="none" w:sz="0" w:space="0" w:color="auto"/>
          </w:divBdr>
        </w:div>
        <w:div w:id="1610698586">
          <w:marLeft w:val="0"/>
          <w:marRight w:val="0"/>
          <w:marTop w:val="0"/>
          <w:marBottom w:val="0"/>
          <w:divBdr>
            <w:top w:val="none" w:sz="0" w:space="0" w:color="auto"/>
            <w:left w:val="none" w:sz="0" w:space="0" w:color="auto"/>
            <w:bottom w:val="none" w:sz="0" w:space="0" w:color="auto"/>
            <w:right w:val="none" w:sz="0" w:space="0" w:color="auto"/>
          </w:divBdr>
        </w:div>
        <w:div w:id="1375421738">
          <w:marLeft w:val="0"/>
          <w:marRight w:val="0"/>
          <w:marTop w:val="0"/>
          <w:marBottom w:val="0"/>
          <w:divBdr>
            <w:top w:val="none" w:sz="0" w:space="0" w:color="auto"/>
            <w:left w:val="none" w:sz="0" w:space="0" w:color="auto"/>
            <w:bottom w:val="none" w:sz="0" w:space="0" w:color="auto"/>
            <w:right w:val="none" w:sz="0" w:space="0" w:color="auto"/>
          </w:divBdr>
        </w:div>
        <w:div w:id="181090836">
          <w:marLeft w:val="0"/>
          <w:marRight w:val="0"/>
          <w:marTop w:val="0"/>
          <w:marBottom w:val="0"/>
          <w:divBdr>
            <w:top w:val="none" w:sz="0" w:space="0" w:color="auto"/>
            <w:left w:val="none" w:sz="0" w:space="0" w:color="auto"/>
            <w:bottom w:val="none" w:sz="0" w:space="0" w:color="auto"/>
            <w:right w:val="none" w:sz="0" w:space="0" w:color="auto"/>
          </w:divBdr>
        </w:div>
        <w:div w:id="869419318">
          <w:marLeft w:val="0"/>
          <w:marRight w:val="0"/>
          <w:marTop w:val="0"/>
          <w:marBottom w:val="0"/>
          <w:divBdr>
            <w:top w:val="none" w:sz="0" w:space="0" w:color="auto"/>
            <w:left w:val="none" w:sz="0" w:space="0" w:color="auto"/>
            <w:bottom w:val="none" w:sz="0" w:space="0" w:color="auto"/>
            <w:right w:val="none" w:sz="0" w:space="0" w:color="auto"/>
          </w:divBdr>
        </w:div>
        <w:div w:id="1089699328">
          <w:marLeft w:val="0"/>
          <w:marRight w:val="0"/>
          <w:marTop w:val="0"/>
          <w:marBottom w:val="0"/>
          <w:divBdr>
            <w:top w:val="none" w:sz="0" w:space="0" w:color="auto"/>
            <w:left w:val="none" w:sz="0" w:space="0" w:color="auto"/>
            <w:bottom w:val="none" w:sz="0" w:space="0" w:color="auto"/>
            <w:right w:val="none" w:sz="0" w:space="0" w:color="auto"/>
          </w:divBdr>
        </w:div>
        <w:div w:id="1771856737">
          <w:marLeft w:val="0"/>
          <w:marRight w:val="0"/>
          <w:marTop w:val="0"/>
          <w:marBottom w:val="0"/>
          <w:divBdr>
            <w:top w:val="none" w:sz="0" w:space="0" w:color="auto"/>
            <w:left w:val="none" w:sz="0" w:space="0" w:color="auto"/>
            <w:bottom w:val="none" w:sz="0" w:space="0" w:color="auto"/>
            <w:right w:val="none" w:sz="0" w:space="0" w:color="auto"/>
          </w:divBdr>
        </w:div>
        <w:div w:id="350494131">
          <w:marLeft w:val="0"/>
          <w:marRight w:val="0"/>
          <w:marTop w:val="0"/>
          <w:marBottom w:val="0"/>
          <w:divBdr>
            <w:top w:val="none" w:sz="0" w:space="0" w:color="auto"/>
            <w:left w:val="none" w:sz="0" w:space="0" w:color="auto"/>
            <w:bottom w:val="none" w:sz="0" w:space="0" w:color="auto"/>
            <w:right w:val="none" w:sz="0" w:space="0" w:color="auto"/>
          </w:divBdr>
        </w:div>
        <w:div w:id="1692996215">
          <w:marLeft w:val="0"/>
          <w:marRight w:val="0"/>
          <w:marTop w:val="0"/>
          <w:marBottom w:val="0"/>
          <w:divBdr>
            <w:top w:val="none" w:sz="0" w:space="0" w:color="auto"/>
            <w:left w:val="none" w:sz="0" w:space="0" w:color="auto"/>
            <w:bottom w:val="none" w:sz="0" w:space="0" w:color="auto"/>
            <w:right w:val="none" w:sz="0" w:space="0" w:color="auto"/>
          </w:divBdr>
        </w:div>
        <w:div w:id="2075927232">
          <w:marLeft w:val="0"/>
          <w:marRight w:val="0"/>
          <w:marTop w:val="0"/>
          <w:marBottom w:val="0"/>
          <w:divBdr>
            <w:top w:val="none" w:sz="0" w:space="0" w:color="auto"/>
            <w:left w:val="none" w:sz="0" w:space="0" w:color="auto"/>
            <w:bottom w:val="none" w:sz="0" w:space="0" w:color="auto"/>
            <w:right w:val="none" w:sz="0" w:space="0" w:color="auto"/>
          </w:divBdr>
        </w:div>
        <w:div w:id="774059985">
          <w:marLeft w:val="0"/>
          <w:marRight w:val="0"/>
          <w:marTop w:val="0"/>
          <w:marBottom w:val="0"/>
          <w:divBdr>
            <w:top w:val="none" w:sz="0" w:space="0" w:color="auto"/>
            <w:left w:val="none" w:sz="0" w:space="0" w:color="auto"/>
            <w:bottom w:val="none" w:sz="0" w:space="0" w:color="auto"/>
            <w:right w:val="none" w:sz="0" w:space="0" w:color="auto"/>
          </w:divBdr>
        </w:div>
        <w:div w:id="1897424159">
          <w:marLeft w:val="0"/>
          <w:marRight w:val="0"/>
          <w:marTop w:val="0"/>
          <w:marBottom w:val="0"/>
          <w:divBdr>
            <w:top w:val="none" w:sz="0" w:space="0" w:color="auto"/>
            <w:left w:val="none" w:sz="0" w:space="0" w:color="auto"/>
            <w:bottom w:val="none" w:sz="0" w:space="0" w:color="auto"/>
            <w:right w:val="none" w:sz="0" w:space="0" w:color="auto"/>
          </w:divBdr>
        </w:div>
        <w:div w:id="1903757338">
          <w:marLeft w:val="0"/>
          <w:marRight w:val="0"/>
          <w:marTop w:val="0"/>
          <w:marBottom w:val="0"/>
          <w:divBdr>
            <w:top w:val="none" w:sz="0" w:space="0" w:color="auto"/>
            <w:left w:val="none" w:sz="0" w:space="0" w:color="auto"/>
            <w:bottom w:val="none" w:sz="0" w:space="0" w:color="auto"/>
            <w:right w:val="none" w:sz="0" w:space="0" w:color="auto"/>
          </w:divBdr>
        </w:div>
        <w:div w:id="1787432282">
          <w:marLeft w:val="0"/>
          <w:marRight w:val="0"/>
          <w:marTop w:val="0"/>
          <w:marBottom w:val="0"/>
          <w:divBdr>
            <w:top w:val="none" w:sz="0" w:space="0" w:color="auto"/>
            <w:left w:val="none" w:sz="0" w:space="0" w:color="auto"/>
            <w:bottom w:val="none" w:sz="0" w:space="0" w:color="auto"/>
            <w:right w:val="none" w:sz="0" w:space="0" w:color="auto"/>
          </w:divBdr>
        </w:div>
        <w:div w:id="994531034">
          <w:marLeft w:val="0"/>
          <w:marRight w:val="0"/>
          <w:marTop w:val="0"/>
          <w:marBottom w:val="0"/>
          <w:divBdr>
            <w:top w:val="none" w:sz="0" w:space="0" w:color="auto"/>
            <w:left w:val="none" w:sz="0" w:space="0" w:color="auto"/>
            <w:bottom w:val="none" w:sz="0" w:space="0" w:color="auto"/>
            <w:right w:val="none" w:sz="0" w:space="0" w:color="auto"/>
          </w:divBdr>
        </w:div>
        <w:div w:id="127942728">
          <w:marLeft w:val="0"/>
          <w:marRight w:val="0"/>
          <w:marTop w:val="0"/>
          <w:marBottom w:val="0"/>
          <w:divBdr>
            <w:top w:val="none" w:sz="0" w:space="0" w:color="auto"/>
            <w:left w:val="none" w:sz="0" w:space="0" w:color="auto"/>
            <w:bottom w:val="none" w:sz="0" w:space="0" w:color="auto"/>
            <w:right w:val="none" w:sz="0" w:space="0" w:color="auto"/>
          </w:divBdr>
        </w:div>
        <w:div w:id="741607183">
          <w:marLeft w:val="0"/>
          <w:marRight w:val="0"/>
          <w:marTop w:val="0"/>
          <w:marBottom w:val="0"/>
          <w:divBdr>
            <w:top w:val="none" w:sz="0" w:space="0" w:color="auto"/>
            <w:left w:val="none" w:sz="0" w:space="0" w:color="auto"/>
            <w:bottom w:val="none" w:sz="0" w:space="0" w:color="auto"/>
            <w:right w:val="none" w:sz="0" w:space="0" w:color="auto"/>
          </w:divBdr>
        </w:div>
        <w:div w:id="1339431793">
          <w:marLeft w:val="0"/>
          <w:marRight w:val="0"/>
          <w:marTop w:val="0"/>
          <w:marBottom w:val="0"/>
          <w:divBdr>
            <w:top w:val="none" w:sz="0" w:space="0" w:color="auto"/>
            <w:left w:val="none" w:sz="0" w:space="0" w:color="auto"/>
            <w:bottom w:val="none" w:sz="0" w:space="0" w:color="auto"/>
            <w:right w:val="none" w:sz="0" w:space="0" w:color="auto"/>
          </w:divBdr>
        </w:div>
        <w:div w:id="1365671085">
          <w:marLeft w:val="0"/>
          <w:marRight w:val="0"/>
          <w:marTop w:val="0"/>
          <w:marBottom w:val="0"/>
          <w:divBdr>
            <w:top w:val="none" w:sz="0" w:space="0" w:color="auto"/>
            <w:left w:val="none" w:sz="0" w:space="0" w:color="auto"/>
            <w:bottom w:val="none" w:sz="0" w:space="0" w:color="auto"/>
            <w:right w:val="none" w:sz="0" w:space="0" w:color="auto"/>
          </w:divBdr>
        </w:div>
        <w:div w:id="697659738">
          <w:marLeft w:val="0"/>
          <w:marRight w:val="0"/>
          <w:marTop w:val="0"/>
          <w:marBottom w:val="0"/>
          <w:divBdr>
            <w:top w:val="none" w:sz="0" w:space="0" w:color="auto"/>
            <w:left w:val="none" w:sz="0" w:space="0" w:color="auto"/>
            <w:bottom w:val="none" w:sz="0" w:space="0" w:color="auto"/>
            <w:right w:val="none" w:sz="0" w:space="0" w:color="auto"/>
          </w:divBdr>
        </w:div>
        <w:div w:id="809979871">
          <w:marLeft w:val="0"/>
          <w:marRight w:val="0"/>
          <w:marTop w:val="0"/>
          <w:marBottom w:val="0"/>
          <w:divBdr>
            <w:top w:val="none" w:sz="0" w:space="0" w:color="auto"/>
            <w:left w:val="none" w:sz="0" w:space="0" w:color="auto"/>
            <w:bottom w:val="none" w:sz="0" w:space="0" w:color="auto"/>
            <w:right w:val="none" w:sz="0" w:space="0" w:color="auto"/>
          </w:divBdr>
        </w:div>
        <w:div w:id="1030882465">
          <w:marLeft w:val="0"/>
          <w:marRight w:val="0"/>
          <w:marTop w:val="0"/>
          <w:marBottom w:val="0"/>
          <w:divBdr>
            <w:top w:val="none" w:sz="0" w:space="0" w:color="auto"/>
            <w:left w:val="none" w:sz="0" w:space="0" w:color="auto"/>
            <w:bottom w:val="none" w:sz="0" w:space="0" w:color="auto"/>
            <w:right w:val="none" w:sz="0" w:space="0" w:color="auto"/>
          </w:divBdr>
        </w:div>
        <w:div w:id="623268911">
          <w:marLeft w:val="0"/>
          <w:marRight w:val="0"/>
          <w:marTop w:val="0"/>
          <w:marBottom w:val="0"/>
          <w:divBdr>
            <w:top w:val="none" w:sz="0" w:space="0" w:color="auto"/>
            <w:left w:val="none" w:sz="0" w:space="0" w:color="auto"/>
            <w:bottom w:val="none" w:sz="0" w:space="0" w:color="auto"/>
            <w:right w:val="none" w:sz="0" w:space="0" w:color="auto"/>
          </w:divBdr>
        </w:div>
        <w:div w:id="790904127">
          <w:marLeft w:val="0"/>
          <w:marRight w:val="0"/>
          <w:marTop w:val="0"/>
          <w:marBottom w:val="0"/>
          <w:divBdr>
            <w:top w:val="none" w:sz="0" w:space="0" w:color="auto"/>
            <w:left w:val="none" w:sz="0" w:space="0" w:color="auto"/>
            <w:bottom w:val="none" w:sz="0" w:space="0" w:color="auto"/>
            <w:right w:val="none" w:sz="0" w:space="0" w:color="auto"/>
          </w:divBdr>
        </w:div>
        <w:div w:id="672533550">
          <w:marLeft w:val="0"/>
          <w:marRight w:val="0"/>
          <w:marTop w:val="0"/>
          <w:marBottom w:val="0"/>
          <w:divBdr>
            <w:top w:val="none" w:sz="0" w:space="0" w:color="auto"/>
            <w:left w:val="none" w:sz="0" w:space="0" w:color="auto"/>
            <w:bottom w:val="none" w:sz="0" w:space="0" w:color="auto"/>
            <w:right w:val="none" w:sz="0" w:space="0" w:color="auto"/>
          </w:divBdr>
        </w:div>
        <w:div w:id="1347439550">
          <w:marLeft w:val="0"/>
          <w:marRight w:val="0"/>
          <w:marTop w:val="0"/>
          <w:marBottom w:val="0"/>
          <w:divBdr>
            <w:top w:val="none" w:sz="0" w:space="0" w:color="auto"/>
            <w:left w:val="none" w:sz="0" w:space="0" w:color="auto"/>
            <w:bottom w:val="none" w:sz="0" w:space="0" w:color="auto"/>
            <w:right w:val="none" w:sz="0" w:space="0" w:color="auto"/>
          </w:divBdr>
        </w:div>
        <w:div w:id="1732926522">
          <w:marLeft w:val="0"/>
          <w:marRight w:val="0"/>
          <w:marTop w:val="0"/>
          <w:marBottom w:val="0"/>
          <w:divBdr>
            <w:top w:val="none" w:sz="0" w:space="0" w:color="auto"/>
            <w:left w:val="none" w:sz="0" w:space="0" w:color="auto"/>
            <w:bottom w:val="none" w:sz="0" w:space="0" w:color="auto"/>
            <w:right w:val="none" w:sz="0" w:space="0" w:color="auto"/>
          </w:divBdr>
        </w:div>
        <w:div w:id="1015226410">
          <w:marLeft w:val="0"/>
          <w:marRight w:val="0"/>
          <w:marTop w:val="0"/>
          <w:marBottom w:val="0"/>
          <w:divBdr>
            <w:top w:val="none" w:sz="0" w:space="0" w:color="auto"/>
            <w:left w:val="none" w:sz="0" w:space="0" w:color="auto"/>
            <w:bottom w:val="none" w:sz="0" w:space="0" w:color="auto"/>
            <w:right w:val="none" w:sz="0" w:space="0" w:color="auto"/>
          </w:divBdr>
        </w:div>
        <w:div w:id="2034960131">
          <w:marLeft w:val="0"/>
          <w:marRight w:val="0"/>
          <w:marTop w:val="0"/>
          <w:marBottom w:val="0"/>
          <w:divBdr>
            <w:top w:val="none" w:sz="0" w:space="0" w:color="auto"/>
            <w:left w:val="none" w:sz="0" w:space="0" w:color="auto"/>
            <w:bottom w:val="none" w:sz="0" w:space="0" w:color="auto"/>
            <w:right w:val="none" w:sz="0" w:space="0" w:color="auto"/>
          </w:divBdr>
        </w:div>
        <w:div w:id="362361085">
          <w:marLeft w:val="0"/>
          <w:marRight w:val="0"/>
          <w:marTop w:val="0"/>
          <w:marBottom w:val="0"/>
          <w:divBdr>
            <w:top w:val="none" w:sz="0" w:space="0" w:color="auto"/>
            <w:left w:val="none" w:sz="0" w:space="0" w:color="auto"/>
            <w:bottom w:val="none" w:sz="0" w:space="0" w:color="auto"/>
            <w:right w:val="none" w:sz="0" w:space="0" w:color="auto"/>
          </w:divBdr>
        </w:div>
        <w:div w:id="2129348611">
          <w:marLeft w:val="0"/>
          <w:marRight w:val="0"/>
          <w:marTop w:val="0"/>
          <w:marBottom w:val="0"/>
          <w:divBdr>
            <w:top w:val="none" w:sz="0" w:space="0" w:color="auto"/>
            <w:left w:val="none" w:sz="0" w:space="0" w:color="auto"/>
            <w:bottom w:val="none" w:sz="0" w:space="0" w:color="auto"/>
            <w:right w:val="none" w:sz="0" w:space="0" w:color="auto"/>
          </w:divBdr>
        </w:div>
      </w:divsChild>
    </w:div>
    <w:div w:id="1069183532">
      <w:bodyDiv w:val="1"/>
      <w:marLeft w:val="0"/>
      <w:marRight w:val="0"/>
      <w:marTop w:val="0"/>
      <w:marBottom w:val="0"/>
      <w:divBdr>
        <w:top w:val="none" w:sz="0" w:space="0" w:color="auto"/>
        <w:left w:val="none" w:sz="0" w:space="0" w:color="auto"/>
        <w:bottom w:val="none" w:sz="0" w:space="0" w:color="auto"/>
        <w:right w:val="none" w:sz="0" w:space="0" w:color="auto"/>
      </w:divBdr>
    </w:div>
    <w:div w:id="1120802147">
      <w:bodyDiv w:val="1"/>
      <w:marLeft w:val="0"/>
      <w:marRight w:val="0"/>
      <w:marTop w:val="0"/>
      <w:marBottom w:val="0"/>
      <w:divBdr>
        <w:top w:val="none" w:sz="0" w:space="0" w:color="auto"/>
        <w:left w:val="none" w:sz="0" w:space="0" w:color="auto"/>
        <w:bottom w:val="none" w:sz="0" w:space="0" w:color="auto"/>
        <w:right w:val="none" w:sz="0" w:space="0" w:color="auto"/>
      </w:divBdr>
    </w:div>
    <w:div w:id="1523975848">
      <w:bodyDiv w:val="1"/>
      <w:marLeft w:val="0"/>
      <w:marRight w:val="0"/>
      <w:marTop w:val="0"/>
      <w:marBottom w:val="0"/>
      <w:divBdr>
        <w:top w:val="none" w:sz="0" w:space="0" w:color="auto"/>
        <w:left w:val="none" w:sz="0" w:space="0" w:color="auto"/>
        <w:bottom w:val="none" w:sz="0" w:space="0" w:color="auto"/>
        <w:right w:val="none" w:sz="0" w:space="0" w:color="auto"/>
      </w:divBdr>
    </w:div>
    <w:div w:id="1539050380">
      <w:bodyDiv w:val="1"/>
      <w:marLeft w:val="0"/>
      <w:marRight w:val="0"/>
      <w:marTop w:val="0"/>
      <w:marBottom w:val="0"/>
      <w:divBdr>
        <w:top w:val="none" w:sz="0" w:space="0" w:color="auto"/>
        <w:left w:val="none" w:sz="0" w:space="0" w:color="auto"/>
        <w:bottom w:val="none" w:sz="0" w:space="0" w:color="auto"/>
        <w:right w:val="none" w:sz="0" w:space="0" w:color="auto"/>
      </w:divBdr>
    </w:div>
    <w:div w:id="1590842894">
      <w:bodyDiv w:val="1"/>
      <w:marLeft w:val="0"/>
      <w:marRight w:val="0"/>
      <w:marTop w:val="0"/>
      <w:marBottom w:val="0"/>
      <w:divBdr>
        <w:top w:val="none" w:sz="0" w:space="0" w:color="auto"/>
        <w:left w:val="none" w:sz="0" w:space="0" w:color="auto"/>
        <w:bottom w:val="none" w:sz="0" w:space="0" w:color="auto"/>
        <w:right w:val="none" w:sz="0" w:space="0" w:color="auto"/>
      </w:divBdr>
    </w:div>
    <w:div w:id="1704749713">
      <w:bodyDiv w:val="1"/>
      <w:marLeft w:val="0"/>
      <w:marRight w:val="0"/>
      <w:marTop w:val="0"/>
      <w:marBottom w:val="0"/>
      <w:divBdr>
        <w:top w:val="none" w:sz="0" w:space="0" w:color="auto"/>
        <w:left w:val="none" w:sz="0" w:space="0" w:color="auto"/>
        <w:bottom w:val="none" w:sz="0" w:space="0" w:color="auto"/>
        <w:right w:val="none" w:sz="0" w:space="0" w:color="auto"/>
      </w:divBdr>
      <w:divsChild>
        <w:div w:id="1308431953">
          <w:marLeft w:val="0"/>
          <w:marRight w:val="0"/>
          <w:marTop w:val="0"/>
          <w:marBottom w:val="0"/>
          <w:divBdr>
            <w:top w:val="none" w:sz="0" w:space="0" w:color="auto"/>
            <w:left w:val="none" w:sz="0" w:space="0" w:color="auto"/>
            <w:bottom w:val="none" w:sz="0" w:space="0" w:color="auto"/>
            <w:right w:val="none" w:sz="0" w:space="0" w:color="auto"/>
          </w:divBdr>
        </w:div>
        <w:div w:id="491147000">
          <w:marLeft w:val="0"/>
          <w:marRight w:val="0"/>
          <w:marTop w:val="0"/>
          <w:marBottom w:val="0"/>
          <w:divBdr>
            <w:top w:val="none" w:sz="0" w:space="0" w:color="auto"/>
            <w:left w:val="none" w:sz="0" w:space="0" w:color="auto"/>
            <w:bottom w:val="none" w:sz="0" w:space="0" w:color="auto"/>
            <w:right w:val="none" w:sz="0" w:space="0" w:color="auto"/>
          </w:divBdr>
        </w:div>
        <w:div w:id="578903971">
          <w:marLeft w:val="0"/>
          <w:marRight w:val="0"/>
          <w:marTop w:val="0"/>
          <w:marBottom w:val="0"/>
          <w:divBdr>
            <w:top w:val="none" w:sz="0" w:space="0" w:color="auto"/>
            <w:left w:val="none" w:sz="0" w:space="0" w:color="auto"/>
            <w:bottom w:val="none" w:sz="0" w:space="0" w:color="auto"/>
            <w:right w:val="none" w:sz="0" w:space="0" w:color="auto"/>
          </w:divBdr>
        </w:div>
        <w:div w:id="179588746">
          <w:marLeft w:val="0"/>
          <w:marRight w:val="0"/>
          <w:marTop w:val="0"/>
          <w:marBottom w:val="0"/>
          <w:divBdr>
            <w:top w:val="none" w:sz="0" w:space="0" w:color="auto"/>
            <w:left w:val="none" w:sz="0" w:space="0" w:color="auto"/>
            <w:bottom w:val="none" w:sz="0" w:space="0" w:color="auto"/>
            <w:right w:val="none" w:sz="0" w:space="0" w:color="auto"/>
          </w:divBdr>
        </w:div>
        <w:div w:id="489061816">
          <w:marLeft w:val="0"/>
          <w:marRight w:val="0"/>
          <w:marTop w:val="0"/>
          <w:marBottom w:val="0"/>
          <w:divBdr>
            <w:top w:val="none" w:sz="0" w:space="0" w:color="auto"/>
            <w:left w:val="none" w:sz="0" w:space="0" w:color="auto"/>
            <w:bottom w:val="none" w:sz="0" w:space="0" w:color="auto"/>
            <w:right w:val="none" w:sz="0" w:space="0" w:color="auto"/>
          </w:divBdr>
        </w:div>
        <w:div w:id="826818893">
          <w:marLeft w:val="0"/>
          <w:marRight w:val="0"/>
          <w:marTop w:val="0"/>
          <w:marBottom w:val="0"/>
          <w:divBdr>
            <w:top w:val="none" w:sz="0" w:space="0" w:color="auto"/>
            <w:left w:val="none" w:sz="0" w:space="0" w:color="auto"/>
            <w:bottom w:val="none" w:sz="0" w:space="0" w:color="auto"/>
            <w:right w:val="none" w:sz="0" w:space="0" w:color="auto"/>
          </w:divBdr>
        </w:div>
        <w:div w:id="1243031833">
          <w:marLeft w:val="0"/>
          <w:marRight w:val="0"/>
          <w:marTop w:val="0"/>
          <w:marBottom w:val="0"/>
          <w:divBdr>
            <w:top w:val="none" w:sz="0" w:space="0" w:color="auto"/>
            <w:left w:val="none" w:sz="0" w:space="0" w:color="auto"/>
            <w:bottom w:val="none" w:sz="0" w:space="0" w:color="auto"/>
            <w:right w:val="none" w:sz="0" w:space="0" w:color="auto"/>
          </w:divBdr>
        </w:div>
        <w:div w:id="10346919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FIXTradingCommunity/fix-orchestra" TargetMode="External"/><Relationship Id="rId18" Type="http://schemas.openxmlformats.org/officeDocument/2006/relationships/image" Target="media/image3.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hyperlink" Target="http://creativecommons.org/licenses/by-nd/4.0/" TargetMode="External"/><Relationship Id="rId17" Type="http://schemas.openxmlformats.org/officeDocument/2006/relationships/hyperlink" Target="http://www.w3.org/XML/Schema.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ublincore.org/schemas/xmls/" TargetMode="External"/><Relationship Id="rId20" Type="http://schemas.openxmlformats.org/officeDocument/2006/relationships/hyperlink" Target="https://github.com/FIXTradingCommunity/fix-orchestra/tree/master/repository201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xtradingcommunity.or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fixtradingcommunity.org/pg/structure/tech-specs/fix-version/50-service-pack-2" TargetMode="External"/><Relationship Id="rId23" Type="http://schemas.openxmlformats.org/officeDocument/2006/relationships/hyperlink" Target="http://www.fixtradingcommunity.org/FIXimate/FIXimate3.0/latestEP/en/FIX.5.0SP2_EP214/tag1531.html" TargetMode="Externa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creativecommons.org/licenses/by-nd/4.0/" TargetMode="External"/><Relationship Id="rId14" Type="http://schemas.openxmlformats.org/officeDocument/2006/relationships/hyperlink" Target="http://www.apps.ietf.org/rfc/rfc2119.html" TargetMode="External"/><Relationship Id="rId22" Type="http://schemas.microsoft.com/office/2011/relationships/commentsExtended" Target="commentsExtended.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Shriver\Documents\Custom%20Office%20Templates\Simple%20Binary%20Encoding%20-%20Release%20Candid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8632C-5241-4004-B337-4FEF56A9D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 Binary Encoding - Release Candidate 3.dotx</Template>
  <TotalTime>1208</TotalTime>
  <Pages>39</Pages>
  <Words>12096</Words>
  <Characters>68949</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Simple Binary Encoding Draft Technical Standard</vt:lpstr>
    </vt:vector>
  </TitlesOfParts>
  <Company/>
  <LinksUpToDate>false</LinksUpToDate>
  <CharactersWithSpaces>80884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Binary Encoding Draft Technical Standard</dc:title>
  <dc:subject/>
  <dc:creator>Don Mendelson;Jim Northey</dc:creator>
  <cp:keywords/>
  <dc:description/>
  <cp:lastModifiedBy>Don Mendelson</cp:lastModifiedBy>
  <cp:revision>29</cp:revision>
  <dcterms:created xsi:type="dcterms:W3CDTF">2017-01-26T15:03:00Z</dcterms:created>
  <dcterms:modified xsi:type="dcterms:W3CDTF">2017-04-26T19:50:00Z</dcterms:modified>
</cp:coreProperties>
</file>